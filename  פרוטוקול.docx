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8EC5" w14:textId="77777777" w:rsidR="001057D3" w:rsidRPr="00250813" w:rsidRDefault="001057D3" w:rsidP="001057D3">
      <w:pPr>
        <w:bidi/>
        <w:rPr>
          <w:rFonts w:asciiTheme="minorBidi" w:hAnsiTheme="minorBidi" w:cstheme="minorBidi"/>
        </w:rPr>
      </w:pPr>
      <w:r w:rsidRPr="00250813">
        <w:rPr>
          <w:rFonts w:asciiTheme="minorBidi" w:hAnsiTheme="minorBidi" w:cstheme="minorBidi"/>
          <w:b/>
          <w:bCs/>
          <w:color w:val="000000"/>
        </w:rPr>
        <w:t>How Objectification Undermines Interpersonal Interactions  – Study Protocol</w:t>
      </w:r>
    </w:p>
    <w:p w14:paraId="0956F137" w14:textId="77777777" w:rsidR="001057D3" w:rsidRPr="00250813" w:rsidRDefault="001057D3" w:rsidP="001057D3">
      <w:pPr>
        <w:bidi/>
        <w:spacing w:after="120"/>
        <w:rPr>
          <w:rFonts w:asciiTheme="minorBidi" w:hAnsiTheme="minorBidi" w:cstheme="minorBidi"/>
        </w:rPr>
      </w:pPr>
      <w:r w:rsidRPr="00250813">
        <w:rPr>
          <w:rFonts w:asciiTheme="minorBidi" w:hAnsiTheme="minorBidi" w:cstheme="minorBidi"/>
          <w:b/>
          <w:bCs/>
          <w:color w:val="5B9BD5"/>
          <w:shd w:val="clear" w:color="auto" w:fill="FFFFFF"/>
        </w:rPr>
        <w:t>[Exclusion Message Mobile] </w:t>
      </w:r>
    </w:p>
    <w:p w14:paraId="67706FB1" w14:textId="77777777" w:rsidR="001057D3" w:rsidRPr="00250813" w:rsidRDefault="001057D3" w:rsidP="001057D3">
      <w:pPr>
        <w:shd w:val="clear" w:color="auto" w:fill="FFFFFF"/>
        <w:bidi/>
        <w:rPr>
          <w:rFonts w:asciiTheme="minorBidi" w:hAnsiTheme="minorBidi" w:cstheme="minorBidi"/>
        </w:rPr>
      </w:pPr>
      <w:r w:rsidRPr="00250813">
        <w:rPr>
          <w:rFonts w:asciiTheme="minorBidi" w:hAnsiTheme="minorBidi" w:cstheme="minorBidi"/>
          <w:color w:val="000000"/>
          <w:shd w:val="clear" w:color="auto" w:fill="FFFFFF"/>
          <w:rtl/>
        </w:rPr>
        <w:t>שימו לב כי יש להשלים את המחקר הזה באמצעות מחשב ולא ניתן לגשת אליו באמצעות מכשיר נייד. </w:t>
      </w:r>
    </w:p>
    <w:p w14:paraId="5F79D9A7" w14:textId="77777777" w:rsidR="001057D3" w:rsidRPr="00250813" w:rsidRDefault="001057D3" w:rsidP="001057D3">
      <w:pPr>
        <w:shd w:val="clear" w:color="auto" w:fill="FFFFFF"/>
        <w:bidi/>
        <w:rPr>
          <w:rFonts w:asciiTheme="minorBidi" w:hAnsiTheme="minorBidi" w:cstheme="minorBidi"/>
          <w:rtl/>
        </w:rPr>
      </w:pPr>
    </w:p>
    <w:p w14:paraId="77CD0CD5" w14:textId="15FEF16C" w:rsidR="001057D3" w:rsidRPr="00250813" w:rsidRDefault="001057D3" w:rsidP="001057D3">
      <w:pPr>
        <w:bidi/>
        <w:spacing w:after="120"/>
        <w:rPr>
          <w:rFonts w:asciiTheme="minorBidi" w:hAnsiTheme="minorBidi" w:cstheme="minorBidi"/>
          <w:b/>
          <w:bCs/>
          <w:color w:val="5B9BD5"/>
        </w:rPr>
      </w:pPr>
    </w:p>
    <w:p w14:paraId="237A9BCD" w14:textId="77777777" w:rsidR="001829ED" w:rsidRPr="00250813" w:rsidRDefault="001829ED" w:rsidP="001829ED">
      <w:pPr>
        <w:pStyle w:val="NormalWeb"/>
        <w:bidi/>
        <w:spacing w:before="0" w:beforeAutospacing="0" w:after="120" w:afterAutospacing="0"/>
        <w:rPr>
          <w:rFonts w:asciiTheme="minorBidi" w:hAnsiTheme="minorBidi" w:cstheme="minorBidi"/>
        </w:rPr>
      </w:pPr>
      <w:r w:rsidRPr="00250813">
        <w:rPr>
          <w:rFonts w:asciiTheme="minorBidi" w:hAnsiTheme="minorBidi" w:cstheme="minorBidi"/>
          <w:b/>
          <w:bCs/>
          <w:color w:val="5B9BD5"/>
          <w:rtl/>
        </w:rPr>
        <w:t>[אישור הניסוי]:</w:t>
      </w:r>
      <w:r w:rsidRPr="00250813">
        <w:rPr>
          <w:rFonts w:asciiTheme="minorBidi" w:hAnsiTheme="minorBidi" w:cstheme="minorBidi"/>
          <w:b/>
          <w:bCs/>
          <w:color w:val="5B9BD5"/>
          <w:rtl/>
        </w:rPr>
        <w:br/>
      </w:r>
      <w:r w:rsidRPr="00250813">
        <w:rPr>
          <w:rFonts w:asciiTheme="minorBidi" w:hAnsiTheme="minorBidi" w:cstheme="minorBidi"/>
          <w:b/>
          <w:bCs/>
          <w:color w:val="32363A"/>
          <w:shd w:val="clear" w:color="auto" w:fill="FFFFFF"/>
          <w:rtl/>
        </w:rPr>
        <w:t xml:space="preserve">האם </w:t>
      </w:r>
      <w:proofErr w:type="spellStart"/>
      <w:r w:rsidRPr="00250813">
        <w:rPr>
          <w:rFonts w:asciiTheme="minorBidi" w:hAnsiTheme="minorBidi" w:cstheme="minorBidi"/>
          <w:b/>
          <w:bCs/>
          <w:color w:val="32363A"/>
          <w:shd w:val="clear" w:color="auto" w:fill="FFFFFF"/>
          <w:rtl/>
        </w:rPr>
        <w:t>הנסיינ</w:t>
      </w:r>
      <w:proofErr w:type="spellEnd"/>
      <w:r w:rsidRPr="00250813">
        <w:rPr>
          <w:rFonts w:asciiTheme="minorBidi" w:hAnsiTheme="minorBidi" w:cstheme="minorBidi"/>
          <w:b/>
          <w:bCs/>
          <w:color w:val="32363A"/>
          <w:shd w:val="clear" w:color="auto" w:fill="FFFFFF"/>
          <w:rtl/>
        </w:rPr>
        <w:t>/</w:t>
      </w:r>
      <w:proofErr w:type="spellStart"/>
      <w:r w:rsidRPr="00250813">
        <w:rPr>
          <w:rFonts w:asciiTheme="minorBidi" w:hAnsiTheme="minorBidi" w:cstheme="minorBidi"/>
          <w:b/>
          <w:bCs/>
          <w:color w:val="32363A"/>
          <w:shd w:val="clear" w:color="auto" w:fill="FFFFFF"/>
          <w:rtl/>
        </w:rPr>
        <w:t>ית</w:t>
      </w:r>
      <w:proofErr w:type="spellEnd"/>
      <w:r w:rsidRPr="00250813">
        <w:rPr>
          <w:rFonts w:asciiTheme="minorBidi" w:hAnsiTheme="minorBidi" w:cstheme="minorBidi"/>
          <w:b/>
          <w:bCs/>
          <w:color w:val="32363A"/>
          <w:shd w:val="clear" w:color="auto" w:fill="FFFFFF"/>
          <w:rtl/>
        </w:rPr>
        <w:t xml:space="preserve"> אישר/ה לך בשיחה טלפונית להתחיל את הניסוי? </w:t>
      </w:r>
    </w:p>
    <w:p w14:paraId="31B7DEEA" w14:textId="77777777" w:rsidR="001829ED" w:rsidRPr="00250813" w:rsidRDefault="001829ED" w:rsidP="001829ED">
      <w:pPr>
        <w:pStyle w:val="NormalWeb"/>
        <w:numPr>
          <w:ilvl w:val="0"/>
          <w:numId w:val="9"/>
        </w:numPr>
        <w:bidi/>
        <w:spacing w:before="0" w:beforeAutospacing="0" w:after="0" w:afterAutospacing="0"/>
        <w:textAlignment w:val="baseline"/>
        <w:rPr>
          <w:rFonts w:asciiTheme="minorBidi" w:hAnsiTheme="minorBidi" w:cstheme="minorBidi"/>
          <w:color w:val="32363A"/>
          <w:rtl/>
        </w:rPr>
      </w:pPr>
      <w:r w:rsidRPr="00250813">
        <w:rPr>
          <w:rFonts w:asciiTheme="minorBidi" w:hAnsiTheme="minorBidi" w:cstheme="minorBidi"/>
          <w:color w:val="32363A"/>
          <w:shd w:val="clear" w:color="auto" w:fill="FFFFFF"/>
          <w:rtl/>
        </w:rPr>
        <w:t>כן</w:t>
      </w:r>
    </w:p>
    <w:p w14:paraId="688E5086" w14:textId="5AE0D2FB" w:rsidR="00E85617" w:rsidRPr="00250813" w:rsidRDefault="001829ED" w:rsidP="00B8169F">
      <w:pPr>
        <w:pStyle w:val="NormalWeb"/>
        <w:numPr>
          <w:ilvl w:val="0"/>
          <w:numId w:val="9"/>
        </w:numPr>
        <w:bidi/>
        <w:spacing w:before="0" w:beforeAutospacing="0" w:after="120" w:afterAutospacing="0"/>
        <w:textAlignment w:val="baseline"/>
        <w:rPr>
          <w:rFonts w:asciiTheme="minorBidi" w:hAnsiTheme="minorBidi" w:cstheme="minorBidi"/>
          <w:color w:val="32363A"/>
        </w:rPr>
      </w:pPr>
      <w:r w:rsidRPr="00250813">
        <w:rPr>
          <w:rFonts w:asciiTheme="minorBidi" w:hAnsiTheme="minorBidi" w:cstheme="minorBidi"/>
          <w:color w:val="32363A"/>
          <w:shd w:val="clear" w:color="auto" w:fill="FFFFFF"/>
          <w:rtl/>
        </w:rPr>
        <w:t>לא</w:t>
      </w:r>
    </w:p>
    <w:p w14:paraId="328E421C" w14:textId="77777777" w:rsidR="00E85617" w:rsidRPr="00250813" w:rsidRDefault="00E85617" w:rsidP="00E85617">
      <w:pPr>
        <w:pStyle w:val="NormalWeb"/>
        <w:bidi/>
        <w:spacing w:before="0" w:beforeAutospacing="0" w:after="120" w:afterAutospacing="0"/>
        <w:textAlignment w:val="baseline"/>
        <w:rPr>
          <w:rFonts w:asciiTheme="minorBidi" w:hAnsiTheme="minorBidi" w:cstheme="minorBidi"/>
          <w:color w:val="32363A"/>
        </w:rPr>
      </w:pPr>
    </w:p>
    <w:p w14:paraId="2D5420AC" w14:textId="77777777" w:rsidR="005E6A17" w:rsidRPr="00250813" w:rsidRDefault="005E6A17" w:rsidP="005E6A17">
      <w:pPr>
        <w:rPr>
          <w:rFonts w:asciiTheme="minorBidi" w:hAnsiTheme="minorBidi" w:cstheme="minorBidi"/>
        </w:rPr>
      </w:pPr>
    </w:p>
    <w:p w14:paraId="0F762C78" w14:textId="77777777" w:rsidR="005E6A17" w:rsidRPr="00250813" w:rsidRDefault="005E6A17" w:rsidP="005E6A17">
      <w:pPr>
        <w:pStyle w:val="NormalWeb"/>
        <w:bidi/>
        <w:spacing w:before="0" w:beforeAutospacing="0" w:after="120" w:afterAutospacing="0"/>
        <w:rPr>
          <w:rFonts w:asciiTheme="minorBidi" w:hAnsiTheme="minorBidi" w:cstheme="minorBidi"/>
        </w:rPr>
      </w:pPr>
      <w:r w:rsidRPr="00250813">
        <w:rPr>
          <w:rFonts w:asciiTheme="minorBidi" w:hAnsiTheme="minorBidi" w:cstheme="minorBidi"/>
          <w:b/>
          <w:bCs/>
          <w:color w:val="5B9BD5"/>
          <w:rtl/>
        </w:rPr>
        <w:t>[</w:t>
      </w:r>
      <w:r w:rsidRPr="00250813">
        <w:rPr>
          <w:rFonts w:asciiTheme="minorBidi" w:hAnsiTheme="minorBidi" w:cstheme="minorBidi"/>
          <w:b/>
          <w:bCs/>
          <w:color w:val="5B9BD5"/>
        </w:rPr>
        <w:t>Consent</w:t>
      </w:r>
      <w:r w:rsidRPr="00250813">
        <w:rPr>
          <w:rFonts w:asciiTheme="minorBidi" w:hAnsiTheme="minorBidi" w:cstheme="minorBidi"/>
          <w:b/>
          <w:bCs/>
          <w:color w:val="5B9BD5"/>
          <w:rtl/>
        </w:rPr>
        <w:t>] (מסמך הסכמה בעברית) </w:t>
      </w:r>
    </w:p>
    <w:p w14:paraId="4394C418" w14:textId="77777777" w:rsidR="005E6A17" w:rsidRPr="00250813" w:rsidRDefault="005E6A17" w:rsidP="005E6A17">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br/>
        <w:t>נבדק/ת יקר/ה,</w:t>
      </w:r>
    </w:p>
    <w:p w14:paraId="3D33B804" w14:textId="77777777" w:rsidR="005E6A17" w:rsidRPr="00250813" w:rsidRDefault="005E6A17" w:rsidP="005E6A17">
      <w:pPr>
        <w:pStyle w:val="NormalWeb"/>
        <w:bidi/>
        <w:spacing w:before="240" w:beforeAutospacing="0" w:after="240" w:afterAutospacing="0"/>
        <w:rPr>
          <w:rFonts w:asciiTheme="minorBidi" w:hAnsiTheme="minorBidi" w:cstheme="minorBidi"/>
          <w:rtl/>
        </w:rPr>
      </w:pPr>
      <w:r w:rsidRPr="00250813">
        <w:rPr>
          <w:rFonts w:asciiTheme="minorBidi" w:hAnsiTheme="minorBidi" w:cstheme="minorBidi"/>
          <w:color w:val="000000"/>
          <w:rtl/>
        </w:rPr>
        <w:t>שלום רב,</w:t>
      </w:r>
    </w:p>
    <w:p w14:paraId="5788D470" w14:textId="77777777" w:rsidR="006C794C" w:rsidRPr="00250813" w:rsidRDefault="006C794C" w:rsidP="006C794C">
      <w:pPr>
        <w:pStyle w:val="NormalWeb"/>
        <w:bidi/>
        <w:spacing w:before="240" w:beforeAutospacing="0" w:after="240" w:afterAutospacing="0"/>
        <w:rPr>
          <w:ins w:id="0" w:author="giladsar@gmail.com" w:date="2025-03-04T12:52:00Z"/>
          <w:rFonts w:asciiTheme="minorBidi" w:hAnsiTheme="minorBidi" w:cstheme="minorBidi"/>
          <w:rPrChange w:id="1" w:author="giladsar@gmail.com" w:date="2025-04-08T13:34:00Z">
            <w:rPr>
              <w:ins w:id="2" w:author="giladsar@gmail.com" w:date="2025-03-04T12:52:00Z"/>
            </w:rPr>
          </w:rPrChange>
        </w:rPr>
      </w:pPr>
      <w:ins w:id="3" w:author="giladsar@gmail.com" w:date="2025-03-04T12:52:00Z">
        <w:r w:rsidRPr="00250813">
          <w:rPr>
            <w:rFonts w:asciiTheme="minorBidi" w:hAnsiTheme="minorBidi" w:cstheme="minorBidi"/>
            <w:color w:val="000000"/>
            <w:rtl/>
            <w:rPrChange w:id="4" w:author="giladsar@gmail.com" w:date="2025-04-08T13:34:00Z">
              <w:rPr>
                <w:color w:val="000000"/>
                <w:rtl/>
              </w:rPr>
            </w:rPrChange>
          </w:rPr>
          <w:t>תודה על הסכמתך להשתתף במחקר העוסק ברושם ראשוני והכרויות במרחב הדיגיטלי. המחקר מורכב מארבעה חלקים עיקריים:</w:t>
        </w:r>
      </w:ins>
    </w:p>
    <w:p w14:paraId="374ABAE8" w14:textId="77777777" w:rsidR="006C794C" w:rsidRPr="00250813" w:rsidRDefault="006C794C" w:rsidP="006C794C">
      <w:pPr>
        <w:pStyle w:val="NormalWeb"/>
        <w:bidi/>
        <w:spacing w:before="240" w:beforeAutospacing="0" w:after="240" w:afterAutospacing="0"/>
        <w:rPr>
          <w:ins w:id="5" w:author="giladsar@gmail.com" w:date="2025-03-04T12:52:00Z"/>
          <w:rFonts w:asciiTheme="minorBidi" w:hAnsiTheme="minorBidi" w:cstheme="minorBidi"/>
          <w:rtl/>
          <w:rPrChange w:id="6" w:author="giladsar@gmail.com" w:date="2025-04-08T13:34:00Z">
            <w:rPr>
              <w:ins w:id="7" w:author="giladsar@gmail.com" w:date="2025-03-04T12:52:00Z"/>
              <w:rtl/>
            </w:rPr>
          </w:rPrChange>
        </w:rPr>
      </w:pPr>
      <w:ins w:id="8" w:author="giladsar@gmail.com" w:date="2025-03-04T12:52:00Z">
        <w:r w:rsidRPr="00250813">
          <w:rPr>
            <w:rFonts w:asciiTheme="minorBidi" w:hAnsiTheme="minorBidi" w:cstheme="minorBidi"/>
            <w:color w:val="000000"/>
            <w:rtl/>
            <w:rPrChange w:id="9" w:author="giladsar@gmail.com" w:date="2025-04-08T13:34:00Z">
              <w:rPr>
                <w:color w:val="000000"/>
                <w:rtl/>
              </w:rPr>
            </w:rPrChange>
          </w:rPr>
          <w:t>במהלכו תתבקש/י לצפות בסרטן קצר, לבצע מטלות הקשורות לתוכן שהוצג, ולבסוף להשיב על שאלות הערכה והשקפת עולם כלליות יותר. </w:t>
        </w:r>
      </w:ins>
    </w:p>
    <w:p w14:paraId="48F1378A" w14:textId="77777777" w:rsidR="006C794C" w:rsidRPr="00250813" w:rsidRDefault="006C794C" w:rsidP="006C794C">
      <w:pPr>
        <w:pStyle w:val="NormalWeb"/>
        <w:bidi/>
        <w:spacing w:before="240" w:beforeAutospacing="0" w:after="240" w:afterAutospacing="0"/>
        <w:rPr>
          <w:ins w:id="10" w:author="giladsar@gmail.com" w:date="2025-03-04T12:52:00Z"/>
          <w:rFonts w:asciiTheme="minorBidi" w:hAnsiTheme="minorBidi" w:cstheme="minorBidi"/>
          <w:rtl/>
          <w:rPrChange w:id="11" w:author="giladsar@gmail.com" w:date="2025-04-08T13:34:00Z">
            <w:rPr>
              <w:ins w:id="12" w:author="giladsar@gmail.com" w:date="2025-03-04T12:52:00Z"/>
              <w:rtl/>
            </w:rPr>
          </w:rPrChange>
        </w:rPr>
      </w:pPr>
      <w:ins w:id="13" w:author="giladsar@gmail.com" w:date="2025-03-04T12:52:00Z">
        <w:r w:rsidRPr="00250813">
          <w:rPr>
            <w:rFonts w:asciiTheme="minorBidi" w:hAnsiTheme="minorBidi" w:cstheme="minorBidi"/>
            <w:color w:val="000000"/>
            <w:rtl/>
            <w:rPrChange w:id="14" w:author="giladsar@gmail.com" w:date="2025-04-08T13:34:00Z">
              <w:rPr>
                <w:color w:val="000000"/>
                <w:rtl/>
              </w:rPr>
            </w:rPrChange>
          </w:rPr>
          <w:t xml:space="preserve">שימו לב: על מנת לוודא כי הנך מתרכז/ת במהלך הצפייה בסרטון, אנו נעזרים בתוכנה </w:t>
        </w:r>
        <w:proofErr w:type="spellStart"/>
        <w:r w:rsidRPr="00250813">
          <w:rPr>
            <w:rFonts w:asciiTheme="minorBidi" w:hAnsiTheme="minorBidi" w:cstheme="minorBidi"/>
            <w:color w:val="000000"/>
            <w:rtl/>
            <w:rPrChange w:id="15" w:author="giladsar@gmail.com" w:date="2025-04-08T13:34:00Z">
              <w:rPr>
                <w:color w:val="000000"/>
                <w:rtl/>
              </w:rPr>
            </w:rPrChange>
          </w:rPr>
          <w:t>המנטרת</w:t>
        </w:r>
        <w:proofErr w:type="spellEnd"/>
        <w:r w:rsidRPr="00250813">
          <w:rPr>
            <w:rFonts w:asciiTheme="minorBidi" w:hAnsiTheme="minorBidi" w:cstheme="minorBidi"/>
            <w:color w:val="000000"/>
            <w:rtl/>
            <w:rPrChange w:id="16" w:author="giladsar@gmail.com" w:date="2025-04-08T13:34:00Z">
              <w:rPr>
                <w:color w:val="000000"/>
                <w:rtl/>
              </w:rPr>
            </w:rPrChange>
          </w:rPr>
          <w:t xml:space="preserve"> את תנועות עיניך. אנא וודא/י כי הנך נמצא/ת באזור שקט וללא הסחות דעת.</w:t>
        </w:r>
      </w:ins>
    </w:p>
    <w:p w14:paraId="68EC7A21" w14:textId="77777777" w:rsidR="006C794C" w:rsidRPr="00250813" w:rsidRDefault="006C794C" w:rsidP="006C794C">
      <w:pPr>
        <w:pStyle w:val="NormalWeb"/>
        <w:bidi/>
        <w:spacing w:before="240" w:beforeAutospacing="0" w:after="240" w:afterAutospacing="0"/>
        <w:rPr>
          <w:ins w:id="17" w:author="giladsar@gmail.com" w:date="2025-03-04T12:52:00Z"/>
          <w:rFonts w:asciiTheme="minorBidi" w:hAnsiTheme="minorBidi" w:cstheme="minorBidi"/>
          <w:rtl/>
          <w:rPrChange w:id="18" w:author="giladsar@gmail.com" w:date="2025-04-08T13:34:00Z">
            <w:rPr>
              <w:ins w:id="19" w:author="giladsar@gmail.com" w:date="2025-03-04T12:52:00Z"/>
              <w:rtl/>
            </w:rPr>
          </w:rPrChange>
        </w:rPr>
      </w:pPr>
      <w:ins w:id="20" w:author="giladsar@gmail.com" w:date="2025-03-04T12:52:00Z">
        <w:r w:rsidRPr="00250813">
          <w:rPr>
            <w:rFonts w:asciiTheme="minorBidi" w:hAnsiTheme="minorBidi" w:cstheme="minorBidi"/>
            <w:color w:val="000000"/>
            <w:rtl/>
            <w:rPrChange w:id="21" w:author="giladsar@gmail.com" w:date="2025-04-08T13:34:00Z">
              <w:rPr>
                <w:color w:val="000000"/>
                <w:rtl/>
              </w:rPr>
            </w:rPrChange>
          </w:rPr>
          <w:t>בנוסף לתגמול שתקבל/י על השתתפותך בניסוי, קיימת אפשרות לקבלת בונוס כספי בהתאם לרמת הצלחתך בביצוע המשימות.</w:t>
        </w:r>
      </w:ins>
    </w:p>
    <w:p w14:paraId="53162B63" w14:textId="77777777" w:rsidR="006C794C" w:rsidRPr="00250813" w:rsidRDefault="006C794C" w:rsidP="006C794C">
      <w:pPr>
        <w:pStyle w:val="NormalWeb"/>
        <w:bidi/>
        <w:spacing w:before="240" w:beforeAutospacing="0" w:after="240" w:afterAutospacing="0"/>
        <w:rPr>
          <w:ins w:id="22" w:author="giladsar@gmail.com" w:date="2025-03-04T12:52:00Z"/>
          <w:rFonts w:asciiTheme="minorBidi" w:hAnsiTheme="minorBidi" w:cstheme="minorBidi"/>
          <w:rtl/>
          <w:rPrChange w:id="23" w:author="giladsar@gmail.com" w:date="2025-04-08T13:34:00Z">
            <w:rPr>
              <w:ins w:id="24" w:author="giladsar@gmail.com" w:date="2025-03-04T12:52:00Z"/>
              <w:rtl/>
            </w:rPr>
          </w:rPrChange>
        </w:rPr>
      </w:pPr>
      <w:ins w:id="25" w:author="giladsar@gmail.com" w:date="2025-03-04T12:52:00Z">
        <w:r w:rsidRPr="00250813">
          <w:rPr>
            <w:rFonts w:asciiTheme="minorBidi" w:hAnsiTheme="minorBidi" w:cstheme="minorBidi"/>
            <w:color w:val="000000"/>
            <w:rtl/>
            <w:rPrChange w:id="26" w:author="giladsar@gmail.com" w:date="2025-04-08T13:34:00Z">
              <w:rPr>
                <w:color w:val="000000"/>
                <w:rtl/>
              </w:rPr>
            </w:rPrChange>
          </w:rPr>
          <w:t>ההשתתפות במחקר אורכת כ-30 דקות, ולכן חשוב שתוודא/י כי תוכל/י להקדיש זמן רציף להשלמת כל חלקי המחקר. אם אינך בטוח/ה שתוכל/י לסיים את המחקר ברצף, אנא דחה/י את השתתפותך למועד מאוחר יותר.</w:t>
        </w:r>
      </w:ins>
    </w:p>
    <w:p w14:paraId="148B6848" w14:textId="77777777" w:rsidR="006C794C" w:rsidRPr="00250813" w:rsidRDefault="006C794C" w:rsidP="006C794C">
      <w:pPr>
        <w:pStyle w:val="NormalWeb"/>
        <w:bidi/>
        <w:spacing w:before="240" w:beforeAutospacing="0" w:after="240" w:afterAutospacing="0"/>
        <w:rPr>
          <w:ins w:id="27" w:author="giladsar@gmail.com" w:date="2025-03-04T12:52:00Z"/>
          <w:rFonts w:asciiTheme="minorBidi" w:hAnsiTheme="minorBidi" w:cstheme="minorBidi"/>
          <w:rtl/>
          <w:rPrChange w:id="28" w:author="giladsar@gmail.com" w:date="2025-04-08T13:34:00Z">
            <w:rPr>
              <w:ins w:id="29" w:author="giladsar@gmail.com" w:date="2025-03-04T12:52:00Z"/>
              <w:rtl/>
            </w:rPr>
          </w:rPrChange>
        </w:rPr>
      </w:pPr>
      <w:ins w:id="30" w:author="giladsar@gmail.com" w:date="2025-03-04T12:52:00Z">
        <w:r w:rsidRPr="00250813">
          <w:rPr>
            <w:rFonts w:asciiTheme="minorBidi" w:hAnsiTheme="minorBidi" w:cstheme="minorBidi"/>
            <w:color w:val="000000"/>
            <w:rtl/>
            <w:rPrChange w:id="31" w:author="giladsar@gmail.com" w:date="2025-04-08T13:34:00Z">
              <w:rPr>
                <w:color w:val="000000"/>
                <w:rtl/>
              </w:rPr>
            </w:rPrChange>
          </w:rPr>
          <w:t>אם המחקר גורם לך לסבל או פוגע ברגשותיך תוכל/י אם תרצה/י להפסיק את המחקר בכל שלב. </w:t>
        </w:r>
      </w:ins>
    </w:p>
    <w:p w14:paraId="432C5A8A" w14:textId="2720709B" w:rsidR="006C794C" w:rsidRPr="00250813" w:rsidRDefault="006C794C" w:rsidP="006C794C">
      <w:pPr>
        <w:pStyle w:val="NormalWeb"/>
        <w:bidi/>
        <w:spacing w:before="240" w:beforeAutospacing="0" w:after="240" w:afterAutospacing="0"/>
        <w:rPr>
          <w:ins w:id="32" w:author="giladsar@gmail.com" w:date="2025-03-04T12:52:00Z"/>
          <w:rFonts w:asciiTheme="minorBidi" w:hAnsiTheme="minorBidi" w:cstheme="minorBidi"/>
          <w:rtl/>
          <w:rPrChange w:id="33" w:author="giladsar@gmail.com" w:date="2025-04-08T13:34:00Z">
            <w:rPr>
              <w:ins w:id="34" w:author="giladsar@gmail.com" w:date="2025-03-04T12:52:00Z"/>
              <w:rtl/>
            </w:rPr>
          </w:rPrChange>
        </w:rPr>
      </w:pPr>
      <w:ins w:id="35" w:author="giladsar@gmail.com" w:date="2025-03-04T12:52:00Z">
        <w:r w:rsidRPr="00250813">
          <w:rPr>
            <w:rFonts w:asciiTheme="minorBidi" w:hAnsiTheme="minorBidi" w:cstheme="minorBidi"/>
            <w:color w:val="000000"/>
            <w:rtl/>
            <w:rPrChange w:id="36" w:author="giladsar@gmail.com" w:date="2025-04-08T13:34:00Z">
              <w:rPr>
                <w:color w:val="000000"/>
                <w:rtl/>
              </w:rPr>
            </w:rPrChange>
          </w:rPr>
          <w:t xml:space="preserve">המחקר מתבצע באוניברסיטת בן-גוריון ואינו כרוך בכל סיכון או השלכה עתידית כלשהי על הנבדקים, לרבות תופעות לוואי. הנתונים אשר ייאספו במהלך המחקר יהיו חסויים וחשופים אך ורק לעורכי המחקר, </w:t>
        </w:r>
      </w:ins>
      <w:ins w:id="37" w:author="giladsar@gmail.com" w:date="2025-03-11T11:27:00Z">
        <w:r w:rsidR="00EE4730" w:rsidRPr="00250813">
          <w:rPr>
            <w:rFonts w:asciiTheme="minorBidi" w:hAnsiTheme="minorBidi" w:cstheme="minorBidi"/>
            <w:color w:val="000000"/>
            <w:rtl/>
            <w:lang w:val="en-US"/>
            <w:rPrChange w:id="38" w:author="giladsar@gmail.com" w:date="2025-04-08T13:34:00Z">
              <w:rPr>
                <w:rFonts w:hint="cs"/>
                <w:color w:val="000000"/>
                <w:rtl/>
                <w:lang w:val="en-US"/>
              </w:rPr>
            </w:rPrChange>
          </w:rPr>
          <w:t xml:space="preserve">פרופ׳ </w:t>
        </w:r>
      </w:ins>
      <w:ins w:id="39" w:author="giladsar@gmail.com" w:date="2025-03-04T12:52:00Z">
        <w:r w:rsidRPr="00250813">
          <w:rPr>
            <w:rFonts w:asciiTheme="minorBidi" w:hAnsiTheme="minorBidi" w:cstheme="minorBidi"/>
            <w:color w:val="000000"/>
            <w:rtl/>
            <w:rPrChange w:id="40" w:author="giladsar@gmail.com" w:date="2025-04-08T13:34:00Z">
              <w:rPr>
                <w:color w:val="000000"/>
                <w:rtl/>
              </w:rPr>
            </w:rPrChange>
          </w:rPr>
          <w:t>אורלי ברקת ומר גלעד סרוסי.</w:t>
        </w:r>
      </w:ins>
    </w:p>
    <w:p w14:paraId="179A2572" w14:textId="77777777" w:rsidR="006C794C" w:rsidRPr="00250813" w:rsidRDefault="006C794C" w:rsidP="006C794C">
      <w:pPr>
        <w:pStyle w:val="NormalWeb"/>
        <w:shd w:val="clear" w:color="auto" w:fill="FFFFFF"/>
        <w:bidi/>
        <w:spacing w:before="0" w:beforeAutospacing="0" w:after="0" w:afterAutospacing="0"/>
        <w:rPr>
          <w:ins w:id="41" w:author="giladsar@gmail.com" w:date="2025-03-04T12:52:00Z"/>
          <w:rFonts w:asciiTheme="minorBidi" w:hAnsiTheme="minorBidi" w:cstheme="minorBidi"/>
          <w:rtl/>
          <w:rPrChange w:id="42" w:author="giladsar@gmail.com" w:date="2025-04-08T13:34:00Z">
            <w:rPr>
              <w:ins w:id="43" w:author="giladsar@gmail.com" w:date="2025-03-04T12:52:00Z"/>
              <w:rtl/>
            </w:rPr>
          </w:rPrChange>
        </w:rPr>
      </w:pPr>
      <w:ins w:id="44" w:author="giladsar@gmail.com" w:date="2025-03-04T12:52:00Z">
        <w:r w:rsidRPr="00250813">
          <w:rPr>
            <w:rFonts w:asciiTheme="minorBidi" w:hAnsiTheme="minorBidi" w:cstheme="minorBidi"/>
            <w:color w:val="32363A"/>
            <w:rtl/>
            <w:rPrChange w:id="45" w:author="giladsar@gmail.com" w:date="2025-04-08T13:34:00Z">
              <w:rPr>
                <w:color w:val="32363A"/>
                <w:rtl/>
              </w:rPr>
            </w:rPrChange>
          </w:rPr>
          <w:t>אנחנו מעריכים את היענותך לקחת חלק במחקר ומודים לך מאוד על תרומתך</w:t>
        </w:r>
      </w:ins>
    </w:p>
    <w:p w14:paraId="0F9B3A91" w14:textId="77777777" w:rsidR="006C794C" w:rsidRPr="00250813" w:rsidRDefault="006C794C" w:rsidP="006C794C">
      <w:pPr>
        <w:rPr>
          <w:ins w:id="46" w:author="giladsar@gmail.com" w:date="2025-03-04T12:52:00Z"/>
          <w:rFonts w:asciiTheme="minorBidi" w:hAnsiTheme="minorBidi" w:cstheme="minorBidi"/>
          <w:rtl/>
          <w:rPrChange w:id="47" w:author="giladsar@gmail.com" w:date="2025-04-08T13:34:00Z">
            <w:rPr>
              <w:ins w:id="48" w:author="giladsar@gmail.com" w:date="2025-03-04T12:52:00Z"/>
              <w:rtl/>
            </w:rPr>
          </w:rPrChange>
        </w:rPr>
      </w:pPr>
    </w:p>
    <w:p w14:paraId="04274F7E" w14:textId="0CEC9529" w:rsidR="005E6A17" w:rsidRPr="00250813" w:rsidDel="006C794C" w:rsidRDefault="005E6A17" w:rsidP="005E6A17">
      <w:pPr>
        <w:pStyle w:val="NormalWeb"/>
        <w:bidi/>
        <w:spacing w:before="240" w:beforeAutospacing="0" w:after="240" w:afterAutospacing="0"/>
        <w:rPr>
          <w:del w:id="49" w:author="giladsar@gmail.com" w:date="2025-03-04T12:52:00Z"/>
          <w:rFonts w:asciiTheme="minorBidi" w:hAnsiTheme="minorBidi" w:cstheme="minorBidi"/>
          <w:rtl/>
        </w:rPr>
      </w:pPr>
      <w:del w:id="50" w:author="giladsar@gmail.com" w:date="2025-03-04T12:52:00Z">
        <w:r w:rsidRPr="00250813" w:rsidDel="006C794C">
          <w:rPr>
            <w:rFonts w:asciiTheme="minorBidi" w:hAnsiTheme="minorBidi" w:cstheme="minorBidi"/>
            <w:color w:val="000000"/>
            <w:rtl/>
          </w:rPr>
          <w:delText>תודה על הסכמתך להשתתף במחקר העוסק ברושם ראשוני והכרויות במרחב הדיגיטלי. המחקר מורכב מארבעה חלקים עיקריים:</w:delText>
        </w:r>
      </w:del>
    </w:p>
    <w:p w14:paraId="732146AC" w14:textId="11C635CE" w:rsidR="005E6A17" w:rsidRPr="00250813" w:rsidDel="006C794C" w:rsidRDefault="005E6A17" w:rsidP="005E6A17">
      <w:pPr>
        <w:pStyle w:val="NormalWeb"/>
        <w:bidi/>
        <w:spacing w:before="240" w:beforeAutospacing="0" w:after="240" w:afterAutospacing="0"/>
        <w:rPr>
          <w:del w:id="51" w:author="giladsar@gmail.com" w:date="2025-03-04T12:52:00Z"/>
          <w:rFonts w:asciiTheme="minorBidi" w:hAnsiTheme="minorBidi" w:cstheme="minorBidi"/>
          <w:rtl/>
        </w:rPr>
      </w:pPr>
      <w:del w:id="52" w:author="giladsar@gmail.com" w:date="2025-03-04T12:52:00Z">
        <w:r w:rsidRPr="00250813" w:rsidDel="006C794C">
          <w:rPr>
            <w:rFonts w:asciiTheme="minorBidi" w:hAnsiTheme="minorBidi" w:cstheme="minorBidi"/>
            <w:color w:val="000000"/>
            <w:rtl/>
          </w:rPr>
          <w:delText>המחקר כולל צפייה בסרטן קצר, מטלת השלמת מילים, מטלה הקשורה לתוכן שהוצג לך ולסיום מספר שאלות הערכה. </w:delText>
        </w:r>
      </w:del>
    </w:p>
    <w:p w14:paraId="5EA133A3" w14:textId="45931EA8" w:rsidR="005E6A17" w:rsidRPr="00250813" w:rsidDel="006C794C" w:rsidRDefault="005E6A17" w:rsidP="005E6A17">
      <w:pPr>
        <w:pStyle w:val="NormalWeb"/>
        <w:bidi/>
        <w:spacing w:before="240" w:beforeAutospacing="0" w:after="240" w:afterAutospacing="0"/>
        <w:rPr>
          <w:del w:id="53" w:author="giladsar@gmail.com" w:date="2025-03-04T12:52:00Z"/>
          <w:rFonts w:asciiTheme="minorBidi" w:hAnsiTheme="minorBidi" w:cstheme="minorBidi"/>
          <w:rtl/>
        </w:rPr>
      </w:pPr>
      <w:del w:id="54" w:author="giladsar@gmail.com" w:date="2025-03-04T12:52:00Z">
        <w:r w:rsidRPr="00250813" w:rsidDel="006C794C">
          <w:rPr>
            <w:rFonts w:asciiTheme="minorBidi" w:hAnsiTheme="minorBidi" w:cstheme="minorBidi"/>
            <w:color w:val="000000"/>
            <w:rtl/>
          </w:rPr>
          <w:delText>שימו לב: על מנת לוודא כי הנך מתרכז/ת במהלך הצפייה בסרטון, אנו נעזרים בתוכנה המנטרת את תנועות עיניך. אנא וודא/י כי הנך נמצא/ת באזור שקט וללא הסחות דעת.</w:delText>
        </w:r>
      </w:del>
    </w:p>
    <w:p w14:paraId="6946D77E" w14:textId="771C6070" w:rsidR="005E6A17" w:rsidRPr="00250813" w:rsidDel="006C794C" w:rsidRDefault="005E6A17" w:rsidP="005E6A17">
      <w:pPr>
        <w:pStyle w:val="NormalWeb"/>
        <w:bidi/>
        <w:spacing w:before="240" w:beforeAutospacing="0" w:after="240" w:afterAutospacing="0"/>
        <w:rPr>
          <w:del w:id="55" w:author="giladsar@gmail.com" w:date="2025-03-04T12:52:00Z"/>
          <w:rFonts w:asciiTheme="minorBidi" w:hAnsiTheme="minorBidi" w:cstheme="minorBidi"/>
          <w:rtl/>
        </w:rPr>
      </w:pPr>
      <w:del w:id="56" w:author="giladsar@gmail.com" w:date="2025-03-04T12:52:00Z">
        <w:r w:rsidRPr="00250813" w:rsidDel="006C794C">
          <w:rPr>
            <w:rFonts w:asciiTheme="minorBidi" w:hAnsiTheme="minorBidi" w:cstheme="minorBidi"/>
            <w:color w:val="000000"/>
            <w:rtl/>
          </w:rPr>
          <w:delText>בנוסף, בונוס כספי יינתן לך בהתאם למידת הצלחתך במטלת התוכן.</w:delText>
        </w:r>
      </w:del>
    </w:p>
    <w:p w14:paraId="5DC5F076" w14:textId="772BB7EB" w:rsidR="005E6A17" w:rsidRPr="00250813" w:rsidDel="006C794C" w:rsidRDefault="005E6A17" w:rsidP="005E6A17">
      <w:pPr>
        <w:pStyle w:val="NormalWeb"/>
        <w:bidi/>
        <w:spacing w:before="240" w:beforeAutospacing="0" w:after="240" w:afterAutospacing="0"/>
        <w:rPr>
          <w:del w:id="57" w:author="giladsar@gmail.com" w:date="2025-03-04T12:52:00Z"/>
          <w:rFonts w:asciiTheme="minorBidi" w:hAnsiTheme="minorBidi" w:cstheme="minorBidi"/>
          <w:rtl/>
        </w:rPr>
      </w:pPr>
      <w:del w:id="58" w:author="giladsar@gmail.com" w:date="2025-03-04T12:52:00Z">
        <w:r w:rsidRPr="00250813" w:rsidDel="006C794C">
          <w:rPr>
            <w:rFonts w:asciiTheme="minorBidi" w:hAnsiTheme="minorBidi" w:cstheme="minorBidi"/>
            <w:color w:val="000000"/>
            <w:rtl/>
          </w:rPr>
          <w:delText>ההשתתפות במחקר אורכת כ-30 דקות, ולכן חשוב שתוודא/י כי תוכל/י להקדיש זמן רציף להשלמת כל חלקי המחקר. אם אינך בטוח/ה שתוכל/י לסיים את המחקר ברצף, אנא דחה/י את השתתפותך למועד מאוחר יותר.</w:delText>
        </w:r>
      </w:del>
    </w:p>
    <w:p w14:paraId="0DA6CA18" w14:textId="34BEF302" w:rsidR="005E6A17" w:rsidRPr="00250813" w:rsidDel="006C794C" w:rsidRDefault="005E6A17" w:rsidP="005E6A17">
      <w:pPr>
        <w:pStyle w:val="NormalWeb"/>
        <w:bidi/>
        <w:spacing w:before="240" w:beforeAutospacing="0" w:after="240" w:afterAutospacing="0"/>
        <w:rPr>
          <w:del w:id="59" w:author="giladsar@gmail.com" w:date="2025-03-04T12:52:00Z"/>
          <w:rFonts w:asciiTheme="minorBidi" w:hAnsiTheme="minorBidi" w:cstheme="minorBidi"/>
          <w:rtl/>
        </w:rPr>
      </w:pPr>
      <w:del w:id="60" w:author="giladsar@gmail.com" w:date="2025-03-04T12:52:00Z">
        <w:r w:rsidRPr="00250813" w:rsidDel="006C794C">
          <w:rPr>
            <w:rFonts w:asciiTheme="minorBidi" w:hAnsiTheme="minorBidi" w:cstheme="minorBidi"/>
            <w:color w:val="000000"/>
            <w:rtl/>
          </w:rPr>
          <w:delText>אם המחקר גורם לך לסבל או פוגע ברגשותיך תוכל/י אם תרצה/י להפסיק את המחקר בכל שלב. </w:delText>
        </w:r>
      </w:del>
    </w:p>
    <w:p w14:paraId="52A3AB6C" w14:textId="0EAE2138" w:rsidR="005E6A17" w:rsidRPr="00250813" w:rsidDel="006C794C" w:rsidRDefault="005E6A17" w:rsidP="005E6A17">
      <w:pPr>
        <w:pStyle w:val="NormalWeb"/>
        <w:bidi/>
        <w:spacing w:before="240" w:beforeAutospacing="0" w:after="240" w:afterAutospacing="0"/>
        <w:rPr>
          <w:del w:id="61" w:author="giladsar@gmail.com" w:date="2025-03-04T12:52:00Z"/>
          <w:rFonts w:asciiTheme="minorBidi" w:hAnsiTheme="minorBidi" w:cstheme="minorBidi"/>
          <w:rtl/>
        </w:rPr>
      </w:pPr>
      <w:del w:id="62" w:author="giladsar@gmail.com" w:date="2025-03-04T12:52:00Z">
        <w:r w:rsidRPr="00250813" w:rsidDel="006C794C">
          <w:rPr>
            <w:rFonts w:asciiTheme="minorBidi" w:hAnsiTheme="minorBidi" w:cstheme="minorBidi"/>
            <w:color w:val="000000"/>
            <w:rtl/>
          </w:rPr>
          <w:delText>המחקר מתבצע באוניברסיטת בן-גוריון ואינו כרוך בכל סיכון או השלכה עתידית כלשהי על הנבדקים, לרבות תופעות לוואי. הנתונים אשר ייאספו במהלך המחקר יהיו חסויים וחשופים אך ורק לעורכי המחקר, ד"ר אורלי ברקת ומר גלעד סרוסי.</w:delText>
        </w:r>
      </w:del>
    </w:p>
    <w:p w14:paraId="6BF42A9E" w14:textId="77B78C28" w:rsidR="005E6A17" w:rsidRPr="00250813" w:rsidDel="006C794C" w:rsidRDefault="005E6A17" w:rsidP="005E6A17">
      <w:pPr>
        <w:pStyle w:val="NormalWeb"/>
        <w:shd w:val="clear" w:color="auto" w:fill="FFFFFF"/>
        <w:bidi/>
        <w:spacing w:before="0" w:beforeAutospacing="0" w:after="0" w:afterAutospacing="0"/>
        <w:rPr>
          <w:del w:id="63" w:author="giladsar@gmail.com" w:date="2025-03-04T12:52:00Z"/>
          <w:rFonts w:asciiTheme="minorBidi" w:hAnsiTheme="minorBidi" w:cstheme="minorBidi"/>
          <w:rtl/>
        </w:rPr>
      </w:pPr>
      <w:del w:id="64" w:author="giladsar@gmail.com" w:date="2025-03-04T12:52:00Z">
        <w:r w:rsidRPr="00250813" w:rsidDel="006C794C">
          <w:rPr>
            <w:rFonts w:asciiTheme="minorBidi" w:hAnsiTheme="minorBidi" w:cstheme="minorBidi"/>
            <w:color w:val="32363A"/>
            <w:rtl/>
          </w:rPr>
          <w:delText>אנחנו מעריכים את היענותך לקחת חלק במחקר ומודים לך מאוד על תרומתך</w:delText>
        </w:r>
      </w:del>
    </w:p>
    <w:p w14:paraId="1113EE2E"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44A51B13"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color w:val="32363A"/>
          <w:rtl/>
        </w:rPr>
        <w:t>בברכה</w:t>
      </w:r>
    </w:p>
    <w:p w14:paraId="0D0C82DE"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color w:val="32363A"/>
          <w:rtl/>
        </w:rPr>
        <w:t>צוות המחק</w:t>
      </w:r>
      <w:r w:rsidRPr="00250813">
        <w:rPr>
          <w:rFonts w:asciiTheme="minorBidi" w:hAnsiTheme="minorBidi" w:cstheme="minorBidi"/>
          <w:color w:val="000000"/>
          <w:rtl/>
        </w:rPr>
        <w:t>ר,</w:t>
      </w:r>
      <w:r w:rsidRPr="00250813">
        <w:rPr>
          <w:rFonts w:asciiTheme="minorBidi" w:hAnsiTheme="minorBidi" w:cstheme="minorBidi"/>
          <w:color w:val="000000"/>
          <w:rtl/>
        </w:rPr>
        <w:br/>
        <w:t>ד״ר אורלי ברקת </w:t>
      </w:r>
    </w:p>
    <w:p w14:paraId="340545C2"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color w:val="000000"/>
          <w:shd w:val="clear" w:color="auto" w:fill="FFFFFF"/>
        </w:rPr>
        <w:lastRenderedPageBreak/>
        <w:t>orlybareket@bgu.ac.il</w:t>
      </w:r>
    </w:p>
    <w:p w14:paraId="4951E56A" w14:textId="1AFC1E03"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del w:id="65" w:author="giladsar@gmail.com" w:date="2025-03-04T13:10:00Z">
        <w:r w:rsidRPr="00250813" w:rsidDel="0054321C">
          <w:rPr>
            <w:rFonts w:asciiTheme="minorBidi" w:hAnsiTheme="minorBidi" w:cstheme="minorBidi"/>
            <w:color w:val="000000"/>
            <w:rtl/>
          </w:rPr>
          <w:delText xml:space="preserve">מר </w:delText>
        </w:r>
      </w:del>
      <w:r w:rsidRPr="00250813">
        <w:rPr>
          <w:rFonts w:asciiTheme="minorBidi" w:hAnsiTheme="minorBidi" w:cstheme="minorBidi"/>
          <w:color w:val="000000"/>
          <w:rtl/>
        </w:rPr>
        <w:t>גלעד סרוסי </w:t>
      </w:r>
    </w:p>
    <w:p w14:paraId="65DAE75A"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color w:val="000000"/>
        </w:rPr>
        <w:t>Gisar@post.bgu.ac.il</w:t>
      </w:r>
    </w:p>
    <w:p w14:paraId="19EA4B5A"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4C598580"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2163561F"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7AEB95D6"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3AE023E2"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43CD79BB"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3CC3D29A"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b/>
          <w:bCs/>
          <w:color w:val="000000"/>
          <w:u w:val="single"/>
          <w:rtl/>
        </w:rPr>
        <w:t>טופס הסכמה מדעת להשתתף במחקר </w:t>
      </w:r>
    </w:p>
    <w:p w14:paraId="3F73255A" w14:textId="77777777" w:rsidR="005E6A17" w:rsidRPr="00250813" w:rsidRDefault="005E6A17" w:rsidP="005E6A17">
      <w:pPr>
        <w:pStyle w:val="NormalWeb"/>
        <w:shd w:val="clear" w:color="auto" w:fill="FFFFFF"/>
        <w:bidi/>
        <w:spacing w:before="0" w:beforeAutospacing="0" w:after="0" w:afterAutospacing="0"/>
        <w:rPr>
          <w:rFonts w:asciiTheme="minorBidi" w:hAnsiTheme="minorBidi" w:cstheme="minorBidi"/>
          <w:rtl/>
        </w:rPr>
      </w:pPr>
    </w:p>
    <w:p w14:paraId="3F6CCB82" w14:textId="77777777" w:rsidR="005E6A17" w:rsidRPr="00250813" w:rsidRDefault="005E6A17" w:rsidP="005E6A17">
      <w:pPr>
        <w:pStyle w:val="NormalWeb"/>
        <w:numPr>
          <w:ilvl w:val="0"/>
          <w:numId w:val="10"/>
        </w:numPr>
        <w:shd w:val="clear" w:color="auto" w:fill="FFFFFF"/>
        <w:bidi/>
        <w:spacing w:before="0" w:beforeAutospacing="0" w:after="0" w:afterAutospacing="0"/>
        <w:textAlignment w:val="baseline"/>
        <w:rPr>
          <w:rFonts w:asciiTheme="minorBidi" w:hAnsiTheme="minorBidi" w:cstheme="minorBidi"/>
          <w:color w:val="000000"/>
          <w:rtl/>
        </w:rPr>
      </w:pPr>
      <w:r w:rsidRPr="00250813">
        <w:rPr>
          <w:rFonts w:asciiTheme="minorBidi" w:hAnsiTheme="minorBidi" w:cstheme="minorBidi"/>
          <w:color w:val="000000"/>
          <w:rtl/>
        </w:rPr>
        <w:t>מצהיר/ה בזאת על הסכמתי להשתתף במחקר העוסק ברושם ראשוני והיכרויות במרחב הדיגיטלי. </w:t>
      </w:r>
    </w:p>
    <w:p w14:paraId="4BC7FD96" w14:textId="77777777" w:rsidR="005E6A17" w:rsidRPr="00250813" w:rsidRDefault="005E6A17" w:rsidP="005E6A17">
      <w:pPr>
        <w:pStyle w:val="NormalWeb"/>
        <w:numPr>
          <w:ilvl w:val="0"/>
          <w:numId w:val="10"/>
        </w:numPr>
        <w:shd w:val="clear" w:color="auto" w:fill="FFFFFF"/>
        <w:bidi/>
        <w:spacing w:before="0" w:beforeAutospacing="0" w:after="0" w:afterAutospacing="0"/>
        <w:textAlignment w:val="baseline"/>
        <w:rPr>
          <w:rFonts w:asciiTheme="minorBidi" w:hAnsiTheme="minorBidi" w:cstheme="minorBidi"/>
          <w:color w:val="000000"/>
          <w:rtl/>
        </w:rPr>
      </w:pPr>
      <w:r w:rsidRPr="00250813">
        <w:rPr>
          <w:rFonts w:asciiTheme="minorBidi" w:hAnsiTheme="minorBidi" w:cstheme="minorBidi"/>
          <w:color w:val="000000"/>
          <w:rtl/>
        </w:rPr>
        <w:t xml:space="preserve">מצהיר/ה בזאת כי הוסבר לי כי במהלך המחקר אתבקש לצפות בסרטון שבמהלכו </w:t>
      </w:r>
      <w:proofErr w:type="spellStart"/>
      <w:r w:rsidRPr="00250813">
        <w:rPr>
          <w:rFonts w:asciiTheme="minorBidi" w:hAnsiTheme="minorBidi" w:cstheme="minorBidi"/>
          <w:color w:val="000000"/>
          <w:rtl/>
        </w:rPr>
        <w:t>ינוטרו</w:t>
      </w:r>
      <w:proofErr w:type="spellEnd"/>
      <w:r w:rsidRPr="00250813">
        <w:rPr>
          <w:rFonts w:asciiTheme="minorBidi" w:hAnsiTheme="minorBidi" w:cstheme="minorBidi"/>
          <w:color w:val="000000"/>
          <w:rtl/>
        </w:rPr>
        <w:t xml:space="preserve"> תנועות עיניי, וכן להשיב על מספר שאלונים.</w:t>
      </w:r>
    </w:p>
    <w:p w14:paraId="525848A5" w14:textId="77777777" w:rsidR="005E6A17" w:rsidRPr="00250813" w:rsidRDefault="005E6A17" w:rsidP="005E6A17">
      <w:pPr>
        <w:pStyle w:val="NormalWeb"/>
        <w:shd w:val="clear" w:color="auto" w:fill="FFFFFF"/>
        <w:bidi/>
        <w:spacing w:before="0" w:beforeAutospacing="0" w:after="0" w:afterAutospacing="0"/>
        <w:ind w:left="720"/>
        <w:rPr>
          <w:rFonts w:asciiTheme="minorBidi" w:hAnsiTheme="minorBidi" w:cstheme="minorBidi"/>
          <w:rtl/>
        </w:rPr>
      </w:pPr>
      <w:r w:rsidRPr="00250813">
        <w:rPr>
          <w:rFonts w:asciiTheme="minorBidi" w:hAnsiTheme="minorBidi" w:cstheme="minorBidi"/>
          <w:color w:val="000000"/>
          <w:rtl/>
        </w:rPr>
        <w:t>הוסבר לי כי:</w:t>
      </w:r>
    </w:p>
    <w:p w14:paraId="1FE7C406" w14:textId="77777777" w:rsidR="005E6A17" w:rsidRPr="00250813" w:rsidRDefault="005E6A17" w:rsidP="005E6A17">
      <w:pPr>
        <w:pStyle w:val="NormalWeb"/>
        <w:numPr>
          <w:ilvl w:val="0"/>
          <w:numId w:val="11"/>
        </w:numPr>
        <w:shd w:val="clear" w:color="auto" w:fill="FFFFFF"/>
        <w:bidi/>
        <w:spacing w:before="0" w:beforeAutospacing="0" w:after="0" w:afterAutospacing="0"/>
        <w:ind w:right="720"/>
        <w:textAlignment w:val="baseline"/>
        <w:rPr>
          <w:rFonts w:asciiTheme="minorBidi" w:hAnsiTheme="minorBidi" w:cstheme="minorBidi"/>
          <w:color w:val="000000"/>
          <w:rtl/>
        </w:rPr>
      </w:pPr>
      <w:r w:rsidRPr="00250813">
        <w:rPr>
          <w:rFonts w:asciiTheme="minorBidi" w:hAnsiTheme="minorBidi" w:cstheme="minorBidi"/>
          <w:color w:val="000000"/>
          <w:rtl/>
        </w:rPr>
        <w:t>מילוי המחקר אורך כ-30 דקות. </w:t>
      </w:r>
    </w:p>
    <w:p w14:paraId="1957EB1B" w14:textId="77777777" w:rsidR="005E6A17" w:rsidRPr="00250813" w:rsidRDefault="005E6A17" w:rsidP="005E6A17">
      <w:pPr>
        <w:pStyle w:val="NormalWeb"/>
        <w:numPr>
          <w:ilvl w:val="0"/>
          <w:numId w:val="11"/>
        </w:numPr>
        <w:shd w:val="clear" w:color="auto" w:fill="FFFFFF"/>
        <w:bidi/>
        <w:spacing w:before="0" w:beforeAutospacing="0" w:after="0" w:afterAutospacing="0"/>
        <w:ind w:right="720"/>
        <w:textAlignment w:val="baseline"/>
        <w:rPr>
          <w:rFonts w:asciiTheme="minorBidi" w:hAnsiTheme="minorBidi" w:cstheme="minorBidi"/>
          <w:color w:val="000000"/>
          <w:rtl/>
        </w:rPr>
      </w:pPr>
      <w:r w:rsidRPr="00250813">
        <w:rPr>
          <w:rFonts w:asciiTheme="minorBidi" w:hAnsiTheme="minorBidi" w:cstheme="minorBidi"/>
          <w:color w:val="000000"/>
          <w:rtl/>
        </w:rPr>
        <w:t>השתתפות בניסוי הינה תמורת תשלום כספי.</w:t>
      </w:r>
    </w:p>
    <w:p w14:paraId="5CE324E0" w14:textId="77777777" w:rsidR="005E6A17" w:rsidRPr="00250813" w:rsidRDefault="005E6A17" w:rsidP="005E6A17">
      <w:pPr>
        <w:pStyle w:val="NormalWeb"/>
        <w:numPr>
          <w:ilvl w:val="0"/>
          <w:numId w:val="11"/>
        </w:numPr>
        <w:shd w:val="clear" w:color="auto" w:fill="FFFFFF"/>
        <w:bidi/>
        <w:spacing w:before="0" w:beforeAutospacing="0" w:after="0" w:afterAutospacing="0"/>
        <w:ind w:right="720"/>
        <w:textAlignment w:val="baseline"/>
        <w:rPr>
          <w:rFonts w:asciiTheme="minorBidi" w:hAnsiTheme="minorBidi" w:cstheme="minorBidi"/>
          <w:color w:val="000000"/>
          <w:rtl/>
        </w:rPr>
      </w:pPr>
      <w:proofErr w:type="spellStart"/>
      <w:r w:rsidRPr="00250813">
        <w:rPr>
          <w:rFonts w:asciiTheme="minorBidi" w:hAnsiTheme="minorBidi" w:cstheme="minorBidi"/>
          <w:color w:val="000000"/>
          <w:rtl/>
        </w:rPr>
        <w:t>ינתן</w:t>
      </w:r>
      <w:proofErr w:type="spellEnd"/>
      <w:r w:rsidRPr="00250813">
        <w:rPr>
          <w:rFonts w:asciiTheme="minorBidi" w:hAnsiTheme="minorBidi" w:cstheme="minorBidi"/>
          <w:color w:val="000000"/>
          <w:rtl/>
        </w:rPr>
        <w:t xml:space="preserve"> תגמול כספי כתלות במידת הביצוע במטלת תוכן. </w:t>
      </w:r>
    </w:p>
    <w:p w14:paraId="110A9CD0" w14:textId="77777777" w:rsidR="005E6A17" w:rsidRPr="00250813" w:rsidRDefault="005E6A17" w:rsidP="005E6A17">
      <w:pPr>
        <w:pStyle w:val="NormalWeb"/>
        <w:numPr>
          <w:ilvl w:val="0"/>
          <w:numId w:val="11"/>
        </w:numPr>
        <w:shd w:val="clear" w:color="auto" w:fill="FFFFFF"/>
        <w:bidi/>
        <w:spacing w:before="0" w:beforeAutospacing="0" w:after="0" w:afterAutospacing="0"/>
        <w:ind w:right="720"/>
        <w:textAlignment w:val="baseline"/>
        <w:rPr>
          <w:rFonts w:asciiTheme="minorBidi" w:hAnsiTheme="minorBidi" w:cstheme="minorBidi"/>
          <w:color w:val="000000"/>
          <w:rtl/>
        </w:rPr>
      </w:pPr>
      <w:r w:rsidRPr="00250813">
        <w:rPr>
          <w:rFonts w:asciiTheme="minorBidi" w:hAnsiTheme="minorBidi" w:cstheme="minorBidi"/>
          <w:color w:val="000000"/>
          <w:rtl/>
        </w:rPr>
        <w:t>לא קיימות אפשרויות לתופעות לוואי או סיכונים ממהלך הניסוי. </w:t>
      </w:r>
    </w:p>
    <w:p w14:paraId="5F2E9F91" w14:textId="77777777" w:rsidR="005E6A17" w:rsidRPr="00250813" w:rsidRDefault="005E6A17" w:rsidP="005E6A17">
      <w:pPr>
        <w:pStyle w:val="NormalWeb"/>
        <w:numPr>
          <w:ilvl w:val="0"/>
          <w:numId w:val="12"/>
        </w:numPr>
        <w:shd w:val="clear" w:color="auto" w:fill="FFFFFF"/>
        <w:bidi/>
        <w:spacing w:before="0" w:beforeAutospacing="0" w:after="0" w:afterAutospacing="0"/>
        <w:textAlignment w:val="baseline"/>
        <w:rPr>
          <w:rFonts w:asciiTheme="minorBidi" w:hAnsiTheme="minorBidi" w:cstheme="minorBidi"/>
          <w:color w:val="000000"/>
          <w:rtl/>
        </w:rPr>
      </w:pPr>
      <w:r w:rsidRPr="00250813">
        <w:rPr>
          <w:rFonts w:asciiTheme="minorBidi" w:hAnsiTheme="minorBidi" w:cstheme="minorBidi"/>
          <w:color w:val="000000"/>
          <w:rtl/>
        </w:rPr>
        <w:t>״אני חופשי/ה לבחור שלא להשתתף במחקר ואני חופשי/ה להפסיק בכל עת את השתתפותי בניסוי. בלי לפגוע בזכויותיי, בלי שיאונה לי כל רע, ובלי שתינקט נגדי סנקציה כלשהי״.</w:t>
      </w:r>
    </w:p>
    <w:p w14:paraId="1AAC6CDF" w14:textId="77777777" w:rsidR="005E6A17" w:rsidRPr="00250813" w:rsidRDefault="005E6A17" w:rsidP="005E6A17">
      <w:pPr>
        <w:pStyle w:val="NormalWeb"/>
        <w:numPr>
          <w:ilvl w:val="0"/>
          <w:numId w:val="13"/>
        </w:numPr>
        <w:shd w:val="clear" w:color="auto" w:fill="FFFFFF"/>
        <w:bidi/>
        <w:spacing w:before="0" w:beforeAutospacing="0" w:after="0" w:afterAutospacing="0"/>
        <w:textAlignment w:val="baseline"/>
        <w:rPr>
          <w:rFonts w:asciiTheme="minorBidi" w:hAnsiTheme="minorBidi" w:cstheme="minorBidi"/>
          <w:color w:val="000000"/>
          <w:rtl/>
        </w:rPr>
      </w:pPr>
      <w:r w:rsidRPr="00250813">
        <w:rPr>
          <w:rFonts w:asciiTheme="minorBidi" w:hAnsiTheme="minorBidi" w:cstheme="minorBidi"/>
          <w:color w:val="000000"/>
          <w:rtl/>
        </w:rPr>
        <w:t>״מובטחת לי סודיות באשר לזהותי האישית בפרסומים מדעיים. </w:t>
      </w:r>
    </w:p>
    <w:p w14:paraId="63D96FC4" w14:textId="5CEFEDE7" w:rsidR="005E6A17" w:rsidRPr="00250813" w:rsidDel="00EE4730" w:rsidRDefault="005E6A17" w:rsidP="005E6A17">
      <w:pPr>
        <w:pStyle w:val="NormalWeb"/>
        <w:numPr>
          <w:ilvl w:val="0"/>
          <w:numId w:val="14"/>
        </w:numPr>
        <w:shd w:val="clear" w:color="auto" w:fill="FFFFFF"/>
        <w:bidi/>
        <w:spacing w:before="0" w:beforeAutospacing="0" w:after="0" w:afterAutospacing="0"/>
        <w:textAlignment w:val="baseline"/>
        <w:rPr>
          <w:del w:id="66" w:author="giladsar@gmail.com" w:date="2025-03-11T11:21:00Z"/>
          <w:rFonts w:asciiTheme="minorBidi" w:hAnsiTheme="minorBidi" w:cstheme="minorBidi"/>
          <w:color w:val="000000"/>
          <w:rtl/>
        </w:rPr>
      </w:pPr>
      <w:r w:rsidRPr="00250813">
        <w:rPr>
          <w:rFonts w:asciiTheme="minorBidi" w:hAnsiTheme="minorBidi" w:cstheme="minorBidi"/>
          <w:color w:val="000000"/>
          <w:rtl/>
        </w:rPr>
        <w:t>״מובטחות לי נכונות לענות לשאלות שיועלו על-ידי ואפשרות להיוועץ בגורם נוסף באשר להשתתף במחקר או לה</w:t>
      </w:r>
      <w:r w:rsidR="009F5B5B" w:rsidRPr="00250813">
        <w:rPr>
          <w:rFonts w:asciiTheme="minorBidi" w:hAnsiTheme="minorBidi" w:cstheme="minorBidi"/>
          <w:color w:val="000000"/>
          <w:rtl/>
          <w:lang w:val="en-US"/>
        </w:rPr>
        <w:t>מש</w:t>
      </w:r>
      <w:r w:rsidRPr="00250813">
        <w:rPr>
          <w:rFonts w:asciiTheme="minorBidi" w:hAnsiTheme="minorBidi" w:cstheme="minorBidi"/>
          <w:color w:val="000000"/>
          <w:rtl/>
        </w:rPr>
        <w:t>י</w:t>
      </w:r>
      <w:r w:rsidR="009F5B5B" w:rsidRPr="00250813">
        <w:rPr>
          <w:rFonts w:asciiTheme="minorBidi" w:hAnsiTheme="minorBidi" w:cstheme="minorBidi"/>
          <w:color w:val="000000"/>
          <w:rtl/>
        </w:rPr>
        <w:t>ך</w:t>
      </w:r>
      <w:r w:rsidRPr="00250813">
        <w:rPr>
          <w:rFonts w:asciiTheme="minorBidi" w:hAnsiTheme="minorBidi" w:cstheme="minorBidi"/>
          <w:color w:val="000000"/>
          <w:rtl/>
        </w:rPr>
        <w:t xml:space="preserve"> בו״. נציגת צוות המחקר אליה אפשר לפנות בשאלות </w:t>
      </w:r>
      <w:del w:id="67" w:author="giladsar@gmail.com" w:date="2025-03-11T11:21:00Z">
        <w:r w:rsidRPr="00250813" w:rsidDel="00EE4730">
          <w:rPr>
            <w:rFonts w:asciiTheme="minorBidi" w:hAnsiTheme="minorBidi" w:cstheme="minorBidi"/>
            <w:color w:val="000000"/>
            <w:rtl/>
          </w:rPr>
          <w:delText>-</w:delText>
        </w:r>
      </w:del>
      <w:ins w:id="68" w:author="giladsar@gmail.com" w:date="2025-03-11T11:21:00Z">
        <w:r w:rsidR="00EE4730" w:rsidRPr="00250813">
          <w:rPr>
            <w:rFonts w:asciiTheme="minorBidi" w:hAnsiTheme="minorBidi" w:cstheme="minorBidi"/>
            <w:color w:val="000000"/>
            <w:rtl/>
          </w:rPr>
          <w:t>–</w:t>
        </w:r>
      </w:ins>
      <w:r w:rsidRPr="00250813">
        <w:rPr>
          <w:rFonts w:asciiTheme="minorBidi" w:hAnsiTheme="minorBidi" w:cstheme="minorBidi"/>
          <w:color w:val="000000"/>
          <w:rtl/>
        </w:rPr>
        <w:t xml:space="preserve"> </w:t>
      </w:r>
      <w:del w:id="69" w:author="giladsar@gmail.com" w:date="2025-03-11T11:21:00Z">
        <w:r w:rsidRPr="00250813" w:rsidDel="00EE4730">
          <w:rPr>
            <w:rFonts w:asciiTheme="minorBidi" w:hAnsiTheme="minorBidi" w:cstheme="minorBidi"/>
            <w:color w:val="000000"/>
            <w:rtl/>
          </w:rPr>
          <w:delText xml:space="preserve">אורלי ברקת </w:delText>
        </w:r>
        <w:r w:rsidRPr="00250813" w:rsidDel="00EE4730">
          <w:rPr>
            <w:rFonts w:asciiTheme="minorBidi" w:hAnsiTheme="minorBidi" w:cstheme="minorBidi"/>
            <w:rPrChange w:id="70" w:author="giladsar@gmail.com" w:date="2025-04-08T13:34:00Z">
              <w:rPr/>
            </w:rPrChange>
          </w:rPr>
          <w:fldChar w:fldCharType="begin"/>
        </w:r>
        <w:r w:rsidRPr="00250813" w:rsidDel="00EE4730">
          <w:rPr>
            <w:rFonts w:asciiTheme="minorBidi" w:hAnsiTheme="minorBidi" w:cstheme="minorBidi"/>
            <w:rPrChange w:id="71" w:author="giladsar@gmail.com" w:date="2025-04-08T13:34:00Z">
              <w:rPr/>
            </w:rPrChange>
          </w:rPr>
          <w:delInstrText>HYPERLINK "mailto:orlybareket@bgu.ac.il"</w:delInstrText>
        </w:r>
        <w:r w:rsidRPr="00250813" w:rsidDel="00EE4730">
          <w:rPr>
            <w:rFonts w:asciiTheme="minorBidi" w:hAnsiTheme="minorBidi" w:cstheme="minorBidi"/>
            <w:rPrChange w:id="72" w:author="giladsar@gmail.com" w:date="2025-04-08T13:34:00Z">
              <w:rPr/>
            </w:rPrChange>
          </w:rPr>
        </w:r>
        <w:r w:rsidRPr="00250813" w:rsidDel="00EE4730">
          <w:rPr>
            <w:rFonts w:asciiTheme="minorBidi" w:hAnsiTheme="minorBidi" w:cstheme="minorBidi"/>
            <w:rPrChange w:id="73" w:author="giladsar@gmail.com" w:date="2025-04-08T13:34:00Z">
              <w:rPr/>
            </w:rPrChange>
          </w:rPr>
          <w:fldChar w:fldCharType="separate"/>
        </w:r>
        <w:r w:rsidRPr="00250813" w:rsidDel="00EE4730">
          <w:rPr>
            <w:rStyle w:val="Hyperlink"/>
            <w:rFonts w:asciiTheme="minorBidi" w:hAnsiTheme="minorBidi" w:cstheme="minorBidi"/>
            <w:color w:val="1155CC"/>
            <w:shd w:val="clear" w:color="auto" w:fill="FFFFFF"/>
          </w:rPr>
          <w:delText>orlybareket@bgu.ac.il</w:delText>
        </w:r>
        <w:r w:rsidRPr="00250813" w:rsidDel="00EE4730">
          <w:rPr>
            <w:rStyle w:val="Hyperlink"/>
            <w:rFonts w:asciiTheme="minorBidi" w:hAnsiTheme="minorBidi" w:cstheme="minorBidi"/>
            <w:color w:val="1155CC"/>
            <w:shd w:val="clear" w:color="auto" w:fill="FFFFFF"/>
          </w:rPr>
          <w:fldChar w:fldCharType="end"/>
        </w:r>
        <w:r w:rsidRPr="00250813" w:rsidDel="00EE4730">
          <w:rPr>
            <w:rFonts w:asciiTheme="minorBidi" w:hAnsiTheme="minorBidi" w:cstheme="minorBidi"/>
            <w:color w:val="1155CC"/>
            <w:shd w:val="clear" w:color="auto" w:fill="FFFFFF"/>
            <w:rtl/>
          </w:rPr>
          <w:delText>. </w:delText>
        </w:r>
      </w:del>
    </w:p>
    <w:p w14:paraId="27A19A5B" w14:textId="4E019739" w:rsidR="005E6A17" w:rsidRPr="00250813" w:rsidRDefault="005E6A17">
      <w:pPr>
        <w:pStyle w:val="NormalWeb"/>
        <w:numPr>
          <w:ilvl w:val="0"/>
          <w:numId w:val="14"/>
        </w:numPr>
        <w:shd w:val="clear" w:color="auto" w:fill="FFFFFF"/>
        <w:bidi/>
        <w:spacing w:before="0" w:beforeAutospacing="0" w:after="0" w:afterAutospacing="0"/>
        <w:textAlignment w:val="baseline"/>
        <w:rPr>
          <w:rFonts w:asciiTheme="minorBidi" w:hAnsiTheme="minorBidi" w:cstheme="minorBidi"/>
          <w:rtl/>
        </w:rPr>
        <w:pPrChange w:id="74" w:author="giladsar@gmail.com" w:date="2025-03-11T11:21:00Z">
          <w:pPr>
            <w:pStyle w:val="NormalWeb"/>
            <w:shd w:val="clear" w:color="auto" w:fill="FFFFFF"/>
            <w:bidi/>
            <w:spacing w:before="0" w:beforeAutospacing="0" w:after="0" w:afterAutospacing="0"/>
          </w:pPr>
        </w:pPrChange>
      </w:pPr>
      <w:del w:id="75" w:author="giladsar@gmail.com" w:date="2025-03-11T11:21:00Z">
        <w:r w:rsidRPr="00250813" w:rsidDel="00EE4730">
          <w:rPr>
            <w:rFonts w:asciiTheme="minorBidi" w:hAnsiTheme="minorBidi" w:cstheme="minorBidi"/>
            <w:color w:val="32363A"/>
            <w:rtl/>
          </w:rPr>
          <w:delText> </w:delText>
        </w:r>
      </w:del>
      <w:ins w:id="76" w:author="giladsar@gmail.com" w:date="2025-03-11T11:21:00Z">
        <w:r w:rsidR="00EE4730" w:rsidRPr="00250813">
          <w:rPr>
            <w:rFonts w:asciiTheme="minorBidi" w:hAnsiTheme="minorBidi" w:cstheme="minorBidi"/>
            <w:color w:val="000000"/>
            <w:rtl/>
            <w:rPrChange w:id="77" w:author="giladsar@gmail.com" w:date="2025-04-08T13:34:00Z">
              <w:rPr>
                <w:rFonts w:asciiTheme="minorBidi" w:hAnsiTheme="minorBidi" w:cstheme="minorBidi" w:hint="cs"/>
                <w:color w:val="000000"/>
                <w:rtl/>
              </w:rPr>
            </w:rPrChange>
          </w:rPr>
          <w:t xml:space="preserve">גלעד סרוסי </w:t>
        </w:r>
        <w:r w:rsidR="00EE4730" w:rsidRPr="00250813">
          <w:rPr>
            <w:rFonts w:asciiTheme="minorBidi" w:hAnsiTheme="minorBidi" w:cstheme="minorBidi"/>
            <w:color w:val="000000"/>
            <w:lang w:val="en-US"/>
          </w:rPr>
          <w:t>Gisar@post.bgu.ac.il</w:t>
        </w:r>
      </w:ins>
    </w:p>
    <w:p w14:paraId="7DAB5AF7" w14:textId="77777777" w:rsidR="005E6A17" w:rsidRPr="00250813" w:rsidRDefault="005E6A17" w:rsidP="005E6A17">
      <w:pPr>
        <w:pStyle w:val="NormalWeb"/>
        <w:numPr>
          <w:ilvl w:val="0"/>
          <w:numId w:val="15"/>
        </w:numPr>
        <w:shd w:val="clear" w:color="auto" w:fill="FFFFFF"/>
        <w:bidi/>
        <w:spacing w:before="0" w:beforeAutospacing="0" w:after="0" w:afterAutospacing="0"/>
        <w:textAlignment w:val="baseline"/>
        <w:rPr>
          <w:rFonts w:asciiTheme="minorBidi" w:hAnsiTheme="minorBidi" w:cstheme="minorBidi"/>
          <w:color w:val="32363A"/>
          <w:rtl/>
        </w:rPr>
      </w:pPr>
      <w:r w:rsidRPr="00250813">
        <w:rPr>
          <w:rFonts w:asciiTheme="minorBidi" w:hAnsiTheme="minorBidi" w:cstheme="minorBidi"/>
          <w:color w:val="32363A"/>
          <w:rtl/>
        </w:rPr>
        <w:t xml:space="preserve">אני מצהיר/ה בזאת כי נתתי מרצוני החופשי, כי הבנתי את כל האמור לעיל, וכי אני </w:t>
      </w:r>
      <w:proofErr w:type="spellStart"/>
      <w:r w:rsidRPr="00250813">
        <w:rPr>
          <w:rFonts w:asciiTheme="minorBidi" w:hAnsiTheme="minorBidi" w:cstheme="minorBidi"/>
          <w:color w:val="32363A"/>
          <w:rtl/>
        </w:rPr>
        <w:t>מעוניינ</w:t>
      </w:r>
      <w:proofErr w:type="spellEnd"/>
      <w:r w:rsidRPr="00250813">
        <w:rPr>
          <w:rFonts w:asciiTheme="minorBidi" w:hAnsiTheme="minorBidi" w:cstheme="minorBidi"/>
          <w:color w:val="32363A"/>
          <w:rtl/>
        </w:rPr>
        <w:t>/ת להשתתף במחקר.</w:t>
      </w:r>
    </w:p>
    <w:p w14:paraId="31CDA1A1" w14:textId="77777777" w:rsidR="005E6A17" w:rsidRPr="00250813" w:rsidRDefault="005E6A17" w:rsidP="005E6A17">
      <w:pPr>
        <w:pStyle w:val="NormalWeb"/>
        <w:numPr>
          <w:ilvl w:val="0"/>
          <w:numId w:val="15"/>
        </w:numPr>
        <w:shd w:val="clear" w:color="auto" w:fill="FFFFFF"/>
        <w:bidi/>
        <w:spacing w:before="0" w:beforeAutospacing="0" w:after="0" w:afterAutospacing="0"/>
        <w:textAlignment w:val="baseline"/>
        <w:rPr>
          <w:rFonts w:asciiTheme="minorBidi" w:hAnsiTheme="minorBidi" w:cstheme="minorBidi"/>
          <w:color w:val="32363A"/>
          <w:rtl/>
        </w:rPr>
      </w:pPr>
      <w:r w:rsidRPr="00250813">
        <w:rPr>
          <w:rFonts w:asciiTheme="minorBidi" w:hAnsiTheme="minorBidi" w:cstheme="minorBidi"/>
          <w:color w:val="32363A"/>
          <w:rtl/>
        </w:rPr>
        <w:t xml:space="preserve">אני </w:t>
      </w:r>
      <w:proofErr w:type="spellStart"/>
      <w:r w:rsidRPr="00250813">
        <w:rPr>
          <w:rFonts w:asciiTheme="minorBidi" w:hAnsiTheme="minorBidi" w:cstheme="minorBidi"/>
          <w:color w:val="32363A"/>
          <w:rtl/>
        </w:rPr>
        <w:t>מעוניינ</w:t>
      </w:r>
      <w:proofErr w:type="spellEnd"/>
      <w:r w:rsidRPr="00250813">
        <w:rPr>
          <w:rFonts w:asciiTheme="minorBidi" w:hAnsiTheme="minorBidi" w:cstheme="minorBidi"/>
          <w:color w:val="32363A"/>
          <w:rtl/>
        </w:rPr>
        <w:t>/ת לפרוש מהמחקר בשלב זה. </w:t>
      </w:r>
    </w:p>
    <w:p w14:paraId="38BE668B" w14:textId="77777777" w:rsidR="005E6A17" w:rsidRPr="00250813" w:rsidRDefault="005E6A17" w:rsidP="005E6A17">
      <w:pPr>
        <w:pStyle w:val="NormalWeb"/>
        <w:shd w:val="clear" w:color="auto" w:fill="FFFFFF"/>
        <w:bidi/>
        <w:spacing w:before="0" w:beforeAutospacing="0" w:after="0" w:afterAutospacing="0"/>
        <w:ind w:left="720"/>
        <w:rPr>
          <w:rFonts w:asciiTheme="minorBidi" w:hAnsiTheme="minorBidi" w:cstheme="minorBidi"/>
          <w:rtl/>
        </w:rPr>
      </w:pPr>
    </w:p>
    <w:p w14:paraId="7B70C027" w14:textId="77777777" w:rsidR="005E6A17" w:rsidRPr="00250813" w:rsidRDefault="005E6A17" w:rsidP="00B7335F">
      <w:pPr>
        <w:bidi/>
        <w:rPr>
          <w:rFonts w:asciiTheme="minorBidi" w:hAnsiTheme="minorBidi" w:cstheme="minorBidi"/>
          <w:rtl/>
          <w:lang w:val="en-US"/>
        </w:rPr>
      </w:pPr>
    </w:p>
    <w:p w14:paraId="70807FF8" w14:textId="5331BE95" w:rsidR="001829ED" w:rsidRPr="00250813" w:rsidDel="00CC3277" w:rsidRDefault="001829ED" w:rsidP="001829ED">
      <w:pPr>
        <w:bidi/>
        <w:spacing w:after="120"/>
        <w:rPr>
          <w:del w:id="78" w:author="giladsar@gmail.com" w:date="2025-03-04T12:53:00Z"/>
          <w:rFonts w:asciiTheme="minorBidi" w:hAnsiTheme="minorBidi" w:cstheme="minorBidi"/>
          <w:b/>
          <w:bCs/>
          <w:color w:val="5B9BD5"/>
        </w:rPr>
      </w:pPr>
    </w:p>
    <w:p w14:paraId="5A2D4B50" w14:textId="000C3F77" w:rsidR="001057D3" w:rsidRPr="00250813" w:rsidDel="00CC3277" w:rsidRDefault="001057D3" w:rsidP="001057D3">
      <w:pPr>
        <w:bidi/>
        <w:spacing w:after="120"/>
        <w:rPr>
          <w:del w:id="79" w:author="giladsar@gmail.com" w:date="2025-03-04T12:53:00Z"/>
          <w:rFonts w:asciiTheme="minorBidi" w:hAnsiTheme="minorBidi" w:cstheme="minorBidi"/>
        </w:rPr>
      </w:pPr>
      <w:del w:id="80" w:author="giladsar@gmail.com" w:date="2025-03-04T12:53:00Z">
        <w:r w:rsidRPr="00250813" w:rsidDel="00CC3277">
          <w:rPr>
            <w:rFonts w:asciiTheme="minorBidi" w:hAnsiTheme="minorBidi" w:cstheme="minorBidi"/>
            <w:b/>
            <w:bCs/>
            <w:color w:val="5B9BD5"/>
            <w:rtl/>
          </w:rPr>
          <w:delText>דמוגרפיה </w:delText>
        </w:r>
      </w:del>
    </w:p>
    <w:p w14:paraId="16AF27AA" w14:textId="70EB5EBE" w:rsidR="001057D3" w:rsidRPr="00250813" w:rsidDel="00CC3277" w:rsidRDefault="001057D3" w:rsidP="001057D3">
      <w:pPr>
        <w:bidi/>
        <w:rPr>
          <w:del w:id="81" w:author="giladsar@gmail.com" w:date="2025-03-04T12:53:00Z"/>
          <w:rFonts w:asciiTheme="minorBidi" w:hAnsiTheme="minorBidi" w:cstheme="minorBidi"/>
          <w:rtl/>
        </w:rPr>
      </w:pPr>
    </w:p>
    <w:p w14:paraId="589151F0" w14:textId="109E86CE" w:rsidR="001057D3" w:rsidRPr="00250813" w:rsidDel="00CC3277" w:rsidRDefault="001057D3">
      <w:pPr>
        <w:bidi/>
        <w:spacing w:after="120"/>
        <w:rPr>
          <w:del w:id="82" w:author="giladsar@gmail.com" w:date="2025-03-04T12:52:00Z"/>
          <w:rFonts w:asciiTheme="minorBidi" w:hAnsiTheme="minorBidi" w:cstheme="minorBidi"/>
        </w:rPr>
        <w:pPrChange w:id="83" w:author="giladsar@gmail.com" w:date="2025-03-04T12:52:00Z">
          <w:pPr>
            <w:bidi/>
            <w:spacing w:after="120"/>
          </w:pPr>
        </w:pPrChange>
      </w:pPr>
      <w:del w:id="84" w:author="giladsar@gmail.com" w:date="2025-03-04T12:53:00Z">
        <w:r w:rsidRPr="00250813" w:rsidDel="00CC3277">
          <w:rPr>
            <w:rFonts w:asciiTheme="minorBidi" w:hAnsiTheme="minorBidi" w:cstheme="minorBidi"/>
            <w:b/>
            <w:bCs/>
            <w:color w:val="000000"/>
          </w:rPr>
          <w:delText>[Intro]</w:delText>
        </w:r>
      </w:del>
    </w:p>
    <w:p w14:paraId="5A015255" w14:textId="08D72814" w:rsidR="001057D3" w:rsidRPr="00250813" w:rsidDel="00CC3277" w:rsidRDefault="001057D3">
      <w:pPr>
        <w:bidi/>
        <w:spacing w:after="120"/>
        <w:rPr>
          <w:del w:id="85" w:author="giladsar@gmail.com" w:date="2025-03-04T12:53:00Z"/>
          <w:rFonts w:asciiTheme="minorBidi" w:hAnsiTheme="minorBidi" w:cstheme="minorBidi"/>
        </w:rPr>
        <w:pPrChange w:id="86" w:author="giladsar@gmail.com" w:date="2025-03-04T12:53:00Z">
          <w:pPr>
            <w:bidi/>
            <w:spacing w:after="240"/>
          </w:pPr>
        </w:pPrChange>
      </w:pPr>
      <w:del w:id="87" w:author="giladsar@gmail.com" w:date="2025-03-04T12:52:00Z">
        <w:r w:rsidRPr="00250813" w:rsidDel="00CC3277">
          <w:rPr>
            <w:rFonts w:asciiTheme="minorBidi" w:hAnsiTheme="minorBidi" w:cstheme="minorBidi"/>
            <w:color w:val="000000"/>
            <w:rtl/>
          </w:rPr>
          <w:delText>ראשית, ענה על מספר שאלות אודותיך. </w:delText>
        </w:r>
      </w:del>
    </w:p>
    <w:p w14:paraId="69CB938D" w14:textId="762235CE" w:rsidR="008E16F4" w:rsidRPr="00250813" w:rsidDel="00CC3277" w:rsidRDefault="008E16F4">
      <w:pPr>
        <w:bidi/>
        <w:spacing w:after="120"/>
        <w:rPr>
          <w:del w:id="88" w:author="giladsar@gmail.com" w:date="2025-03-04T12:53:00Z"/>
          <w:rFonts w:asciiTheme="minorBidi" w:hAnsiTheme="minorBidi" w:cstheme="minorBidi"/>
          <w:rtl/>
          <w:rPrChange w:id="89" w:author="giladsar@gmail.com" w:date="2025-04-08T13:34:00Z">
            <w:rPr>
              <w:del w:id="90" w:author="giladsar@gmail.com" w:date="2025-03-04T12:53:00Z"/>
              <w:rtl/>
            </w:rPr>
          </w:rPrChange>
        </w:rPr>
        <w:pPrChange w:id="91" w:author="giladsar@gmail.com" w:date="2025-03-04T12:53:00Z">
          <w:pPr>
            <w:pStyle w:val="NormalWeb"/>
            <w:shd w:val="clear" w:color="auto" w:fill="FFFFFF"/>
            <w:bidi/>
            <w:spacing w:before="0" w:beforeAutospacing="0" w:after="0" w:afterAutospacing="0"/>
          </w:pPr>
        </w:pPrChange>
      </w:pPr>
      <w:del w:id="92" w:author="giladsar@gmail.com" w:date="2025-03-04T12:53:00Z">
        <w:r w:rsidRPr="00250813" w:rsidDel="00CC3277">
          <w:rPr>
            <w:rFonts w:asciiTheme="minorBidi" w:hAnsiTheme="minorBidi" w:cstheme="minorBidi"/>
            <w:b/>
            <w:bCs/>
            <w:color w:val="000000"/>
            <w:rtl/>
            <w:rPrChange w:id="93" w:author="giladsar@gmail.com" w:date="2025-04-08T13:34:00Z">
              <w:rPr>
                <w:rFonts w:ascii="Arial" w:hAnsi="Arial" w:cs="Arial"/>
                <w:b/>
                <w:bCs/>
                <w:color w:val="000000"/>
                <w:rtl/>
              </w:rPr>
            </w:rPrChange>
          </w:rPr>
          <w:delText>[</w:delText>
        </w:r>
        <w:r w:rsidRPr="00250813" w:rsidDel="00CC3277">
          <w:rPr>
            <w:rFonts w:asciiTheme="minorBidi" w:hAnsiTheme="minorBidi" w:cstheme="minorBidi"/>
            <w:b/>
            <w:bCs/>
            <w:color w:val="000000"/>
            <w:lang w:val="en-US"/>
            <w:rPrChange w:id="94" w:author="giladsar@gmail.com" w:date="2025-04-08T13:34:00Z">
              <w:rPr>
                <w:rFonts w:ascii="Arial" w:hAnsi="Arial" w:cs="Arial"/>
                <w:b/>
                <w:bCs/>
                <w:color w:val="000000"/>
                <w:lang w:val="en-US"/>
              </w:rPr>
            </w:rPrChange>
          </w:rPr>
          <w:delText>Religion</w:delText>
        </w:r>
        <w:r w:rsidRPr="00250813" w:rsidDel="00CC3277">
          <w:rPr>
            <w:rFonts w:asciiTheme="minorBidi" w:hAnsiTheme="minorBidi" w:cstheme="minorBidi"/>
            <w:b/>
            <w:bCs/>
            <w:color w:val="000000"/>
            <w:rtl/>
            <w:rPrChange w:id="95" w:author="giladsar@gmail.com" w:date="2025-04-08T13:34:00Z">
              <w:rPr>
                <w:rFonts w:ascii="Arial" w:hAnsi="Arial" w:cs="Arial"/>
                <w:b/>
                <w:bCs/>
                <w:color w:val="000000"/>
                <w:rtl/>
              </w:rPr>
            </w:rPrChange>
          </w:rPr>
          <w:delText>]</w:delText>
        </w:r>
      </w:del>
    </w:p>
    <w:p w14:paraId="41E88846" w14:textId="0AB60112" w:rsidR="008E16F4" w:rsidRPr="00250813" w:rsidDel="00CC3277" w:rsidRDefault="008E16F4">
      <w:pPr>
        <w:bidi/>
        <w:spacing w:after="120"/>
        <w:rPr>
          <w:del w:id="96" w:author="giladsar@gmail.com" w:date="2025-03-04T12:53:00Z"/>
          <w:rFonts w:asciiTheme="minorBidi" w:hAnsiTheme="minorBidi" w:cstheme="minorBidi"/>
          <w:rtl/>
          <w:rPrChange w:id="97" w:author="giladsar@gmail.com" w:date="2025-04-08T13:34:00Z">
            <w:rPr>
              <w:del w:id="98" w:author="giladsar@gmail.com" w:date="2025-03-04T12:53:00Z"/>
              <w:rtl/>
            </w:rPr>
          </w:rPrChange>
        </w:rPr>
        <w:pPrChange w:id="99" w:author="giladsar@gmail.com" w:date="2025-03-04T12:53:00Z">
          <w:pPr>
            <w:pStyle w:val="NormalWeb"/>
            <w:shd w:val="clear" w:color="auto" w:fill="FFFFFF"/>
            <w:bidi/>
            <w:spacing w:before="0" w:beforeAutospacing="0" w:after="0" w:afterAutospacing="0"/>
          </w:pPr>
        </w:pPrChange>
      </w:pPr>
      <w:del w:id="100" w:author="giladsar@gmail.com" w:date="2025-03-04T12:53:00Z">
        <w:r w:rsidRPr="00250813" w:rsidDel="00CC3277">
          <w:rPr>
            <w:rFonts w:asciiTheme="minorBidi" w:hAnsiTheme="minorBidi" w:cstheme="minorBidi"/>
            <w:b/>
            <w:bCs/>
            <w:color w:val="000000"/>
            <w:rtl/>
            <w:rPrChange w:id="101" w:author="giladsar@gmail.com" w:date="2025-04-08T13:34:00Z">
              <w:rPr>
                <w:rFonts w:ascii="Arial" w:hAnsi="Arial" w:cs="Arial" w:hint="cs"/>
                <w:b/>
                <w:bCs/>
                <w:color w:val="000000"/>
                <w:rtl/>
              </w:rPr>
            </w:rPrChange>
          </w:rPr>
          <w:delText>דת</w:delText>
        </w:r>
      </w:del>
    </w:p>
    <w:p w14:paraId="10C0CF88" w14:textId="0353B8E7" w:rsidR="008E16F4" w:rsidRPr="00250813" w:rsidDel="00CC3277" w:rsidRDefault="008E16F4">
      <w:pPr>
        <w:bidi/>
        <w:spacing w:after="120"/>
        <w:rPr>
          <w:del w:id="102" w:author="giladsar@gmail.com" w:date="2025-03-04T12:53:00Z"/>
          <w:rFonts w:asciiTheme="minorBidi" w:hAnsiTheme="minorBidi" w:cstheme="minorBidi"/>
          <w:rtl/>
          <w:rPrChange w:id="103" w:author="giladsar@gmail.com" w:date="2025-04-08T13:34:00Z">
            <w:rPr>
              <w:del w:id="104" w:author="giladsar@gmail.com" w:date="2025-03-04T12:53:00Z"/>
              <w:rtl/>
            </w:rPr>
          </w:rPrChange>
        </w:rPr>
        <w:pPrChange w:id="105" w:author="giladsar@gmail.com" w:date="2025-03-04T12:53:00Z">
          <w:pPr>
            <w:pStyle w:val="NormalWeb"/>
            <w:shd w:val="clear" w:color="auto" w:fill="FFFFFF"/>
            <w:bidi/>
            <w:spacing w:before="0" w:beforeAutospacing="0" w:after="0" w:afterAutospacing="0"/>
          </w:pPr>
        </w:pPrChange>
      </w:pPr>
    </w:p>
    <w:p w14:paraId="4FE64FAD" w14:textId="366CC7C7" w:rsidR="008E16F4" w:rsidRPr="00250813" w:rsidDel="00CC3277" w:rsidRDefault="008E16F4">
      <w:pPr>
        <w:bidi/>
        <w:spacing w:after="120"/>
        <w:rPr>
          <w:del w:id="106" w:author="giladsar@gmail.com" w:date="2025-03-04T12:53:00Z"/>
          <w:rFonts w:asciiTheme="minorBidi" w:hAnsiTheme="minorBidi" w:cstheme="minorBidi"/>
          <w:color w:val="000000"/>
          <w:rtl/>
          <w:rPrChange w:id="107" w:author="giladsar@gmail.com" w:date="2025-04-08T13:34:00Z">
            <w:rPr>
              <w:del w:id="108" w:author="giladsar@gmail.com" w:date="2025-03-04T12:53:00Z"/>
              <w:rFonts w:ascii="Arial" w:hAnsi="Arial" w:cs="Arial"/>
              <w:color w:val="000000"/>
              <w:rtl/>
            </w:rPr>
          </w:rPrChange>
        </w:rPr>
        <w:pPrChange w:id="109" w:author="giladsar@gmail.com" w:date="2025-03-04T12:53:00Z">
          <w:pPr>
            <w:pStyle w:val="NormalWeb"/>
            <w:numPr>
              <w:numId w:val="18"/>
            </w:numPr>
            <w:shd w:val="clear" w:color="auto" w:fill="FFFFFF"/>
            <w:tabs>
              <w:tab w:val="num" w:pos="720"/>
            </w:tabs>
            <w:bidi/>
            <w:spacing w:before="0" w:beforeAutospacing="0" w:after="0" w:afterAutospacing="0"/>
            <w:ind w:left="720" w:hanging="360"/>
            <w:textAlignment w:val="baseline"/>
          </w:pPr>
        </w:pPrChange>
      </w:pPr>
      <w:del w:id="110" w:author="giladsar@gmail.com" w:date="2025-03-04T12:53:00Z">
        <w:r w:rsidRPr="00250813" w:rsidDel="00CC3277">
          <w:rPr>
            <w:rFonts w:asciiTheme="minorBidi" w:hAnsiTheme="minorBidi" w:cstheme="minorBidi"/>
            <w:color w:val="000000"/>
            <w:rtl/>
            <w:rPrChange w:id="111" w:author="giladsar@gmail.com" w:date="2025-04-08T13:34:00Z">
              <w:rPr>
                <w:rFonts w:ascii="Arial" w:hAnsi="Arial" w:cs="Arial" w:hint="cs"/>
                <w:color w:val="000000"/>
                <w:rtl/>
              </w:rPr>
            </w:rPrChange>
          </w:rPr>
          <w:delText>יהודי</w:delText>
        </w:r>
      </w:del>
    </w:p>
    <w:p w14:paraId="518B6D53" w14:textId="524E0672" w:rsidR="008E16F4" w:rsidRPr="00250813" w:rsidDel="00CC3277" w:rsidRDefault="008E16F4">
      <w:pPr>
        <w:bidi/>
        <w:spacing w:after="120"/>
        <w:rPr>
          <w:del w:id="112" w:author="giladsar@gmail.com" w:date="2025-03-04T12:53:00Z"/>
          <w:rFonts w:asciiTheme="minorBidi" w:hAnsiTheme="minorBidi" w:cstheme="minorBidi"/>
          <w:color w:val="000000"/>
          <w:rPrChange w:id="113" w:author="giladsar@gmail.com" w:date="2025-04-08T13:34:00Z">
            <w:rPr>
              <w:del w:id="114" w:author="giladsar@gmail.com" w:date="2025-03-04T12:53:00Z"/>
              <w:rFonts w:ascii="Arial" w:hAnsi="Arial" w:cs="Arial"/>
              <w:color w:val="000000"/>
            </w:rPr>
          </w:rPrChange>
        </w:rPr>
        <w:pPrChange w:id="115" w:author="giladsar@gmail.com" w:date="2025-03-04T12:53:00Z">
          <w:pPr>
            <w:pStyle w:val="NormalWeb"/>
            <w:numPr>
              <w:numId w:val="18"/>
            </w:numPr>
            <w:shd w:val="clear" w:color="auto" w:fill="FFFFFF"/>
            <w:tabs>
              <w:tab w:val="num" w:pos="720"/>
            </w:tabs>
            <w:bidi/>
            <w:spacing w:before="0" w:beforeAutospacing="0" w:after="0" w:afterAutospacing="0"/>
            <w:ind w:left="720" w:hanging="360"/>
            <w:textAlignment w:val="baseline"/>
          </w:pPr>
        </w:pPrChange>
      </w:pPr>
      <w:del w:id="116" w:author="giladsar@gmail.com" w:date="2025-03-04T12:53:00Z">
        <w:r w:rsidRPr="00250813" w:rsidDel="00CC3277">
          <w:rPr>
            <w:rFonts w:asciiTheme="minorBidi" w:hAnsiTheme="minorBidi" w:cstheme="minorBidi"/>
            <w:color w:val="000000"/>
            <w:rtl/>
            <w:rPrChange w:id="117" w:author="giladsar@gmail.com" w:date="2025-04-08T13:34:00Z">
              <w:rPr>
                <w:rFonts w:ascii="Arial" w:hAnsi="Arial" w:cs="Arial" w:hint="cs"/>
                <w:color w:val="000000"/>
                <w:rtl/>
              </w:rPr>
            </w:rPrChange>
          </w:rPr>
          <w:delText>מוסלמי</w:delText>
        </w:r>
      </w:del>
    </w:p>
    <w:p w14:paraId="6CEDDBF2" w14:textId="1B1B2D09" w:rsidR="008E16F4" w:rsidRPr="00250813" w:rsidDel="00CC3277" w:rsidRDefault="008E16F4">
      <w:pPr>
        <w:bidi/>
        <w:spacing w:after="120"/>
        <w:rPr>
          <w:del w:id="118" w:author="giladsar@gmail.com" w:date="2025-03-04T12:53:00Z"/>
          <w:rFonts w:asciiTheme="minorBidi" w:hAnsiTheme="minorBidi" w:cstheme="minorBidi"/>
          <w:color w:val="000000"/>
          <w:rPrChange w:id="119" w:author="giladsar@gmail.com" w:date="2025-04-08T13:34:00Z">
            <w:rPr>
              <w:del w:id="120" w:author="giladsar@gmail.com" w:date="2025-03-04T12:53:00Z"/>
              <w:rFonts w:ascii="Arial" w:hAnsi="Arial" w:cs="Arial"/>
              <w:color w:val="000000"/>
            </w:rPr>
          </w:rPrChange>
        </w:rPr>
        <w:pPrChange w:id="121" w:author="giladsar@gmail.com" w:date="2025-03-04T12:53:00Z">
          <w:pPr>
            <w:pStyle w:val="NormalWeb"/>
            <w:numPr>
              <w:numId w:val="18"/>
            </w:numPr>
            <w:shd w:val="clear" w:color="auto" w:fill="FFFFFF"/>
            <w:tabs>
              <w:tab w:val="num" w:pos="720"/>
            </w:tabs>
            <w:bidi/>
            <w:spacing w:before="0" w:beforeAutospacing="0" w:after="0" w:afterAutospacing="0"/>
            <w:ind w:left="720" w:hanging="360"/>
            <w:textAlignment w:val="baseline"/>
          </w:pPr>
        </w:pPrChange>
      </w:pPr>
      <w:del w:id="122" w:author="giladsar@gmail.com" w:date="2025-03-04T12:53:00Z">
        <w:r w:rsidRPr="00250813" w:rsidDel="00CC3277">
          <w:rPr>
            <w:rFonts w:asciiTheme="minorBidi" w:hAnsiTheme="minorBidi" w:cstheme="minorBidi"/>
            <w:color w:val="000000"/>
            <w:rtl/>
            <w:rPrChange w:id="123" w:author="giladsar@gmail.com" w:date="2025-04-08T13:34:00Z">
              <w:rPr>
                <w:rFonts w:ascii="Arial" w:hAnsi="Arial" w:cs="Arial" w:hint="cs"/>
                <w:color w:val="000000"/>
                <w:rtl/>
              </w:rPr>
            </w:rPrChange>
          </w:rPr>
          <w:delText>נוצרי</w:delText>
        </w:r>
      </w:del>
    </w:p>
    <w:p w14:paraId="7C1BC819" w14:textId="744CD782" w:rsidR="008E16F4" w:rsidRPr="00250813" w:rsidDel="00CC3277" w:rsidRDefault="008E16F4">
      <w:pPr>
        <w:bidi/>
        <w:spacing w:after="120"/>
        <w:rPr>
          <w:del w:id="124" w:author="giladsar@gmail.com" w:date="2025-03-04T12:53:00Z"/>
          <w:rFonts w:asciiTheme="minorBidi" w:hAnsiTheme="minorBidi" w:cstheme="minorBidi"/>
          <w:color w:val="000000"/>
          <w:rtl/>
          <w:rPrChange w:id="125" w:author="giladsar@gmail.com" w:date="2025-04-08T13:34:00Z">
            <w:rPr>
              <w:del w:id="126" w:author="giladsar@gmail.com" w:date="2025-03-04T12:53:00Z"/>
              <w:rFonts w:ascii="Arial" w:hAnsi="Arial" w:cs="Arial"/>
              <w:color w:val="000000"/>
              <w:rtl/>
            </w:rPr>
          </w:rPrChange>
        </w:rPr>
        <w:pPrChange w:id="127" w:author="giladsar@gmail.com" w:date="2025-03-04T12:53:00Z">
          <w:pPr>
            <w:pStyle w:val="NormalWeb"/>
            <w:numPr>
              <w:numId w:val="18"/>
            </w:numPr>
            <w:shd w:val="clear" w:color="auto" w:fill="FFFFFF"/>
            <w:tabs>
              <w:tab w:val="num" w:pos="720"/>
            </w:tabs>
            <w:bidi/>
            <w:spacing w:before="0" w:beforeAutospacing="0" w:after="0" w:afterAutospacing="0"/>
            <w:ind w:left="720" w:hanging="360"/>
            <w:textAlignment w:val="baseline"/>
          </w:pPr>
        </w:pPrChange>
      </w:pPr>
      <w:del w:id="128" w:author="giladsar@gmail.com" w:date="2025-03-04T12:53:00Z">
        <w:r w:rsidRPr="00250813" w:rsidDel="00CC3277">
          <w:rPr>
            <w:rFonts w:asciiTheme="minorBidi" w:hAnsiTheme="minorBidi" w:cstheme="minorBidi"/>
            <w:color w:val="000000"/>
            <w:rtl/>
            <w:rPrChange w:id="129" w:author="giladsar@gmail.com" w:date="2025-04-08T13:34:00Z">
              <w:rPr>
                <w:rFonts w:ascii="Arial" w:hAnsi="Arial" w:cs="Arial" w:hint="cs"/>
                <w:color w:val="000000"/>
                <w:rtl/>
              </w:rPr>
            </w:rPrChange>
          </w:rPr>
          <w:delText>אחר ______</w:delText>
        </w:r>
      </w:del>
    </w:p>
    <w:p w14:paraId="7F16EE8D" w14:textId="42F488F1" w:rsidR="002A1E7B" w:rsidRPr="00250813" w:rsidDel="00CC3277" w:rsidRDefault="002A1E7B">
      <w:pPr>
        <w:bidi/>
        <w:spacing w:after="120"/>
        <w:rPr>
          <w:del w:id="130" w:author="giladsar@gmail.com" w:date="2025-03-04T12:53:00Z"/>
          <w:rFonts w:asciiTheme="minorBidi" w:hAnsiTheme="minorBidi" w:cstheme="minorBidi"/>
          <w:b/>
          <w:bCs/>
          <w:color w:val="000000"/>
          <w:rPrChange w:id="131" w:author="giladsar@gmail.com" w:date="2025-04-08T13:34:00Z">
            <w:rPr>
              <w:del w:id="132" w:author="giladsar@gmail.com" w:date="2025-03-04T12:53:00Z"/>
              <w:rFonts w:ascii="Arial" w:hAnsi="Arial" w:cs="Arial"/>
              <w:b/>
              <w:bCs/>
              <w:color w:val="000000"/>
            </w:rPr>
          </w:rPrChange>
        </w:rPr>
        <w:pPrChange w:id="133" w:author="giladsar@gmail.com" w:date="2025-03-04T12:53:00Z">
          <w:pPr>
            <w:pStyle w:val="NormalWeb"/>
            <w:shd w:val="clear" w:color="auto" w:fill="FFFFFF"/>
            <w:bidi/>
            <w:spacing w:before="0" w:beforeAutospacing="0" w:after="0" w:afterAutospacing="0"/>
          </w:pPr>
        </w:pPrChange>
      </w:pPr>
    </w:p>
    <w:p w14:paraId="50D86A95" w14:textId="617E4249" w:rsidR="008E16F4" w:rsidRPr="00250813" w:rsidDel="00CC3277" w:rsidRDefault="008E16F4">
      <w:pPr>
        <w:bidi/>
        <w:spacing w:after="120"/>
        <w:rPr>
          <w:del w:id="134" w:author="giladsar@gmail.com" w:date="2025-03-04T12:53:00Z"/>
          <w:rFonts w:asciiTheme="minorBidi" w:hAnsiTheme="minorBidi" w:cstheme="minorBidi"/>
          <w:rtl/>
          <w:rPrChange w:id="135" w:author="giladsar@gmail.com" w:date="2025-04-08T13:34:00Z">
            <w:rPr>
              <w:del w:id="136" w:author="giladsar@gmail.com" w:date="2025-03-04T12:53:00Z"/>
              <w:rtl/>
            </w:rPr>
          </w:rPrChange>
        </w:rPr>
        <w:pPrChange w:id="137" w:author="giladsar@gmail.com" w:date="2025-03-04T12:53:00Z">
          <w:pPr>
            <w:pStyle w:val="NormalWeb"/>
            <w:shd w:val="clear" w:color="auto" w:fill="FFFFFF"/>
            <w:bidi/>
            <w:spacing w:before="0" w:beforeAutospacing="0" w:after="0" w:afterAutospacing="0"/>
          </w:pPr>
        </w:pPrChange>
      </w:pPr>
      <w:del w:id="138" w:author="giladsar@gmail.com" w:date="2025-03-04T12:53:00Z">
        <w:r w:rsidRPr="00250813" w:rsidDel="00CC3277">
          <w:rPr>
            <w:rFonts w:asciiTheme="minorBidi" w:hAnsiTheme="minorBidi" w:cstheme="minorBidi"/>
            <w:b/>
            <w:bCs/>
            <w:color w:val="000000"/>
            <w:rtl/>
            <w:rPrChange w:id="139" w:author="giladsar@gmail.com" w:date="2025-04-08T13:34:00Z">
              <w:rPr>
                <w:rFonts w:ascii="Arial" w:hAnsi="Arial" w:cs="Arial"/>
                <w:b/>
                <w:bCs/>
                <w:color w:val="000000"/>
                <w:rtl/>
              </w:rPr>
            </w:rPrChange>
          </w:rPr>
          <w:delText>[</w:delText>
        </w:r>
        <w:r w:rsidR="002142A7" w:rsidRPr="00250813" w:rsidDel="00CC3277">
          <w:rPr>
            <w:rFonts w:asciiTheme="minorBidi" w:hAnsiTheme="minorBidi" w:cstheme="minorBidi"/>
            <w:b/>
            <w:bCs/>
            <w:color w:val="000000"/>
            <w:lang w:val="en-US"/>
            <w:rPrChange w:id="140" w:author="giladsar@gmail.com" w:date="2025-04-08T13:34:00Z">
              <w:rPr>
                <w:rFonts w:ascii="Arial" w:hAnsi="Arial" w:cs="Arial"/>
                <w:b/>
                <w:bCs/>
                <w:color w:val="000000"/>
                <w:lang w:val="en-US"/>
              </w:rPr>
            </w:rPrChange>
          </w:rPr>
          <w:delText>Religion - practicing</w:delText>
        </w:r>
        <w:r w:rsidRPr="00250813" w:rsidDel="00CC3277">
          <w:rPr>
            <w:rFonts w:asciiTheme="minorBidi" w:hAnsiTheme="minorBidi" w:cstheme="minorBidi"/>
            <w:b/>
            <w:bCs/>
            <w:color w:val="000000"/>
            <w:rtl/>
            <w:rPrChange w:id="141" w:author="giladsar@gmail.com" w:date="2025-04-08T13:34:00Z">
              <w:rPr>
                <w:rFonts w:ascii="Arial" w:hAnsi="Arial" w:cs="Arial"/>
                <w:b/>
                <w:bCs/>
                <w:color w:val="000000"/>
                <w:rtl/>
              </w:rPr>
            </w:rPrChange>
          </w:rPr>
          <w:delText>]</w:delText>
        </w:r>
      </w:del>
    </w:p>
    <w:p w14:paraId="197DA794" w14:textId="7CE44017" w:rsidR="008E16F4" w:rsidRPr="00250813" w:rsidDel="00CC3277" w:rsidRDefault="008E16F4">
      <w:pPr>
        <w:bidi/>
        <w:spacing w:after="120"/>
        <w:rPr>
          <w:del w:id="142" w:author="giladsar@gmail.com" w:date="2025-03-04T12:53:00Z"/>
          <w:rFonts w:asciiTheme="minorBidi" w:hAnsiTheme="minorBidi" w:cstheme="minorBidi"/>
          <w:rtl/>
          <w:rPrChange w:id="143" w:author="giladsar@gmail.com" w:date="2025-04-08T13:34:00Z">
            <w:rPr>
              <w:del w:id="144" w:author="giladsar@gmail.com" w:date="2025-03-04T12:53:00Z"/>
              <w:rtl/>
            </w:rPr>
          </w:rPrChange>
        </w:rPr>
        <w:pPrChange w:id="145" w:author="giladsar@gmail.com" w:date="2025-03-04T12:53:00Z">
          <w:pPr>
            <w:pStyle w:val="NormalWeb"/>
            <w:shd w:val="clear" w:color="auto" w:fill="FFFFFF"/>
            <w:bidi/>
            <w:spacing w:before="0" w:beforeAutospacing="0" w:after="0" w:afterAutospacing="0"/>
          </w:pPr>
        </w:pPrChange>
      </w:pPr>
      <w:del w:id="146" w:author="giladsar@gmail.com" w:date="2025-03-04T12:53:00Z">
        <w:r w:rsidRPr="00250813" w:rsidDel="00CC3277">
          <w:rPr>
            <w:rFonts w:asciiTheme="minorBidi" w:hAnsiTheme="minorBidi" w:cstheme="minorBidi"/>
            <w:b/>
            <w:bCs/>
            <w:color w:val="000000"/>
            <w:rtl/>
            <w:rPrChange w:id="147" w:author="giladsar@gmail.com" w:date="2025-04-08T13:34:00Z">
              <w:rPr>
                <w:rFonts w:ascii="Arial" w:hAnsi="Arial" w:cs="Arial" w:hint="cs"/>
                <w:b/>
                <w:bCs/>
                <w:color w:val="000000"/>
                <w:rtl/>
              </w:rPr>
            </w:rPrChange>
          </w:rPr>
          <w:delText xml:space="preserve">איך היית מגדיר את עצמך מבחינה דתית? </w:delText>
        </w:r>
      </w:del>
    </w:p>
    <w:p w14:paraId="04929D41" w14:textId="30C648FE" w:rsidR="008E16F4" w:rsidRPr="00250813" w:rsidDel="00CC3277" w:rsidRDefault="008E16F4">
      <w:pPr>
        <w:bidi/>
        <w:spacing w:after="120"/>
        <w:rPr>
          <w:del w:id="148" w:author="giladsar@gmail.com" w:date="2025-03-04T12:53:00Z"/>
          <w:rFonts w:asciiTheme="minorBidi" w:hAnsiTheme="minorBidi" w:cstheme="minorBidi"/>
          <w:color w:val="000000"/>
          <w:rtl/>
          <w:rPrChange w:id="149" w:author="giladsar@gmail.com" w:date="2025-04-08T13:34:00Z">
            <w:rPr>
              <w:del w:id="150" w:author="giladsar@gmail.com" w:date="2025-03-04T12:53:00Z"/>
              <w:rFonts w:ascii="Arial" w:hAnsi="Arial" w:cs="Arial"/>
              <w:color w:val="000000"/>
              <w:rtl/>
            </w:rPr>
          </w:rPrChange>
        </w:rPr>
        <w:pPrChange w:id="151" w:author="giladsar@gmail.com" w:date="2025-03-04T12:53:00Z">
          <w:pPr>
            <w:pStyle w:val="NormalWeb"/>
            <w:numPr>
              <w:numId w:val="19"/>
            </w:numPr>
            <w:shd w:val="clear" w:color="auto" w:fill="FFFFFF"/>
            <w:tabs>
              <w:tab w:val="num" w:pos="720"/>
            </w:tabs>
            <w:bidi/>
            <w:spacing w:before="0" w:beforeAutospacing="0" w:after="0" w:afterAutospacing="0"/>
            <w:ind w:left="720" w:hanging="360"/>
            <w:textAlignment w:val="baseline"/>
          </w:pPr>
        </w:pPrChange>
      </w:pPr>
      <w:del w:id="152" w:author="giladsar@gmail.com" w:date="2025-03-04T12:53:00Z">
        <w:r w:rsidRPr="00250813" w:rsidDel="00CC3277">
          <w:rPr>
            <w:rFonts w:asciiTheme="minorBidi" w:hAnsiTheme="minorBidi" w:cstheme="minorBidi"/>
            <w:color w:val="000000"/>
            <w:rtl/>
            <w:rPrChange w:id="153" w:author="giladsar@gmail.com" w:date="2025-04-08T13:34:00Z">
              <w:rPr>
                <w:rFonts w:ascii="Arial" w:hAnsi="Arial" w:cs="Arial" w:hint="cs"/>
                <w:color w:val="000000"/>
                <w:rtl/>
              </w:rPr>
            </w:rPrChange>
          </w:rPr>
          <w:delText>דתי</w:delText>
        </w:r>
      </w:del>
    </w:p>
    <w:p w14:paraId="07A77AD8" w14:textId="73170936" w:rsidR="008E16F4" w:rsidRPr="00250813" w:rsidDel="00CC3277" w:rsidRDefault="008E16F4">
      <w:pPr>
        <w:bidi/>
        <w:spacing w:after="120"/>
        <w:rPr>
          <w:del w:id="154" w:author="giladsar@gmail.com" w:date="2025-03-04T12:53:00Z"/>
          <w:rFonts w:asciiTheme="minorBidi" w:hAnsiTheme="minorBidi" w:cstheme="minorBidi"/>
          <w:color w:val="000000"/>
          <w:rtl/>
          <w:rPrChange w:id="155" w:author="giladsar@gmail.com" w:date="2025-04-08T13:34:00Z">
            <w:rPr>
              <w:del w:id="156" w:author="giladsar@gmail.com" w:date="2025-03-04T12:53:00Z"/>
              <w:rFonts w:ascii="Arial" w:hAnsi="Arial" w:cs="Arial"/>
              <w:color w:val="000000"/>
              <w:rtl/>
            </w:rPr>
          </w:rPrChange>
        </w:rPr>
        <w:pPrChange w:id="157" w:author="giladsar@gmail.com" w:date="2025-03-04T12:53:00Z">
          <w:pPr>
            <w:pStyle w:val="NormalWeb"/>
            <w:numPr>
              <w:numId w:val="19"/>
            </w:numPr>
            <w:shd w:val="clear" w:color="auto" w:fill="FFFFFF"/>
            <w:tabs>
              <w:tab w:val="num" w:pos="720"/>
            </w:tabs>
            <w:bidi/>
            <w:spacing w:before="0" w:beforeAutospacing="0" w:after="0" w:afterAutospacing="0"/>
            <w:ind w:left="720" w:hanging="360"/>
            <w:textAlignment w:val="baseline"/>
          </w:pPr>
        </w:pPrChange>
      </w:pPr>
      <w:del w:id="158" w:author="giladsar@gmail.com" w:date="2025-03-04T12:53:00Z">
        <w:r w:rsidRPr="00250813" w:rsidDel="00CC3277">
          <w:rPr>
            <w:rFonts w:asciiTheme="minorBidi" w:hAnsiTheme="minorBidi" w:cstheme="minorBidi"/>
            <w:color w:val="000000"/>
            <w:rtl/>
            <w:rPrChange w:id="159" w:author="giladsar@gmail.com" w:date="2025-04-08T13:34:00Z">
              <w:rPr>
                <w:rFonts w:ascii="Arial" w:hAnsi="Arial" w:cs="Arial" w:hint="cs"/>
                <w:color w:val="000000"/>
                <w:rtl/>
              </w:rPr>
            </w:rPrChange>
          </w:rPr>
          <w:delText>מסורתי</w:delText>
        </w:r>
      </w:del>
    </w:p>
    <w:p w14:paraId="3F2054BC" w14:textId="2828DF8E" w:rsidR="008E16F4" w:rsidRPr="00250813" w:rsidDel="00CC3277" w:rsidRDefault="008E16F4">
      <w:pPr>
        <w:bidi/>
        <w:spacing w:after="120"/>
        <w:rPr>
          <w:del w:id="160" w:author="giladsar@gmail.com" w:date="2025-03-04T12:53:00Z"/>
          <w:rFonts w:asciiTheme="minorBidi" w:hAnsiTheme="minorBidi" w:cstheme="minorBidi"/>
          <w:color w:val="000000"/>
          <w:rtl/>
          <w:rPrChange w:id="161" w:author="giladsar@gmail.com" w:date="2025-04-08T13:34:00Z">
            <w:rPr>
              <w:del w:id="162" w:author="giladsar@gmail.com" w:date="2025-03-04T12:53:00Z"/>
              <w:rFonts w:ascii="Arial" w:hAnsi="Arial" w:cs="Arial"/>
              <w:color w:val="000000"/>
              <w:rtl/>
            </w:rPr>
          </w:rPrChange>
        </w:rPr>
        <w:pPrChange w:id="163" w:author="giladsar@gmail.com" w:date="2025-03-04T12:53:00Z">
          <w:pPr>
            <w:pStyle w:val="NormalWeb"/>
            <w:numPr>
              <w:numId w:val="19"/>
            </w:numPr>
            <w:shd w:val="clear" w:color="auto" w:fill="FFFFFF"/>
            <w:tabs>
              <w:tab w:val="num" w:pos="720"/>
            </w:tabs>
            <w:bidi/>
            <w:spacing w:before="0" w:beforeAutospacing="0" w:after="0" w:afterAutospacing="0"/>
            <w:ind w:left="720" w:hanging="360"/>
            <w:textAlignment w:val="baseline"/>
          </w:pPr>
        </w:pPrChange>
      </w:pPr>
      <w:del w:id="164" w:author="giladsar@gmail.com" w:date="2025-03-04T12:53:00Z">
        <w:r w:rsidRPr="00250813" w:rsidDel="00CC3277">
          <w:rPr>
            <w:rFonts w:asciiTheme="minorBidi" w:hAnsiTheme="minorBidi" w:cstheme="minorBidi"/>
            <w:color w:val="000000"/>
            <w:rtl/>
            <w:rPrChange w:id="165" w:author="giladsar@gmail.com" w:date="2025-04-08T13:34:00Z">
              <w:rPr>
                <w:rFonts w:ascii="Arial" w:hAnsi="Arial" w:cs="Arial" w:hint="cs"/>
                <w:color w:val="000000"/>
                <w:rtl/>
              </w:rPr>
            </w:rPrChange>
          </w:rPr>
          <w:delText>חילוני</w:delText>
        </w:r>
      </w:del>
    </w:p>
    <w:p w14:paraId="565F86D7" w14:textId="040CCA9E" w:rsidR="008E16F4" w:rsidRPr="00250813" w:rsidDel="00CC3277" w:rsidRDefault="008E16F4">
      <w:pPr>
        <w:bidi/>
        <w:spacing w:after="120"/>
        <w:rPr>
          <w:del w:id="166" w:author="giladsar@gmail.com" w:date="2025-03-04T12:53:00Z"/>
          <w:rFonts w:asciiTheme="minorBidi" w:hAnsiTheme="minorBidi" w:cstheme="minorBidi"/>
          <w:rtl/>
          <w:rPrChange w:id="167" w:author="giladsar@gmail.com" w:date="2025-04-08T13:34:00Z">
            <w:rPr>
              <w:del w:id="168" w:author="giladsar@gmail.com" w:date="2025-03-04T12:53:00Z"/>
              <w:rtl/>
            </w:rPr>
          </w:rPrChange>
        </w:rPr>
        <w:pPrChange w:id="169" w:author="giladsar@gmail.com" w:date="2025-03-04T12:53:00Z">
          <w:pPr>
            <w:pStyle w:val="NormalWeb"/>
            <w:numPr>
              <w:numId w:val="19"/>
            </w:numPr>
            <w:shd w:val="clear" w:color="auto" w:fill="FFFFFF"/>
            <w:tabs>
              <w:tab w:val="num" w:pos="720"/>
            </w:tabs>
            <w:bidi/>
            <w:spacing w:before="0" w:beforeAutospacing="0" w:after="0" w:afterAutospacing="0"/>
            <w:ind w:left="720" w:hanging="360"/>
            <w:textAlignment w:val="baseline"/>
          </w:pPr>
        </w:pPrChange>
      </w:pPr>
      <w:del w:id="170" w:author="giladsar@gmail.com" w:date="2025-03-04T12:53:00Z">
        <w:r w:rsidRPr="00250813" w:rsidDel="00CC3277">
          <w:rPr>
            <w:rFonts w:asciiTheme="minorBidi" w:hAnsiTheme="minorBidi" w:cstheme="minorBidi"/>
            <w:color w:val="000000"/>
            <w:rtl/>
            <w:rPrChange w:id="171" w:author="giladsar@gmail.com" w:date="2025-04-08T13:34:00Z">
              <w:rPr>
                <w:rFonts w:ascii="Arial" w:hAnsi="Arial" w:cs="Arial"/>
                <w:color w:val="000000"/>
                <w:rtl/>
              </w:rPr>
            </w:rPrChange>
          </w:rPr>
          <w:delText xml:space="preserve">אחר </w:delText>
        </w:r>
        <w:r w:rsidRPr="00250813" w:rsidDel="00CC3277">
          <w:rPr>
            <w:rFonts w:asciiTheme="minorBidi" w:hAnsiTheme="minorBidi" w:cstheme="minorBidi"/>
            <w:color w:val="000000"/>
            <w:rtl/>
            <w:rPrChange w:id="172" w:author="giladsar@gmail.com" w:date="2025-04-08T13:34:00Z">
              <w:rPr>
                <w:rFonts w:ascii="Arial" w:hAnsi="Arial" w:cs="Arial" w:hint="cs"/>
                <w:color w:val="000000"/>
                <w:rtl/>
              </w:rPr>
            </w:rPrChange>
          </w:rPr>
          <w:delText>_____</w:delText>
        </w:r>
      </w:del>
    </w:p>
    <w:p w14:paraId="55438A25" w14:textId="79C5B5FC" w:rsidR="002142A7" w:rsidRPr="00250813" w:rsidDel="00CC3277" w:rsidRDefault="002142A7">
      <w:pPr>
        <w:bidi/>
        <w:spacing w:after="120"/>
        <w:rPr>
          <w:del w:id="173" w:author="giladsar@gmail.com" w:date="2025-03-04T12:53:00Z"/>
          <w:rFonts w:asciiTheme="minorBidi" w:hAnsiTheme="minorBidi" w:cstheme="minorBidi"/>
          <w:b/>
          <w:bCs/>
          <w:color w:val="000000"/>
          <w:rPrChange w:id="174" w:author="giladsar@gmail.com" w:date="2025-04-08T13:34:00Z">
            <w:rPr>
              <w:del w:id="175" w:author="giladsar@gmail.com" w:date="2025-03-04T12:53:00Z"/>
              <w:rFonts w:ascii="Arial" w:hAnsi="Arial" w:cs="Arial"/>
              <w:b/>
              <w:bCs/>
              <w:color w:val="000000"/>
            </w:rPr>
          </w:rPrChange>
        </w:rPr>
        <w:pPrChange w:id="176" w:author="giladsar@gmail.com" w:date="2025-03-04T12:53:00Z">
          <w:pPr>
            <w:pStyle w:val="NormalWeb"/>
            <w:shd w:val="clear" w:color="auto" w:fill="FFFFFF"/>
            <w:bidi/>
            <w:spacing w:before="0" w:beforeAutospacing="0" w:after="0" w:afterAutospacing="0"/>
          </w:pPr>
        </w:pPrChange>
      </w:pPr>
    </w:p>
    <w:p w14:paraId="29C4B814" w14:textId="50ACA7E3" w:rsidR="008E16F4" w:rsidRPr="00250813" w:rsidDel="00CC3277" w:rsidRDefault="008E16F4">
      <w:pPr>
        <w:bidi/>
        <w:spacing w:after="120"/>
        <w:rPr>
          <w:del w:id="177" w:author="giladsar@gmail.com" w:date="2025-03-04T12:53:00Z"/>
          <w:rFonts w:asciiTheme="minorBidi" w:hAnsiTheme="minorBidi" w:cstheme="minorBidi"/>
          <w:rtl/>
          <w:rPrChange w:id="178" w:author="giladsar@gmail.com" w:date="2025-04-08T13:34:00Z">
            <w:rPr>
              <w:del w:id="179" w:author="giladsar@gmail.com" w:date="2025-03-04T12:53:00Z"/>
              <w:rtl/>
            </w:rPr>
          </w:rPrChange>
        </w:rPr>
        <w:pPrChange w:id="180" w:author="giladsar@gmail.com" w:date="2025-03-04T12:53:00Z">
          <w:pPr>
            <w:pStyle w:val="NormalWeb"/>
            <w:shd w:val="clear" w:color="auto" w:fill="FFFFFF"/>
            <w:bidi/>
            <w:spacing w:before="0" w:beforeAutospacing="0" w:after="0" w:afterAutospacing="0"/>
          </w:pPr>
        </w:pPrChange>
      </w:pPr>
      <w:del w:id="181" w:author="giladsar@gmail.com" w:date="2025-03-04T12:53:00Z">
        <w:r w:rsidRPr="00250813" w:rsidDel="00CC3277">
          <w:rPr>
            <w:rFonts w:asciiTheme="minorBidi" w:hAnsiTheme="minorBidi" w:cstheme="minorBidi"/>
            <w:b/>
            <w:bCs/>
            <w:color w:val="000000"/>
            <w:rtl/>
            <w:rPrChange w:id="182" w:author="giladsar@gmail.com" w:date="2025-04-08T13:34:00Z">
              <w:rPr>
                <w:rFonts w:ascii="Arial" w:hAnsi="Arial" w:cs="Arial"/>
                <w:b/>
                <w:bCs/>
                <w:color w:val="000000"/>
                <w:rtl/>
              </w:rPr>
            </w:rPrChange>
          </w:rPr>
          <w:delText>[</w:delText>
        </w:r>
        <w:r w:rsidR="002142A7" w:rsidRPr="00250813" w:rsidDel="00CC3277">
          <w:rPr>
            <w:rFonts w:asciiTheme="minorBidi" w:hAnsiTheme="minorBidi" w:cstheme="minorBidi"/>
            <w:b/>
            <w:bCs/>
            <w:color w:val="000000"/>
            <w:lang w:val="en-US"/>
            <w:rPrChange w:id="183" w:author="giladsar@gmail.com" w:date="2025-04-08T13:34:00Z">
              <w:rPr>
                <w:rFonts w:ascii="Arial" w:hAnsi="Arial" w:cs="Arial"/>
                <w:b/>
                <w:bCs/>
                <w:color w:val="000000"/>
                <w:lang w:val="en-US"/>
              </w:rPr>
            </w:rPrChange>
          </w:rPr>
          <w:delText>Student</w:delText>
        </w:r>
        <w:r w:rsidRPr="00250813" w:rsidDel="00CC3277">
          <w:rPr>
            <w:rFonts w:asciiTheme="minorBidi" w:hAnsiTheme="minorBidi" w:cstheme="minorBidi"/>
            <w:b/>
            <w:bCs/>
            <w:color w:val="000000"/>
            <w:rtl/>
            <w:rPrChange w:id="184" w:author="giladsar@gmail.com" w:date="2025-04-08T13:34:00Z">
              <w:rPr>
                <w:rFonts w:ascii="Arial" w:hAnsi="Arial" w:cs="Arial"/>
                <w:b/>
                <w:bCs/>
                <w:color w:val="000000"/>
                <w:rtl/>
              </w:rPr>
            </w:rPrChange>
          </w:rPr>
          <w:delText>]</w:delText>
        </w:r>
      </w:del>
    </w:p>
    <w:p w14:paraId="7AD6A629" w14:textId="5829A44A" w:rsidR="008E16F4" w:rsidRPr="00250813" w:rsidDel="00CC3277" w:rsidRDefault="008E16F4">
      <w:pPr>
        <w:bidi/>
        <w:spacing w:after="120"/>
        <w:rPr>
          <w:del w:id="185" w:author="giladsar@gmail.com" w:date="2025-03-04T12:53:00Z"/>
          <w:rFonts w:asciiTheme="minorBidi" w:hAnsiTheme="minorBidi" w:cstheme="minorBidi"/>
          <w:rtl/>
          <w:rPrChange w:id="186" w:author="giladsar@gmail.com" w:date="2025-04-08T13:34:00Z">
            <w:rPr>
              <w:del w:id="187" w:author="giladsar@gmail.com" w:date="2025-03-04T12:53:00Z"/>
              <w:rtl/>
            </w:rPr>
          </w:rPrChange>
        </w:rPr>
        <w:pPrChange w:id="188" w:author="giladsar@gmail.com" w:date="2025-03-04T12:53:00Z">
          <w:pPr>
            <w:pStyle w:val="NormalWeb"/>
            <w:shd w:val="clear" w:color="auto" w:fill="FFFFFF"/>
            <w:bidi/>
            <w:spacing w:before="0" w:beforeAutospacing="0" w:after="0" w:afterAutospacing="0"/>
          </w:pPr>
        </w:pPrChange>
      </w:pPr>
      <w:del w:id="189" w:author="giladsar@gmail.com" w:date="2025-03-04T12:53:00Z">
        <w:r w:rsidRPr="00250813" w:rsidDel="00CC3277">
          <w:rPr>
            <w:rFonts w:asciiTheme="minorBidi" w:hAnsiTheme="minorBidi" w:cstheme="minorBidi"/>
            <w:color w:val="000000"/>
            <w:rtl/>
            <w:rPrChange w:id="190" w:author="giladsar@gmail.com" w:date="2025-04-08T13:34:00Z">
              <w:rPr>
                <w:rFonts w:ascii="Arial" w:hAnsi="Arial" w:cs="Arial"/>
                <w:color w:val="000000"/>
                <w:rtl/>
              </w:rPr>
            </w:rPrChange>
          </w:rPr>
          <w:delText>האם אתה סטודנט? </w:delText>
        </w:r>
      </w:del>
    </w:p>
    <w:p w14:paraId="17B17D5D" w14:textId="57766E61" w:rsidR="008E16F4" w:rsidRPr="00250813" w:rsidDel="00CC3277" w:rsidRDefault="008E16F4">
      <w:pPr>
        <w:bidi/>
        <w:spacing w:after="120"/>
        <w:rPr>
          <w:del w:id="191" w:author="giladsar@gmail.com" w:date="2025-03-04T12:53:00Z"/>
          <w:rFonts w:asciiTheme="minorBidi" w:hAnsiTheme="minorBidi" w:cstheme="minorBidi"/>
          <w:color w:val="000000"/>
          <w:rtl/>
          <w:rPrChange w:id="192" w:author="giladsar@gmail.com" w:date="2025-04-08T13:34:00Z">
            <w:rPr>
              <w:del w:id="193" w:author="giladsar@gmail.com" w:date="2025-03-04T12:53:00Z"/>
              <w:rFonts w:ascii="Arial" w:hAnsi="Arial" w:cs="Arial"/>
              <w:color w:val="000000"/>
              <w:rtl/>
            </w:rPr>
          </w:rPrChange>
        </w:rPr>
        <w:pPrChange w:id="194" w:author="giladsar@gmail.com" w:date="2025-03-04T12:53:00Z">
          <w:pPr>
            <w:pStyle w:val="NormalWeb"/>
            <w:numPr>
              <w:numId w:val="20"/>
            </w:numPr>
            <w:shd w:val="clear" w:color="auto" w:fill="FFFFFF"/>
            <w:tabs>
              <w:tab w:val="num" w:pos="720"/>
            </w:tabs>
            <w:bidi/>
            <w:spacing w:before="0" w:beforeAutospacing="0" w:after="0" w:afterAutospacing="0"/>
            <w:ind w:left="720" w:hanging="360"/>
            <w:textAlignment w:val="baseline"/>
          </w:pPr>
        </w:pPrChange>
      </w:pPr>
      <w:del w:id="195" w:author="giladsar@gmail.com" w:date="2025-03-04T12:53:00Z">
        <w:r w:rsidRPr="00250813" w:rsidDel="00CC3277">
          <w:rPr>
            <w:rFonts w:asciiTheme="minorBidi" w:hAnsiTheme="minorBidi" w:cstheme="minorBidi"/>
            <w:color w:val="000000"/>
            <w:rtl/>
            <w:rPrChange w:id="196" w:author="giladsar@gmail.com" w:date="2025-04-08T13:34:00Z">
              <w:rPr>
                <w:rFonts w:ascii="Arial" w:hAnsi="Arial" w:cs="Arial"/>
                <w:color w:val="000000"/>
                <w:rtl/>
              </w:rPr>
            </w:rPrChange>
          </w:rPr>
          <w:delText>כן</w:delText>
        </w:r>
      </w:del>
    </w:p>
    <w:p w14:paraId="0F23260A" w14:textId="35F4D740" w:rsidR="008E16F4" w:rsidRPr="00250813" w:rsidDel="00CC3277" w:rsidRDefault="008E16F4">
      <w:pPr>
        <w:bidi/>
        <w:spacing w:after="120"/>
        <w:rPr>
          <w:del w:id="197" w:author="giladsar@gmail.com" w:date="2025-03-04T12:53:00Z"/>
          <w:rFonts w:asciiTheme="minorBidi" w:hAnsiTheme="minorBidi" w:cstheme="minorBidi"/>
          <w:color w:val="000000"/>
          <w:rPrChange w:id="198" w:author="giladsar@gmail.com" w:date="2025-04-08T13:34:00Z">
            <w:rPr>
              <w:del w:id="199" w:author="giladsar@gmail.com" w:date="2025-03-04T12:53:00Z"/>
              <w:rFonts w:ascii="Arial" w:hAnsi="Arial" w:cs="Arial"/>
              <w:color w:val="000000"/>
            </w:rPr>
          </w:rPrChange>
        </w:rPr>
        <w:pPrChange w:id="200" w:author="giladsar@gmail.com" w:date="2025-03-04T12:53:00Z">
          <w:pPr>
            <w:pStyle w:val="NormalWeb"/>
            <w:numPr>
              <w:numId w:val="20"/>
            </w:numPr>
            <w:shd w:val="clear" w:color="auto" w:fill="FFFFFF"/>
            <w:tabs>
              <w:tab w:val="num" w:pos="720"/>
            </w:tabs>
            <w:bidi/>
            <w:spacing w:before="0" w:beforeAutospacing="0" w:after="0" w:afterAutospacing="0"/>
            <w:ind w:left="720" w:hanging="360"/>
            <w:textAlignment w:val="baseline"/>
          </w:pPr>
        </w:pPrChange>
      </w:pPr>
      <w:del w:id="201" w:author="giladsar@gmail.com" w:date="2025-03-04T12:53:00Z">
        <w:r w:rsidRPr="00250813" w:rsidDel="00CC3277">
          <w:rPr>
            <w:rFonts w:asciiTheme="minorBidi" w:hAnsiTheme="minorBidi" w:cstheme="minorBidi"/>
            <w:color w:val="000000"/>
            <w:rtl/>
            <w:rPrChange w:id="202" w:author="giladsar@gmail.com" w:date="2025-04-08T13:34:00Z">
              <w:rPr>
                <w:rFonts w:ascii="Arial" w:hAnsi="Arial" w:cs="Arial"/>
                <w:color w:val="000000"/>
                <w:rtl/>
              </w:rPr>
            </w:rPrChange>
          </w:rPr>
          <w:delText>לא</w:delText>
        </w:r>
      </w:del>
    </w:p>
    <w:p w14:paraId="4D4F9FCA" w14:textId="0CF2942F" w:rsidR="009643DC" w:rsidRPr="00250813" w:rsidDel="00CC3277" w:rsidRDefault="009643DC">
      <w:pPr>
        <w:bidi/>
        <w:spacing w:after="120"/>
        <w:rPr>
          <w:del w:id="203" w:author="giladsar@gmail.com" w:date="2025-03-04T12:53:00Z"/>
          <w:rFonts w:asciiTheme="minorBidi" w:hAnsiTheme="minorBidi" w:cstheme="minorBidi"/>
          <w:color w:val="000000"/>
          <w:rPrChange w:id="204" w:author="giladsar@gmail.com" w:date="2025-04-08T13:34:00Z">
            <w:rPr>
              <w:del w:id="205" w:author="giladsar@gmail.com" w:date="2025-03-04T12:53:00Z"/>
              <w:rFonts w:ascii="Arial" w:hAnsi="Arial" w:cs="Arial"/>
              <w:color w:val="000000"/>
            </w:rPr>
          </w:rPrChange>
        </w:rPr>
        <w:pPrChange w:id="206" w:author="giladsar@gmail.com" w:date="2025-03-04T12:53:00Z">
          <w:pPr>
            <w:pStyle w:val="NormalWeb"/>
            <w:shd w:val="clear" w:color="auto" w:fill="FFFFFF"/>
            <w:bidi/>
            <w:spacing w:before="0" w:beforeAutospacing="0" w:after="0" w:afterAutospacing="0"/>
            <w:textAlignment w:val="baseline"/>
          </w:pPr>
        </w:pPrChange>
      </w:pPr>
    </w:p>
    <w:p w14:paraId="7BF8C51E" w14:textId="128EC432" w:rsidR="009643DC" w:rsidRPr="00250813" w:rsidDel="00CC3277" w:rsidRDefault="00065137">
      <w:pPr>
        <w:bidi/>
        <w:spacing w:after="120"/>
        <w:rPr>
          <w:del w:id="207" w:author="giladsar@gmail.com" w:date="2025-03-04T12:53:00Z"/>
          <w:rFonts w:asciiTheme="minorBidi" w:hAnsiTheme="minorBidi" w:cstheme="minorBidi"/>
          <w:b/>
          <w:bCs/>
          <w:i/>
          <w:iCs/>
          <w:color w:val="000000"/>
          <w:lang w:val="en-US"/>
          <w:rPrChange w:id="208" w:author="giladsar@gmail.com" w:date="2025-04-08T13:34:00Z">
            <w:rPr>
              <w:del w:id="209" w:author="giladsar@gmail.com" w:date="2025-03-04T12:53:00Z"/>
              <w:rFonts w:ascii="Arial" w:hAnsi="Arial" w:cs="Arial"/>
              <w:b/>
              <w:bCs/>
              <w:i/>
              <w:iCs/>
              <w:color w:val="000000"/>
              <w:lang w:val="en-US"/>
            </w:rPr>
          </w:rPrChange>
        </w:rPr>
        <w:pPrChange w:id="210" w:author="giladsar@gmail.com" w:date="2025-03-04T12:53:00Z">
          <w:pPr>
            <w:pStyle w:val="NormalWeb"/>
            <w:shd w:val="clear" w:color="auto" w:fill="FFFFFF"/>
            <w:bidi/>
            <w:spacing w:before="0" w:beforeAutospacing="0" w:after="0" w:afterAutospacing="0"/>
            <w:textAlignment w:val="baseline"/>
          </w:pPr>
        </w:pPrChange>
      </w:pPr>
      <w:del w:id="211" w:author="giladsar@gmail.com" w:date="2025-03-04T12:53:00Z">
        <w:r w:rsidRPr="00250813" w:rsidDel="00CC3277">
          <w:rPr>
            <w:rFonts w:asciiTheme="minorBidi" w:hAnsiTheme="minorBidi" w:cstheme="minorBidi"/>
            <w:i/>
            <w:iCs/>
            <w:color w:val="000000"/>
            <w:lang w:val="en-US"/>
            <w:rPrChange w:id="212" w:author="giladsar@gmail.com" w:date="2025-04-08T13:34:00Z">
              <w:rPr>
                <w:rFonts w:ascii="Arial" w:hAnsi="Arial" w:cs="Arial"/>
                <w:i/>
                <w:iCs/>
                <w:color w:val="000000"/>
                <w:lang w:val="en-US"/>
              </w:rPr>
            </w:rPrChange>
          </w:rPr>
          <w:delText>{</w:delText>
        </w:r>
        <w:r w:rsidR="009643DC" w:rsidRPr="00250813" w:rsidDel="00CC3277">
          <w:rPr>
            <w:rFonts w:asciiTheme="minorBidi" w:hAnsiTheme="minorBidi" w:cstheme="minorBidi"/>
            <w:i/>
            <w:iCs/>
            <w:color w:val="000000"/>
            <w:lang w:val="en-US"/>
            <w:rPrChange w:id="213" w:author="giladsar@gmail.com" w:date="2025-04-08T13:34:00Z">
              <w:rPr>
                <w:rFonts w:ascii="Arial" w:hAnsi="Arial" w:cs="Arial"/>
                <w:i/>
                <w:iCs/>
                <w:color w:val="000000"/>
                <w:lang w:val="en-US"/>
              </w:rPr>
            </w:rPrChange>
          </w:rPr>
          <w:delText>Show if answer ‘yes’ in “</w:delText>
        </w:r>
        <w:r w:rsidR="009643DC" w:rsidRPr="00250813" w:rsidDel="00CC3277">
          <w:rPr>
            <w:rFonts w:asciiTheme="minorBidi" w:hAnsiTheme="minorBidi" w:cstheme="minorBidi"/>
            <w:b/>
            <w:bCs/>
            <w:i/>
            <w:iCs/>
            <w:color w:val="000000"/>
            <w:lang w:val="en-US"/>
            <w:rPrChange w:id="214" w:author="giladsar@gmail.com" w:date="2025-04-08T13:34:00Z">
              <w:rPr>
                <w:rFonts w:ascii="Arial" w:hAnsi="Arial" w:cs="Arial"/>
                <w:b/>
                <w:bCs/>
                <w:i/>
                <w:iCs/>
                <w:color w:val="000000"/>
                <w:lang w:val="en-US"/>
              </w:rPr>
            </w:rPrChange>
          </w:rPr>
          <w:delText>Student”</w:delText>
        </w:r>
        <w:r w:rsidRPr="00250813" w:rsidDel="00CC3277">
          <w:rPr>
            <w:rFonts w:asciiTheme="minorBidi" w:hAnsiTheme="minorBidi" w:cstheme="minorBidi"/>
            <w:b/>
            <w:bCs/>
            <w:i/>
            <w:iCs/>
            <w:color w:val="000000"/>
            <w:lang w:val="en-US"/>
            <w:rPrChange w:id="215" w:author="giladsar@gmail.com" w:date="2025-04-08T13:34:00Z">
              <w:rPr>
                <w:rFonts w:ascii="Arial" w:hAnsi="Arial" w:cs="Arial"/>
                <w:b/>
                <w:bCs/>
                <w:i/>
                <w:iCs/>
                <w:color w:val="000000"/>
                <w:lang w:val="en-US"/>
              </w:rPr>
            </w:rPrChange>
          </w:rPr>
          <w:delText>}</w:delText>
        </w:r>
      </w:del>
    </w:p>
    <w:p w14:paraId="11EBDC9E" w14:textId="0A09772D" w:rsidR="00065137" w:rsidRPr="00250813" w:rsidDel="00CC3277" w:rsidRDefault="00065137">
      <w:pPr>
        <w:bidi/>
        <w:spacing w:after="120"/>
        <w:rPr>
          <w:del w:id="216" w:author="giladsar@gmail.com" w:date="2025-03-04T12:53:00Z"/>
          <w:rFonts w:asciiTheme="minorBidi" w:hAnsiTheme="minorBidi" w:cstheme="minorBidi"/>
          <w:b/>
          <w:bCs/>
          <w:i/>
          <w:iCs/>
          <w:color w:val="000000"/>
          <w:rtl/>
          <w:lang w:val="en-US"/>
          <w:rPrChange w:id="217" w:author="giladsar@gmail.com" w:date="2025-04-08T13:34:00Z">
            <w:rPr>
              <w:del w:id="218" w:author="giladsar@gmail.com" w:date="2025-03-04T12:53:00Z"/>
              <w:rFonts w:ascii="Arial" w:hAnsi="Arial" w:cs="Arial"/>
              <w:b/>
              <w:bCs/>
              <w:i/>
              <w:iCs/>
              <w:color w:val="000000"/>
              <w:rtl/>
              <w:lang w:val="en-US"/>
            </w:rPr>
          </w:rPrChange>
        </w:rPr>
        <w:pPrChange w:id="219" w:author="giladsar@gmail.com" w:date="2025-03-04T12:53:00Z">
          <w:pPr>
            <w:pStyle w:val="NormalWeb"/>
            <w:shd w:val="clear" w:color="auto" w:fill="FFFFFF"/>
            <w:bidi/>
            <w:spacing w:before="0" w:beforeAutospacing="0" w:after="0" w:afterAutospacing="0"/>
            <w:textAlignment w:val="baseline"/>
          </w:pPr>
        </w:pPrChange>
      </w:pPr>
    </w:p>
    <w:p w14:paraId="52770B86" w14:textId="0F6A2216" w:rsidR="008E16F4" w:rsidRPr="00250813" w:rsidDel="00CC3277" w:rsidRDefault="008E16F4">
      <w:pPr>
        <w:bidi/>
        <w:spacing w:after="120"/>
        <w:rPr>
          <w:del w:id="220" w:author="giladsar@gmail.com" w:date="2025-03-04T12:53:00Z"/>
          <w:rFonts w:asciiTheme="minorBidi" w:hAnsiTheme="minorBidi" w:cstheme="minorBidi"/>
          <w:rtl/>
          <w:rPrChange w:id="221" w:author="giladsar@gmail.com" w:date="2025-04-08T13:34:00Z">
            <w:rPr>
              <w:del w:id="222" w:author="giladsar@gmail.com" w:date="2025-03-04T12:53:00Z"/>
              <w:rtl/>
            </w:rPr>
          </w:rPrChange>
        </w:rPr>
        <w:pPrChange w:id="223" w:author="giladsar@gmail.com" w:date="2025-03-04T12:53:00Z">
          <w:pPr>
            <w:pStyle w:val="NormalWeb"/>
            <w:shd w:val="clear" w:color="auto" w:fill="FFFFFF"/>
            <w:bidi/>
            <w:spacing w:before="0" w:beforeAutospacing="0" w:after="0" w:afterAutospacing="0"/>
          </w:pPr>
        </w:pPrChange>
      </w:pPr>
      <w:del w:id="224" w:author="giladsar@gmail.com" w:date="2025-03-04T12:53:00Z">
        <w:r w:rsidRPr="00250813" w:rsidDel="00CC3277">
          <w:rPr>
            <w:rFonts w:asciiTheme="minorBidi" w:hAnsiTheme="minorBidi" w:cstheme="minorBidi"/>
            <w:b/>
            <w:bCs/>
            <w:color w:val="000000"/>
            <w:rtl/>
            <w:rPrChange w:id="225" w:author="giladsar@gmail.com" w:date="2025-04-08T13:34:00Z">
              <w:rPr>
                <w:rFonts w:ascii="Arial" w:hAnsi="Arial" w:cs="Arial"/>
                <w:b/>
                <w:bCs/>
                <w:color w:val="000000"/>
                <w:rtl/>
              </w:rPr>
            </w:rPrChange>
          </w:rPr>
          <w:delText>[</w:delText>
        </w:r>
        <w:r w:rsidR="00E72107" w:rsidRPr="00250813" w:rsidDel="00CC3277">
          <w:rPr>
            <w:rFonts w:asciiTheme="minorBidi" w:hAnsiTheme="minorBidi" w:cstheme="minorBidi"/>
            <w:b/>
            <w:bCs/>
            <w:color w:val="000000"/>
            <w:lang w:val="en-US"/>
            <w:rPrChange w:id="226" w:author="giladsar@gmail.com" w:date="2025-04-08T13:34:00Z">
              <w:rPr>
                <w:rFonts w:ascii="Arial" w:hAnsi="Arial" w:cs="Arial"/>
                <w:b/>
                <w:bCs/>
                <w:color w:val="000000"/>
                <w:lang w:val="en-US"/>
              </w:rPr>
            </w:rPrChange>
          </w:rPr>
          <w:delText>Faculty</w:delText>
        </w:r>
        <w:r w:rsidRPr="00250813" w:rsidDel="00CC3277">
          <w:rPr>
            <w:rFonts w:asciiTheme="minorBidi" w:hAnsiTheme="minorBidi" w:cstheme="minorBidi"/>
            <w:b/>
            <w:bCs/>
            <w:color w:val="000000"/>
            <w:rtl/>
            <w:rPrChange w:id="227" w:author="giladsar@gmail.com" w:date="2025-04-08T13:34:00Z">
              <w:rPr>
                <w:rFonts w:ascii="Arial" w:hAnsi="Arial" w:cs="Arial"/>
                <w:b/>
                <w:bCs/>
                <w:color w:val="000000"/>
                <w:rtl/>
              </w:rPr>
            </w:rPrChange>
          </w:rPr>
          <w:delText>]</w:delText>
        </w:r>
      </w:del>
    </w:p>
    <w:p w14:paraId="3C01EEDE" w14:textId="250BAD30" w:rsidR="008E16F4" w:rsidRPr="00250813" w:rsidDel="00CC3277" w:rsidRDefault="008E16F4">
      <w:pPr>
        <w:bidi/>
        <w:spacing w:after="120"/>
        <w:rPr>
          <w:del w:id="228" w:author="giladsar@gmail.com" w:date="2025-03-04T12:53:00Z"/>
          <w:rFonts w:asciiTheme="minorBidi" w:hAnsiTheme="minorBidi" w:cstheme="minorBidi"/>
          <w:rtl/>
          <w:rPrChange w:id="229" w:author="giladsar@gmail.com" w:date="2025-04-08T13:34:00Z">
            <w:rPr>
              <w:del w:id="230" w:author="giladsar@gmail.com" w:date="2025-03-04T12:53:00Z"/>
              <w:rtl/>
            </w:rPr>
          </w:rPrChange>
        </w:rPr>
        <w:pPrChange w:id="231" w:author="giladsar@gmail.com" w:date="2025-03-04T12:53:00Z">
          <w:pPr>
            <w:pStyle w:val="NormalWeb"/>
            <w:shd w:val="clear" w:color="auto" w:fill="FFFFFF"/>
            <w:bidi/>
            <w:spacing w:before="0" w:beforeAutospacing="0" w:after="0" w:afterAutospacing="0"/>
          </w:pPr>
        </w:pPrChange>
      </w:pPr>
      <w:del w:id="232" w:author="giladsar@gmail.com" w:date="2025-03-04T12:53:00Z">
        <w:r w:rsidRPr="00250813" w:rsidDel="00CC3277">
          <w:rPr>
            <w:rFonts w:asciiTheme="minorBidi" w:hAnsiTheme="minorBidi" w:cstheme="minorBidi"/>
            <w:b/>
            <w:bCs/>
            <w:color w:val="000000"/>
            <w:rtl/>
            <w:rPrChange w:id="233" w:author="giladsar@gmail.com" w:date="2025-04-08T13:34:00Z">
              <w:rPr>
                <w:rFonts w:ascii="Arial" w:hAnsi="Arial" w:cs="Arial"/>
                <w:b/>
                <w:bCs/>
                <w:color w:val="000000"/>
                <w:rtl/>
              </w:rPr>
            </w:rPrChange>
          </w:rPr>
          <w:delText>אם אתה סטודנט, מהו תחום הלימודים שלך?</w:delText>
        </w:r>
      </w:del>
    </w:p>
    <w:p w14:paraId="313596A9" w14:textId="2FE8ABDE" w:rsidR="008E16F4" w:rsidRPr="00250813" w:rsidDel="00CC3277" w:rsidRDefault="008E16F4">
      <w:pPr>
        <w:bidi/>
        <w:spacing w:after="120"/>
        <w:rPr>
          <w:del w:id="234" w:author="giladsar@gmail.com" w:date="2025-03-04T12:53:00Z"/>
          <w:rFonts w:asciiTheme="minorBidi" w:hAnsiTheme="minorBidi" w:cstheme="minorBidi"/>
          <w:color w:val="000000"/>
          <w:rtl/>
          <w:rPrChange w:id="235" w:author="giladsar@gmail.com" w:date="2025-04-08T13:34:00Z">
            <w:rPr>
              <w:del w:id="236" w:author="giladsar@gmail.com" w:date="2025-03-04T12:53:00Z"/>
              <w:rFonts w:ascii="Arial" w:hAnsi="Arial" w:cs="Arial"/>
              <w:color w:val="000000"/>
              <w:rtl/>
            </w:rPr>
          </w:rPrChange>
        </w:rPr>
        <w:pPrChange w:id="237" w:author="giladsar@gmail.com" w:date="2025-03-04T12:53:00Z">
          <w:pPr>
            <w:pStyle w:val="NormalWeb"/>
            <w:numPr>
              <w:numId w:val="21"/>
            </w:numPr>
            <w:shd w:val="clear" w:color="auto" w:fill="FFFFFF"/>
            <w:tabs>
              <w:tab w:val="num" w:pos="720"/>
            </w:tabs>
            <w:bidi/>
            <w:spacing w:before="0" w:beforeAutospacing="0" w:after="0" w:afterAutospacing="0"/>
            <w:ind w:left="720" w:hanging="360"/>
            <w:textAlignment w:val="baseline"/>
          </w:pPr>
        </w:pPrChange>
      </w:pPr>
      <w:del w:id="238" w:author="giladsar@gmail.com" w:date="2025-03-04T12:53:00Z">
        <w:r w:rsidRPr="00250813" w:rsidDel="00CC3277">
          <w:rPr>
            <w:rFonts w:asciiTheme="minorBidi" w:hAnsiTheme="minorBidi" w:cstheme="minorBidi"/>
            <w:color w:val="000000"/>
            <w:rtl/>
            <w:rPrChange w:id="239" w:author="giladsar@gmail.com" w:date="2025-04-08T13:34:00Z">
              <w:rPr>
                <w:rFonts w:ascii="Arial" w:hAnsi="Arial" w:cs="Arial"/>
                <w:color w:val="000000"/>
                <w:rtl/>
              </w:rPr>
            </w:rPrChange>
          </w:rPr>
          <w:delText>מדעי החברה</w:delText>
        </w:r>
      </w:del>
    </w:p>
    <w:p w14:paraId="6FE1AD54" w14:textId="49BDD30D" w:rsidR="008E16F4" w:rsidRPr="00250813" w:rsidDel="00CC3277" w:rsidRDefault="008E16F4">
      <w:pPr>
        <w:bidi/>
        <w:spacing w:after="120"/>
        <w:rPr>
          <w:del w:id="240" w:author="giladsar@gmail.com" w:date="2025-03-04T12:53:00Z"/>
          <w:rFonts w:asciiTheme="minorBidi" w:hAnsiTheme="minorBidi" w:cstheme="minorBidi"/>
          <w:color w:val="000000"/>
          <w:rtl/>
          <w:rPrChange w:id="241" w:author="giladsar@gmail.com" w:date="2025-04-08T13:34:00Z">
            <w:rPr>
              <w:del w:id="242" w:author="giladsar@gmail.com" w:date="2025-03-04T12:53:00Z"/>
              <w:rFonts w:ascii="Arial" w:hAnsi="Arial" w:cs="Arial"/>
              <w:color w:val="000000"/>
              <w:rtl/>
            </w:rPr>
          </w:rPrChange>
        </w:rPr>
        <w:pPrChange w:id="243" w:author="giladsar@gmail.com" w:date="2025-03-04T12:53:00Z">
          <w:pPr>
            <w:pStyle w:val="NormalWeb"/>
            <w:numPr>
              <w:numId w:val="21"/>
            </w:numPr>
            <w:shd w:val="clear" w:color="auto" w:fill="FFFFFF"/>
            <w:tabs>
              <w:tab w:val="num" w:pos="720"/>
            </w:tabs>
            <w:bidi/>
            <w:spacing w:before="0" w:beforeAutospacing="0" w:after="0" w:afterAutospacing="0"/>
            <w:ind w:left="720" w:hanging="360"/>
            <w:textAlignment w:val="baseline"/>
          </w:pPr>
        </w:pPrChange>
      </w:pPr>
      <w:del w:id="244" w:author="giladsar@gmail.com" w:date="2025-03-04T12:53:00Z">
        <w:r w:rsidRPr="00250813" w:rsidDel="00CC3277">
          <w:rPr>
            <w:rFonts w:asciiTheme="minorBidi" w:hAnsiTheme="minorBidi" w:cstheme="minorBidi"/>
            <w:color w:val="000000"/>
            <w:rtl/>
            <w:rPrChange w:id="245" w:author="giladsar@gmail.com" w:date="2025-04-08T13:34:00Z">
              <w:rPr>
                <w:rFonts w:ascii="Arial" w:hAnsi="Arial" w:cs="Arial"/>
                <w:color w:val="000000"/>
                <w:rtl/>
              </w:rPr>
            </w:rPrChange>
          </w:rPr>
          <w:delText>פסיכולוגיה</w:delText>
        </w:r>
      </w:del>
    </w:p>
    <w:p w14:paraId="3FC36AD9" w14:textId="19E6E9A0" w:rsidR="008E16F4" w:rsidRPr="00250813" w:rsidDel="00CC3277" w:rsidRDefault="008E16F4">
      <w:pPr>
        <w:bidi/>
        <w:spacing w:after="120"/>
        <w:rPr>
          <w:del w:id="246" w:author="giladsar@gmail.com" w:date="2025-03-04T12:53:00Z"/>
          <w:rFonts w:asciiTheme="minorBidi" w:hAnsiTheme="minorBidi" w:cstheme="minorBidi"/>
          <w:color w:val="000000"/>
          <w:rtl/>
          <w:rPrChange w:id="247" w:author="giladsar@gmail.com" w:date="2025-04-08T13:34:00Z">
            <w:rPr>
              <w:del w:id="248" w:author="giladsar@gmail.com" w:date="2025-03-04T12:53:00Z"/>
              <w:rFonts w:ascii="Arial" w:hAnsi="Arial" w:cs="Arial"/>
              <w:color w:val="000000"/>
              <w:rtl/>
            </w:rPr>
          </w:rPrChange>
        </w:rPr>
        <w:pPrChange w:id="249" w:author="giladsar@gmail.com" w:date="2025-03-04T12:53:00Z">
          <w:pPr>
            <w:pStyle w:val="NormalWeb"/>
            <w:numPr>
              <w:numId w:val="21"/>
            </w:numPr>
            <w:shd w:val="clear" w:color="auto" w:fill="FFFFFF"/>
            <w:tabs>
              <w:tab w:val="num" w:pos="720"/>
            </w:tabs>
            <w:bidi/>
            <w:spacing w:before="0" w:beforeAutospacing="0" w:after="0" w:afterAutospacing="0"/>
            <w:ind w:left="720" w:hanging="360"/>
            <w:textAlignment w:val="baseline"/>
          </w:pPr>
        </w:pPrChange>
      </w:pPr>
      <w:del w:id="250" w:author="giladsar@gmail.com" w:date="2025-03-04T12:53:00Z">
        <w:r w:rsidRPr="00250813" w:rsidDel="00CC3277">
          <w:rPr>
            <w:rFonts w:asciiTheme="minorBidi" w:hAnsiTheme="minorBidi" w:cstheme="minorBidi"/>
            <w:color w:val="000000"/>
            <w:rtl/>
            <w:rPrChange w:id="251" w:author="giladsar@gmail.com" w:date="2025-04-08T13:34:00Z">
              <w:rPr>
                <w:rFonts w:ascii="Arial" w:hAnsi="Arial" w:cs="Arial"/>
                <w:color w:val="000000"/>
                <w:rtl/>
              </w:rPr>
            </w:rPrChange>
          </w:rPr>
          <w:delText>מקצועות הבריאות</w:delText>
        </w:r>
      </w:del>
    </w:p>
    <w:p w14:paraId="46E6E012" w14:textId="47BD76DB" w:rsidR="008E16F4" w:rsidRPr="00250813" w:rsidDel="00CC3277" w:rsidRDefault="00E72107">
      <w:pPr>
        <w:bidi/>
        <w:spacing w:after="120"/>
        <w:rPr>
          <w:del w:id="252" w:author="giladsar@gmail.com" w:date="2025-03-04T12:53:00Z"/>
          <w:rFonts w:asciiTheme="minorBidi" w:hAnsiTheme="minorBidi" w:cstheme="minorBidi"/>
          <w:color w:val="000000"/>
          <w:rtl/>
          <w:rPrChange w:id="253" w:author="giladsar@gmail.com" w:date="2025-04-08T13:34:00Z">
            <w:rPr>
              <w:del w:id="254" w:author="giladsar@gmail.com" w:date="2025-03-04T12:53:00Z"/>
              <w:rFonts w:ascii="Arial" w:hAnsi="Arial" w:cs="Arial"/>
              <w:color w:val="000000"/>
              <w:rtl/>
            </w:rPr>
          </w:rPrChange>
        </w:rPr>
        <w:pPrChange w:id="255" w:author="giladsar@gmail.com" w:date="2025-03-04T12:53:00Z">
          <w:pPr>
            <w:pStyle w:val="NormalWeb"/>
            <w:numPr>
              <w:numId w:val="21"/>
            </w:numPr>
            <w:shd w:val="clear" w:color="auto" w:fill="FFFFFF"/>
            <w:tabs>
              <w:tab w:val="num" w:pos="720"/>
            </w:tabs>
            <w:bidi/>
            <w:spacing w:before="0" w:beforeAutospacing="0" w:after="0" w:afterAutospacing="0"/>
            <w:ind w:left="720" w:hanging="360"/>
            <w:textAlignment w:val="baseline"/>
          </w:pPr>
        </w:pPrChange>
      </w:pPr>
      <w:del w:id="256" w:author="giladsar@gmail.com" w:date="2025-03-04T12:53:00Z">
        <w:r w:rsidRPr="00250813" w:rsidDel="00CC3277">
          <w:rPr>
            <w:rFonts w:asciiTheme="minorBidi" w:hAnsiTheme="minorBidi" w:cstheme="minorBidi"/>
            <w:color w:val="000000"/>
            <w:rtl/>
            <w:rPrChange w:id="257" w:author="giladsar@gmail.com" w:date="2025-04-08T13:34:00Z">
              <w:rPr>
                <w:rFonts w:ascii="Arial" w:hAnsi="Arial" w:cs="Arial" w:hint="cs"/>
                <w:color w:val="000000"/>
                <w:rtl/>
              </w:rPr>
            </w:rPrChange>
          </w:rPr>
          <w:delText>אומנויו</w:delText>
        </w:r>
        <w:r w:rsidRPr="00250813" w:rsidDel="00CC3277">
          <w:rPr>
            <w:rFonts w:asciiTheme="minorBidi" w:hAnsiTheme="minorBidi" w:cstheme="minorBidi"/>
            <w:color w:val="000000"/>
            <w:rtl/>
            <w:rPrChange w:id="258" w:author="giladsar@gmail.com" w:date="2025-04-08T13:34:00Z">
              <w:rPr>
                <w:rFonts w:ascii="Arial" w:hAnsi="Arial" w:cs="Arial" w:hint="eastAsia"/>
                <w:color w:val="000000"/>
                <w:rtl/>
              </w:rPr>
            </w:rPrChange>
          </w:rPr>
          <w:delText>ת</w:delText>
        </w:r>
      </w:del>
    </w:p>
    <w:p w14:paraId="222EF931" w14:textId="7E14D552" w:rsidR="008E16F4" w:rsidRPr="00250813" w:rsidDel="00CC3277" w:rsidRDefault="008E16F4">
      <w:pPr>
        <w:bidi/>
        <w:spacing w:after="120"/>
        <w:rPr>
          <w:del w:id="259" w:author="giladsar@gmail.com" w:date="2025-03-04T12:53:00Z"/>
          <w:rFonts w:asciiTheme="minorBidi" w:hAnsiTheme="minorBidi" w:cstheme="minorBidi"/>
          <w:color w:val="000000"/>
          <w:rtl/>
          <w:rPrChange w:id="260" w:author="giladsar@gmail.com" w:date="2025-04-08T13:34:00Z">
            <w:rPr>
              <w:del w:id="261" w:author="giladsar@gmail.com" w:date="2025-03-04T12:53:00Z"/>
              <w:rFonts w:ascii="Arial" w:hAnsi="Arial" w:cs="Arial"/>
              <w:color w:val="000000"/>
              <w:rtl/>
            </w:rPr>
          </w:rPrChange>
        </w:rPr>
        <w:pPrChange w:id="262" w:author="giladsar@gmail.com" w:date="2025-03-04T12:53:00Z">
          <w:pPr>
            <w:pStyle w:val="NormalWeb"/>
            <w:numPr>
              <w:numId w:val="21"/>
            </w:numPr>
            <w:shd w:val="clear" w:color="auto" w:fill="FFFFFF"/>
            <w:tabs>
              <w:tab w:val="num" w:pos="720"/>
            </w:tabs>
            <w:bidi/>
            <w:spacing w:before="0" w:beforeAutospacing="0" w:after="0" w:afterAutospacing="0"/>
            <w:ind w:left="720" w:hanging="360"/>
            <w:textAlignment w:val="baseline"/>
          </w:pPr>
        </w:pPrChange>
      </w:pPr>
      <w:del w:id="263" w:author="giladsar@gmail.com" w:date="2025-03-04T12:53:00Z">
        <w:r w:rsidRPr="00250813" w:rsidDel="00CC3277">
          <w:rPr>
            <w:rFonts w:asciiTheme="minorBidi" w:hAnsiTheme="minorBidi" w:cstheme="minorBidi"/>
            <w:color w:val="000000"/>
            <w:rtl/>
            <w:rPrChange w:id="264" w:author="giladsar@gmail.com" w:date="2025-04-08T13:34:00Z">
              <w:rPr>
                <w:rFonts w:ascii="Arial" w:hAnsi="Arial" w:cs="Arial"/>
                <w:color w:val="000000"/>
                <w:rtl/>
              </w:rPr>
            </w:rPrChange>
          </w:rPr>
          <w:delText>חינוך</w:delText>
        </w:r>
      </w:del>
    </w:p>
    <w:p w14:paraId="7F1AA0CB" w14:textId="7E6A48E0" w:rsidR="008E16F4" w:rsidRPr="00250813" w:rsidDel="00CC3277" w:rsidRDefault="008E16F4">
      <w:pPr>
        <w:bidi/>
        <w:spacing w:after="120"/>
        <w:rPr>
          <w:del w:id="265" w:author="giladsar@gmail.com" w:date="2025-03-04T12:53:00Z"/>
          <w:rFonts w:asciiTheme="minorBidi" w:hAnsiTheme="minorBidi" w:cstheme="minorBidi"/>
          <w:color w:val="000000"/>
          <w:rtl/>
          <w:rPrChange w:id="266" w:author="giladsar@gmail.com" w:date="2025-04-08T13:34:00Z">
            <w:rPr>
              <w:del w:id="267" w:author="giladsar@gmail.com" w:date="2025-03-04T12:53:00Z"/>
              <w:rFonts w:ascii="Arial" w:hAnsi="Arial" w:cs="Arial"/>
              <w:color w:val="000000"/>
              <w:rtl/>
            </w:rPr>
          </w:rPrChange>
        </w:rPr>
        <w:pPrChange w:id="268" w:author="giladsar@gmail.com" w:date="2025-03-04T12:53:00Z">
          <w:pPr>
            <w:pStyle w:val="NormalWeb"/>
            <w:numPr>
              <w:numId w:val="21"/>
            </w:numPr>
            <w:shd w:val="clear" w:color="auto" w:fill="FFFFFF"/>
            <w:tabs>
              <w:tab w:val="num" w:pos="720"/>
            </w:tabs>
            <w:bidi/>
            <w:spacing w:before="0" w:beforeAutospacing="0" w:after="0" w:afterAutospacing="0"/>
            <w:ind w:left="720" w:hanging="360"/>
            <w:textAlignment w:val="baseline"/>
          </w:pPr>
        </w:pPrChange>
      </w:pPr>
      <w:del w:id="269" w:author="giladsar@gmail.com" w:date="2025-03-04T12:53:00Z">
        <w:r w:rsidRPr="00250813" w:rsidDel="00CC3277">
          <w:rPr>
            <w:rFonts w:asciiTheme="minorBidi" w:hAnsiTheme="minorBidi" w:cstheme="minorBidi"/>
            <w:color w:val="000000"/>
            <w:rtl/>
            <w:rPrChange w:id="270" w:author="giladsar@gmail.com" w:date="2025-04-08T13:34:00Z">
              <w:rPr>
                <w:rFonts w:ascii="Arial" w:hAnsi="Arial" w:cs="Arial"/>
                <w:color w:val="000000"/>
                <w:rtl/>
              </w:rPr>
            </w:rPrChange>
          </w:rPr>
          <w:delText>הנדסה</w:delText>
        </w:r>
      </w:del>
    </w:p>
    <w:p w14:paraId="3B977D57" w14:textId="570E4D3A" w:rsidR="008E16F4" w:rsidRPr="00250813" w:rsidDel="00CC3277" w:rsidRDefault="008E16F4">
      <w:pPr>
        <w:bidi/>
        <w:spacing w:after="120"/>
        <w:rPr>
          <w:del w:id="271" w:author="giladsar@gmail.com" w:date="2025-03-04T12:53:00Z"/>
          <w:rFonts w:asciiTheme="minorBidi" w:hAnsiTheme="minorBidi" w:cstheme="minorBidi"/>
          <w:color w:val="000000"/>
          <w:rtl/>
          <w:rPrChange w:id="272" w:author="giladsar@gmail.com" w:date="2025-04-08T13:34:00Z">
            <w:rPr>
              <w:del w:id="273" w:author="giladsar@gmail.com" w:date="2025-03-04T12:53:00Z"/>
              <w:rFonts w:ascii="Arial" w:hAnsi="Arial" w:cs="Arial"/>
              <w:color w:val="000000"/>
              <w:rtl/>
            </w:rPr>
          </w:rPrChange>
        </w:rPr>
        <w:pPrChange w:id="274" w:author="giladsar@gmail.com" w:date="2025-03-04T12:53:00Z">
          <w:pPr>
            <w:pStyle w:val="NormalWeb"/>
            <w:numPr>
              <w:numId w:val="21"/>
            </w:numPr>
            <w:shd w:val="clear" w:color="auto" w:fill="FFFFFF"/>
            <w:tabs>
              <w:tab w:val="num" w:pos="720"/>
            </w:tabs>
            <w:bidi/>
            <w:spacing w:before="0" w:beforeAutospacing="0" w:after="0" w:afterAutospacing="0"/>
            <w:ind w:left="720" w:hanging="360"/>
            <w:textAlignment w:val="baseline"/>
          </w:pPr>
        </w:pPrChange>
      </w:pPr>
      <w:del w:id="275" w:author="giladsar@gmail.com" w:date="2025-03-04T12:53:00Z">
        <w:r w:rsidRPr="00250813" w:rsidDel="00CC3277">
          <w:rPr>
            <w:rFonts w:asciiTheme="minorBidi" w:hAnsiTheme="minorBidi" w:cstheme="minorBidi"/>
            <w:color w:val="000000"/>
            <w:rtl/>
            <w:rPrChange w:id="276" w:author="giladsar@gmail.com" w:date="2025-04-08T13:34:00Z">
              <w:rPr>
                <w:rFonts w:ascii="Arial" w:hAnsi="Arial" w:cs="Arial"/>
                <w:color w:val="000000"/>
                <w:rtl/>
              </w:rPr>
            </w:rPrChange>
          </w:rPr>
          <w:delText>מדעים מדויקים </w:delText>
        </w:r>
      </w:del>
    </w:p>
    <w:p w14:paraId="3DB0342B" w14:textId="3BD90214" w:rsidR="008E16F4" w:rsidRPr="00250813" w:rsidDel="00CC3277" w:rsidRDefault="008E16F4">
      <w:pPr>
        <w:bidi/>
        <w:spacing w:after="120"/>
        <w:rPr>
          <w:del w:id="277" w:author="giladsar@gmail.com" w:date="2025-03-04T12:53:00Z"/>
          <w:rFonts w:asciiTheme="minorBidi" w:hAnsiTheme="minorBidi" w:cstheme="minorBidi"/>
          <w:rPrChange w:id="278" w:author="giladsar@gmail.com" w:date="2025-04-08T13:34:00Z">
            <w:rPr>
              <w:del w:id="279" w:author="giladsar@gmail.com" w:date="2025-03-04T12:53:00Z"/>
            </w:rPr>
          </w:rPrChange>
        </w:rPr>
        <w:pPrChange w:id="280" w:author="giladsar@gmail.com" w:date="2025-03-04T12:53:00Z">
          <w:pPr>
            <w:pStyle w:val="NormalWeb"/>
            <w:numPr>
              <w:numId w:val="21"/>
            </w:numPr>
            <w:shd w:val="clear" w:color="auto" w:fill="FFFFFF"/>
            <w:tabs>
              <w:tab w:val="num" w:pos="720"/>
            </w:tabs>
            <w:bidi/>
            <w:spacing w:before="0" w:beforeAutospacing="0" w:after="0" w:afterAutospacing="0"/>
            <w:ind w:left="720" w:hanging="360"/>
            <w:textAlignment w:val="baseline"/>
          </w:pPr>
        </w:pPrChange>
      </w:pPr>
      <w:del w:id="281" w:author="giladsar@gmail.com" w:date="2025-03-04T12:53:00Z">
        <w:r w:rsidRPr="00250813" w:rsidDel="00CC3277">
          <w:rPr>
            <w:rFonts w:asciiTheme="minorBidi" w:hAnsiTheme="minorBidi" w:cstheme="minorBidi"/>
            <w:color w:val="000000"/>
            <w:rtl/>
            <w:rPrChange w:id="282" w:author="giladsar@gmail.com" w:date="2025-04-08T13:34:00Z">
              <w:rPr>
                <w:rFonts w:ascii="Arial" w:hAnsi="Arial" w:cs="Arial"/>
                <w:color w:val="000000"/>
                <w:rtl/>
              </w:rPr>
            </w:rPrChange>
          </w:rPr>
          <w:delText xml:space="preserve">אחר </w:delText>
        </w:r>
        <w:r w:rsidRPr="00250813" w:rsidDel="00CC3277">
          <w:rPr>
            <w:rFonts w:asciiTheme="minorBidi" w:hAnsiTheme="minorBidi" w:cstheme="minorBidi"/>
            <w:color w:val="000000"/>
            <w:rtl/>
            <w:rPrChange w:id="283" w:author="giladsar@gmail.com" w:date="2025-04-08T13:34:00Z">
              <w:rPr>
                <w:rFonts w:ascii="Arial" w:hAnsi="Arial" w:cs="Arial" w:hint="cs"/>
                <w:color w:val="000000"/>
                <w:rtl/>
              </w:rPr>
            </w:rPrChange>
          </w:rPr>
          <w:delText>______</w:delText>
        </w:r>
      </w:del>
    </w:p>
    <w:p w14:paraId="2BCE2CFD" w14:textId="0F319F3F" w:rsidR="008E16F4" w:rsidRPr="00250813" w:rsidDel="00CC3277" w:rsidRDefault="008E16F4">
      <w:pPr>
        <w:bidi/>
        <w:spacing w:after="120"/>
        <w:rPr>
          <w:del w:id="284" w:author="giladsar@gmail.com" w:date="2025-03-04T12:53:00Z"/>
          <w:rFonts w:asciiTheme="minorBidi" w:hAnsiTheme="minorBidi" w:cstheme="minorBidi"/>
          <w:color w:val="000000"/>
          <w:rPrChange w:id="285" w:author="giladsar@gmail.com" w:date="2025-04-08T13:34:00Z">
            <w:rPr>
              <w:del w:id="286" w:author="giladsar@gmail.com" w:date="2025-03-04T12:53:00Z"/>
              <w:rFonts w:ascii="Arial" w:hAnsi="Arial" w:cs="Arial"/>
              <w:color w:val="000000"/>
            </w:rPr>
          </w:rPrChange>
        </w:rPr>
        <w:pPrChange w:id="287" w:author="giladsar@gmail.com" w:date="2025-03-04T12:53:00Z">
          <w:pPr>
            <w:pStyle w:val="NormalWeb"/>
            <w:shd w:val="clear" w:color="auto" w:fill="FFFFFF"/>
            <w:bidi/>
            <w:spacing w:before="0" w:beforeAutospacing="0" w:after="0" w:afterAutospacing="0"/>
            <w:textAlignment w:val="baseline"/>
          </w:pPr>
        </w:pPrChange>
      </w:pPr>
    </w:p>
    <w:p w14:paraId="543EA655" w14:textId="65442073" w:rsidR="000A0D67" w:rsidRPr="00250813" w:rsidDel="00CC3277" w:rsidRDefault="003E710A">
      <w:pPr>
        <w:bidi/>
        <w:spacing w:after="120"/>
        <w:rPr>
          <w:del w:id="288" w:author="giladsar@gmail.com" w:date="2025-03-04T12:53:00Z"/>
          <w:rFonts w:asciiTheme="minorBidi" w:hAnsiTheme="minorBidi" w:cstheme="minorBidi"/>
          <w:b/>
          <w:bCs/>
          <w:i/>
          <w:iCs/>
          <w:color w:val="000000"/>
          <w:rtl/>
          <w:lang w:val="en-US"/>
          <w:rPrChange w:id="289" w:author="giladsar@gmail.com" w:date="2025-04-08T13:34:00Z">
            <w:rPr>
              <w:del w:id="290" w:author="giladsar@gmail.com" w:date="2025-03-04T12:53:00Z"/>
              <w:rFonts w:ascii="Arial" w:hAnsi="Arial" w:cs="Arial"/>
              <w:b/>
              <w:bCs/>
              <w:i/>
              <w:iCs/>
              <w:color w:val="000000"/>
              <w:rtl/>
              <w:lang w:val="en-US"/>
            </w:rPr>
          </w:rPrChange>
        </w:rPr>
        <w:pPrChange w:id="291" w:author="giladsar@gmail.com" w:date="2025-03-04T12:53:00Z">
          <w:pPr>
            <w:pStyle w:val="NormalWeb"/>
            <w:shd w:val="clear" w:color="auto" w:fill="FFFFFF"/>
            <w:bidi/>
            <w:spacing w:before="0" w:beforeAutospacing="0" w:after="0" w:afterAutospacing="0"/>
            <w:textAlignment w:val="baseline"/>
          </w:pPr>
        </w:pPrChange>
      </w:pPr>
      <w:del w:id="292" w:author="giladsar@gmail.com" w:date="2025-03-04T12:53:00Z">
        <w:r w:rsidRPr="00250813" w:rsidDel="00CC3277">
          <w:rPr>
            <w:rFonts w:asciiTheme="minorBidi" w:hAnsiTheme="minorBidi" w:cstheme="minorBidi"/>
            <w:i/>
            <w:iCs/>
            <w:color w:val="000000"/>
            <w:lang w:val="en-US"/>
            <w:rPrChange w:id="293" w:author="giladsar@gmail.com" w:date="2025-04-08T13:34:00Z">
              <w:rPr>
                <w:rFonts w:ascii="Arial" w:hAnsi="Arial" w:cs="Arial"/>
                <w:i/>
                <w:iCs/>
                <w:color w:val="000000"/>
                <w:lang w:val="en-US"/>
              </w:rPr>
            </w:rPrChange>
          </w:rPr>
          <w:delText>{</w:delText>
        </w:r>
        <w:r w:rsidR="000A0D67" w:rsidRPr="00250813" w:rsidDel="00CC3277">
          <w:rPr>
            <w:rFonts w:asciiTheme="minorBidi" w:hAnsiTheme="minorBidi" w:cstheme="minorBidi"/>
            <w:i/>
            <w:iCs/>
            <w:color w:val="000000"/>
            <w:lang w:val="en-US"/>
            <w:rPrChange w:id="294" w:author="giladsar@gmail.com" w:date="2025-04-08T13:34:00Z">
              <w:rPr>
                <w:rFonts w:ascii="Arial" w:hAnsi="Arial" w:cs="Arial"/>
                <w:i/>
                <w:iCs/>
                <w:color w:val="000000"/>
                <w:lang w:val="en-US"/>
              </w:rPr>
            </w:rPrChange>
          </w:rPr>
          <w:delText>Show if answer ‘yes’ in “</w:delText>
        </w:r>
        <w:r w:rsidR="000A0D67" w:rsidRPr="00250813" w:rsidDel="00CC3277">
          <w:rPr>
            <w:rFonts w:asciiTheme="minorBidi" w:hAnsiTheme="minorBidi" w:cstheme="minorBidi"/>
            <w:b/>
            <w:bCs/>
            <w:i/>
            <w:iCs/>
            <w:color w:val="000000"/>
            <w:lang w:val="en-US"/>
            <w:rPrChange w:id="295" w:author="giladsar@gmail.com" w:date="2025-04-08T13:34:00Z">
              <w:rPr>
                <w:rFonts w:ascii="Arial" w:hAnsi="Arial" w:cs="Arial"/>
                <w:b/>
                <w:bCs/>
                <w:i/>
                <w:iCs/>
                <w:color w:val="000000"/>
                <w:lang w:val="en-US"/>
              </w:rPr>
            </w:rPrChange>
          </w:rPr>
          <w:delText>Student”</w:delText>
        </w:r>
        <w:r w:rsidRPr="00250813" w:rsidDel="00CC3277">
          <w:rPr>
            <w:rFonts w:asciiTheme="minorBidi" w:hAnsiTheme="minorBidi" w:cstheme="minorBidi"/>
            <w:b/>
            <w:bCs/>
            <w:i/>
            <w:iCs/>
            <w:color w:val="000000"/>
            <w:lang w:val="en-US"/>
            <w:rPrChange w:id="296" w:author="giladsar@gmail.com" w:date="2025-04-08T13:34:00Z">
              <w:rPr>
                <w:rFonts w:ascii="Arial" w:hAnsi="Arial" w:cs="Arial"/>
                <w:b/>
                <w:bCs/>
                <w:i/>
                <w:iCs/>
                <w:color w:val="000000"/>
                <w:lang w:val="en-US"/>
              </w:rPr>
            </w:rPrChange>
          </w:rPr>
          <w:delText>}</w:delText>
        </w:r>
      </w:del>
    </w:p>
    <w:p w14:paraId="2B681D74" w14:textId="019DD70A" w:rsidR="000A0D67" w:rsidRPr="00250813" w:rsidDel="00CC3277" w:rsidRDefault="000A0D67">
      <w:pPr>
        <w:bidi/>
        <w:spacing w:after="120"/>
        <w:rPr>
          <w:del w:id="297" w:author="giladsar@gmail.com" w:date="2025-03-04T12:53:00Z"/>
          <w:rFonts w:asciiTheme="minorBidi" w:hAnsiTheme="minorBidi" w:cstheme="minorBidi"/>
          <w:color w:val="000000"/>
          <w:rtl/>
          <w:rPrChange w:id="298" w:author="giladsar@gmail.com" w:date="2025-04-08T13:34:00Z">
            <w:rPr>
              <w:del w:id="299" w:author="giladsar@gmail.com" w:date="2025-03-04T12:53:00Z"/>
              <w:rFonts w:ascii="Arial" w:hAnsi="Arial" w:cs="Arial"/>
              <w:color w:val="000000"/>
              <w:rtl/>
            </w:rPr>
          </w:rPrChange>
        </w:rPr>
        <w:pPrChange w:id="300" w:author="giladsar@gmail.com" w:date="2025-03-04T12:53:00Z">
          <w:pPr>
            <w:pStyle w:val="NormalWeb"/>
            <w:shd w:val="clear" w:color="auto" w:fill="FFFFFF"/>
            <w:bidi/>
            <w:spacing w:before="0" w:beforeAutospacing="0" w:after="0" w:afterAutospacing="0"/>
            <w:textAlignment w:val="baseline"/>
          </w:pPr>
        </w:pPrChange>
      </w:pPr>
    </w:p>
    <w:p w14:paraId="1FA0B7CF" w14:textId="41061443" w:rsidR="008E16F4" w:rsidRPr="00250813" w:rsidDel="00CC3277" w:rsidRDefault="008E16F4">
      <w:pPr>
        <w:bidi/>
        <w:spacing w:after="120"/>
        <w:rPr>
          <w:del w:id="301" w:author="giladsar@gmail.com" w:date="2025-03-04T12:53:00Z"/>
          <w:rFonts w:asciiTheme="minorBidi" w:hAnsiTheme="minorBidi" w:cstheme="minorBidi"/>
          <w:rtl/>
          <w:rPrChange w:id="302" w:author="giladsar@gmail.com" w:date="2025-04-08T13:34:00Z">
            <w:rPr>
              <w:del w:id="303" w:author="giladsar@gmail.com" w:date="2025-03-04T12:53:00Z"/>
              <w:rtl/>
            </w:rPr>
          </w:rPrChange>
        </w:rPr>
        <w:pPrChange w:id="304" w:author="giladsar@gmail.com" w:date="2025-03-04T12:53:00Z">
          <w:pPr>
            <w:pStyle w:val="NormalWeb"/>
            <w:shd w:val="clear" w:color="auto" w:fill="FFFFFF"/>
            <w:bidi/>
            <w:spacing w:before="0" w:beforeAutospacing="0" w:after="0" w:afterAutospacing="0"/>
            <w:textAlignment w:val="baseline"/>
          </w:pPr>
        </w:pPrChange>
      </w:pPr>
      <w:del w:id="305" w:author="giladsar@gmail.com" w:date="2025-03-04T12:53:00Z">
        <w:r w:rsidRPr="00250813" w:rsidDel="00CC3277">
          <w:rPr>
            <w:rFonts w:asciiTheme="minorBidi" w:hAnsiTheme="minorBidi" w:cstheme="minorBidi"/>
            <w:b/>
            <w:bCs/>
            <w:color w:val="000000"/>
            <w:rtl/>
            <w:rPrChange w:id="306" w:author="giladsar@gmail.com" w:date="2025-04-08T13:34:00Z">
              <w:rPr>
                <w:rFonts w:ascii="Arial" w:hAnsi="Arial" w:cs="Arial"/>
                <w:b/>
                <w:bCs/>
                <w:color w:val="000000"/>
                <w:rtl/>
              </w:rPr>
            </w:rPrChange>
          </w:rPr>
          <w:delText>[</w:delText>
        </w:r>
        <w:r w:rsidR="009643DC" w:rsidRPr="00250813" w:rsidDel="00CC3277">
          <w:rPr>
            <w:rFonts w:asciiTheme="minorBidi" w:hAnsiTheme="minorBidi" w:cstheme="minorBidi"/>
            <w:b/>
            <w:bCs/>
            <w:color w:val="000000"/>
            <w:lang w:val="en-US"/>
            <w:rPrChange w:id="307" w:author="giladsar@gmail.com" w:date="2025-04-08T13:34:00Z">
              <w:rPr>
                <w:rFonts w:ascii="Arial" w:hAnsi="Arial" w:cs="Arial"/>
                <w:b/>
                <w:bCs/>
                <w:color w:val="000000"/>
                <w:lang w:val="en-US"/>
              </w:rPr>
            </w:rPrChange>
          </w:rPr>
          <w:delText>A</w:delText>
        </w:r>
        <w:r w:rsidR="00770C99" w:rsidRPr="00250813" w:rsidDel="00CC3277">
          <w:rPr>
            <w:rFonts w:asciiTheme="minorBidi" w:hAnsiTheme="minorBidi" w:cstheme="minorBidi"/>
            <w:b/>
            <w:bCs/>
            <w:color w:val="000000"/>
            <w:lang w:val="en-US"/>
            <w:rPrChange w:id="308" w:author="giladsar@gmail.com" w:date="2025-04-08T13:34:00Z">
              <w:rPr>
                <w:rFonts w:ascii="Arial" w:hAnsi="Arial" w:cs="Arial"/>
                <w:b/>
                <w:bCs/>
                <w:color w:val="000000"/>
                <w:lang w:val="en-US"/>
              </w:rPr>
            </w:rPrChange>
          </w:rPr>
          <w:delText xml:space="preserve">cademic </w:delText>
        </w:r>
        <w:r w:rsidR="009643DC" w:rsidRPr="00250813" w:rsidDel="00CC3277">
          <w:rPr>
            <w:rFonts w:asciiTheme="minorBidi" w:hAnsiTheme="minorBidi" w:cstheme="minorBidi"/>
            <w:b/>
            <w:bCs/>
            <w:color w:val="000000"/>
            <w:lang w:val="en-US"/>
            <w:rPrChange w:id="309" w:author="giladsar@gmail.com" w:date="2025-04-08T13:34:00Z">
              <w:rPr>
                <w:rFonts w:ascii="Arial" w:hAnsi="Arial" w:cs="Arial"/>
                <w:b/>
                <w:bCs/>
                <w:color w:val="000000"/>
                <w:lang w:val="en-US"/>
              </w:rPr>
            </w:rPrChange>
          </w:rPr>
          <w:delText>S</w:delText>
        </w:r>
        <w:r w:rsidR="00770C99" w:rsidRPr="00250813" w:rsidDel="00CC3277">
          <w:rPr>
            <w:rFonts w:asciiTheme="minorBidi" w:hAnsiTheme="minorBidi" w:cstheme="minorBidi"/>
            <w:b/>
            <w:bCs/>
            <w:color w:val="000000"/>
            <w:lang w:val="en-US"/>
            <w:rPrChange w:id="310" w:author="giladsar@gmail.com" w:date="2025-04-08T13:34:00Z">
              <w:rPr>
                <w:rFonts w:ascii="Arial" w:hAnsi="Arial" w:cs="Arial"/>
                <w:b/>
                <w:bCs/>
                <w:color w:val="000000"/>
                <w:lang w:val="en-US"/>
              </w:rPr>
            </w:rPrChange>
          </w:rPr>
          <w:delText>eniority</w:delText>
        </w:r>
        <w:r w:rsidRPr="00250813" w:rsidDel="00CC3277">
          <w:rPr>
            <w:rFonts w:asciiTheme="minorBidi" w:hAnsiTheme="minorBidi" w:cstheme="minorBidi"/>
            <w:b/>
            <w:bCs/>
            <w:color w:val="000000"/>
            <w:rtl/>
            <w:rPrChange w:id="311" w:author="giladsar@gmail.com" w:date="2025-04-08T13:34:00Z">
              <w:rPr>
                <w:rFonts w:ascii="Arial" w:hAnsi="Arial" w:cs="Arial"/>
                <w:b/>
                <w:bCs/>
                <w:color w:val="000000"/>
                <w:rtl/>
              </w:rPr>
            </w:rPrChange>
          </w:rPr>
          <w:delText>]</w:delText>
        </w:r>
      </w:del>
    </w:p>
    <w:p w14:paraId="73B84821" w14:textId="4C78F8E5" w:rsidR="008E16F4" w:rsidRPr="00250813" w:rsidDel="00CC3277" w:rsidRDefault="008E16F4">
      <w:pPr>
        <w:bidi/>
        <w:spacing w:after="120"/>
        <w:rPr>
          <w:del w:id="312" w:author="giladsar@gmail.com" w:date="2025-03-04T12:53:00Z"/>
          <w:rFonts w:asciiTheme="minorBidi" w:hAnsiTheme="minorBidi" w:cstheme="minorBidi"/>
          <w:rtl/>
          <w:rPrChange w:id="313" w:author="giladsar@gmail.com" w:date="2025-04-08T13:34:00Z">
            <w:rPr>
              <w:del w:id="314" w:author="giladsar@gmail.com" w:date="2025-03-04T12:53:00Z"/>
              <w:rtl/>
            </w:rPr>
          </w:rPrChange>
        </w:rPr>
        <w:pPrChange w:id="315" w:author="giladsar@gmail.com" w:date="2025-03-04T12:53:00Z">
          <w:pPr>
            <w:pStyle w:val="NormalWeb"/>
            <w:shd w:val="clear" w:color="auto" w:fill="FFFFFF"/>
            <w:bidi/>
            <w:spacing w:before="0" w:beforeAutospacing="0" w:after="0" w:afterAutospacing="0"/>
          </w:pPr>
        </w:pPrChange>
      </w:pPr>
      <w:del w:id="316" w:author="giladsar@gmail.com" w:date="2025-03-04T12:53:00Z">
        <w:r w:rsidRPr="00250813" w:rsidDel="00CC3277">
          <w:rPr>
            <w:rFonts w:asciiTheme="minorBidi" w:hAnsiTheme="minorBidi" w:cstheme="minorBidi"/>
            <w:color w:val="000000"/>
            <w:rtl/>
            <w:rPrChange w:id="317" w:author="giladsar@gmail.com" w:date="2025-04-08T13:34:00Z">
              <w:rPr>
                <w:rFonts w:ascii="Arial" w:hAnsi="Arial" w:cs="Arial"/>
                <w:color w:val="000000"/>
                <w:rtl/>
              </w:rPr>
            </w:rPrChange>
          </w:rPr>
          <w:delText>אם אתה סטודנט, מהי שנת הלימודים שלך?</w:delText>
        </w:r>
      </w:del>
    </w:p>
    <w:p w14:paraId="7FB40236" w14:textId="5DB3BAEE" w:rsidR="008E16F4" w:rsidRPr="00250813" w:rsidDel="00CC3277" w:rsidRDefault="008E16F4">
      <w:pPr>
        <w:bidi/>
        <w:spacing w:after="120"/>
        <w:rPr>
          <w:del w:id="318" w:author="giladsar@gmail.com" w:date="2025-03-04T12:53:00Z"/>
          <w:rFonts w:asciiTheme="minorBidi" w:hAnsiTheme="minorBidi" w:cstheme="minorBidi"/>
          <w:color w:val="000000"/>
          <w:rtl/>
          <w:rPrChange w:id="319" w:author="giladsar@gmail.com" w:date="2025-04-08T13:34:00Z">
            <w:rPr>
              <w:del w:id="320" w:author="giladsar@gmail.com" w:date="2025-03-04T12:53:00Z"/>
              <w:rFonts w:ascii="Arial" w:hAnsi="Arial" w:cs="Arial"/>
              <w:color w:val="000000"/>
              <w:rtl/>
            </w:rPr>
          </w:rPrChange>
        </w:rPr>
        <w:pPrChange w:id="321" w:author="giladsar@gmail.com" w:date="2025-03-04T12:53:00Z">
          <w:pPr>
            <w:pStyle w:val="NormalWeb"/>
            <w:numPr>
              <w:numId w:val="22"/>
            </w:numPr>
            <w:shd w:val="clear" w:color="auto" w:fill="FFFFFF"/>
            <w:tabs>
              <w:tab w:val="num" w:pos="720"/>
            </w:tabs>
            <w:bidi/>
            <w:spacing w:before="0" w:beforeAutospacing="0" w:after="0" w:afterAutospacing="0"/>
            <w:ind w:left="720" w:hanging="360"/>
            <w:textAlignment w:val="baseline"/>
          </w:pPr>
        </w:pPrChange>
      </w:pPr>
      <w:del w:id="322" w:author="giladsar@gmail.com" w:date="2025-03-04T12:53:00Z">
        <w:r w:rsidRPr="00250813" w:rsidDel="00CC3277">
          <w:rPr>
            <w:rFonts w:asciiTheme="minorBidi" w:hAnsiTheme="minorBidi" w:cstheme="minorBidi"/>
            <w:color w:val="000000"/>
            <w:rtl/>
            <w:rPrChange w:id="323" w:author="giladsar@gmail.com" w:date="2025-04-08T13:34:00Z">
              <w:rPr>
                <w:rFonts w:ascii="Arial" w:hAnsi="Arial" w:cs="Arial"/>
                <w:color w:val="000000"/>
                <w:rtl/>
              </w:rPr>
            </w:rPrChange>
          </w:rPr>
          <w:delText>א</w:delText>
        </w:r>
      </w:del>
    </w:p>
    <w:p w14:paraId="37C5C4EF" w14:textId="3A575BC5" w:rsidR="008E16F4" w:rsidRPr="00250813" w:rsidDel="00CC3277" w:rsidRDefault="008E16F4">
      <w:pPr>
        <w:bidi/>
        <w:spacing w:after="120"/>
        <w:rPr>
          <w:del w:id="324" w:author="giladsar@gmail.com" w:date="2025-03-04T12:53:00Z"/>
          <w:rFonts w:asciiTheme="minorBidi" w:hAnsiTheme="minorBidi" w:cstheme="minorBidi"/>
          <w:color w:val="000000"/>
          <w:rtl/>
          <w:rPrChange w:id="325" w:author="giladsar@gmail.com" w:date="2025-04-08T13:34:00Z">
            <w:rPr>
              <w:del w:id="326" w:author="giladsar@gmail.com" w:date="2025-03-04T12:53:00Z"/>
              <w:rFonts w:ascii="Arial" w:hAnsi="Arial" w:cs="Arial"/>
              <w:color w:val="000000"/>
              <w:rtl/>
            </w:rPr>
          </w:rPrChange>
        </w:rPr>
        <w:pPrChange w:id="327" w:author="giladsar@gmail.com" w:date="2025-03-04T12:53:00Z">
          <w:pPr>
            <w:pStyle w:val="NormalWeb"/>
            <w:numPr>
              <w:numId w:val="22"/>
            </w:numPr>
            <w:shd w:val="clear" w:color="auto" w:fill="FFFFFF"/>
            <w:tabs>
              <w:tab w:val="num" w:pos="720"/>
            </w:tabs>
            <w:bidi/>
            <w:spacing w:before="0" w:beforeAutospacing="0" w:after="0" w:afterAutospacing="0"/>
            <w:ind w:left="720" w:hanging="360"/>
            <w:textAlignment w:val="baseline"/>
          </w:pPr>
        </w:pPrChange>
      </w:pPr>
      <w:del w:id="328" w:author="giladsar@gmail.com" w:date="2025-03-04T12:53:00Z">
        <w:r w:rsidRPr="00250813" w:rsidDel="00CC3277">
          <w:rPr>
            <w:rFonts w:asciiTheme="minorBidi" w:hAnsiTheme="minorBidi" w:cstheme="minorBidi"/>
            <w:color w:val="000000"/>
            <w:rtl/>
            <w:rPrChange w:id="329" w:author="giladsar@gmail.com" w:date="2025-04-08T13:34:00Z">
              <w:rPr>
                <w:rFonts w:ascii="Arial" w:hAnsi="Arial" w:cs="Arial"/>
                <w:color w:val="000000"/>
                <w:rtl/>
              </w:rPr>
            </w:rPrChange>
          </w:rPr>
          <w:delText>ב</w:delText>
        </w:r>
      </w:del>
    </w:p>
    <w:p w14:paraId="3920CD48" w14:textId="766031F1" w:rsidR="008E16F4" w:rsidRPr="00250813" w:rsidDel="00CC3277" w:rsidRDefault="008E16F4">
      <w:pPr>
        <w:bidi/>
        <w:spacing w:after="120"/>
        <w:rPr>
          <w:del w:id="330" w:author="giladsar@gmail.com" w:date="2025-03-04T12:53:00Z"/>
          <w:rFonts w:asciiTheme="minorBidi" w:hAnsiTheme="minorBidi" w:cstheme="minorBidi"/>
          <w:color w:val="000000"/>
          <w:rtl/>
          <w:rPrChange w:id="331" w:author="giladsar@gmail.com" w:date="2025-04-08T13:34:00Z">
            <w:rPr>
              <w:del w:id="332" w:author="giladsar@gmail.com" w:date="2025-03-04T12:53:00Z"/>
              <w:rFonts w:ascii="Arial" w:hAnsi="Arial" w:cs="Arial"/>
              <w:color w:val="000000"/>
              <w:rtl/>
            </w:rPr>
          </w:rPrChange>
        </w:rPr>
        <w:pPrChange w:id="333" w:author="giladsar@gmail.com" w:date="2025-03-04T12:53:00Z">
          <w:pPr>
            <w:pStyle w:val="NormalWeb"/>
            <w:numPr>
              <w:numId w:val="22"/>
            </w:numPr>
            <w:shd w:val="clear" w:color="auto" w:fill="FFFFFF"/>
            <w:tabs>
              <w:tab w:val="num" w:pos="720"/>
            </w:tabs>
            <w:bidi/>
            <w:spacing w:before="0" w:beforeAutospacing="0" w:after="0" w:afterAutospacing="0"/>
            <w:ind w:left="720" w:hanging="360"/>
            <w:textAlignment w:val="baseline"/>
          </w:pPr>
        </w:pPrChange>
      </w:pPr>
      <w:del w:id="334" w:author="giladsar@gmail.com" w:date="2025-03-04T12:53:00Z">
        <w:r w:rsidRPr="00250813" w:rsidDel="00CC3277">
          <w:rPr>
            <w:rFonts w:asciiTheme="minorBidi" w:hAnsiTheme="minorBidi" w:cstheme="minorBidi"/>
            <w:color w:val="000000"/>
            <w:rtl/>
            <w:rPrChange w:id="335" w:author="giladsar@gmail.com" w:date="2025-04-08T13:34:00Z">
              <w:rPr>
                <w:rFonts w:ascii="Arial" w:hAnsi="Arial" w:cs="Arial"/>
                <w:color w:val="000000"/>
                <w:rtl/>
              </w:rPr>
            </w:rPrChange>
          </w:rPr>
          <w:delText>ג</w:delText>
        </w:r>
      </w:del>
    </w:p>
    <w:p w14:paraId="3A700F6F" w14:textId="47B885D4" w:rsidR="008E16F4" w:rsidRPr="00250813" w:rsidDel="00CC3277" w:rsidRDefault="008E16F4">
      <w:pPr>
        <w:bidi/>
        <w:spacing w:after="120"/>
        <w:rPr>
          <w:del w:id="336" w:author="giladsar@gmail.com" w:date="2025-03-04T12:53:00Z"/>
          <w:rFonts w:asciiTheme="minorBidi" w:hAnsiTheme="minorBidi" w:cstheme="minorBidi"/>
          <w:color w:val="000000"/>
          <w:rtl/>
          <w:rPrChange w:id="337" w:author="giladsar@gmail.com" w:date="2025-04-08T13:34:00Z">
            <w:rPr>
              <w:del w:id="338" w:author="giladsar@gmail.com" w:date="2025-03-04T12:53:00Z"/>
              <w:rFonts w:ascii="Arial" w:hAnsi="Arial" w:cs="Arial"/>
              <w:color w:val="000000"/>
              <w:rtl/>
            </w:rPr>
          </w:rPrChange>
        </w:rPr>
        <w:pPrChange w:id="339" w:author="giladsar@gmail.com" w:date="2025-03-04T12:53:00Z">
          <w:pPr>
            <w:pStyle w:val="NormalWeb"/>
            <w:numPr>
              <w:numId w:val="22"/>
            </w:numPr>
            <w:shd w:val="clear" w:color="auto" w:fill="FFFFFF"/>
            <w:tabs>
              <w:tab w:val="num" w:pos="720"/>
            </w:tabs>
            <w:bidi/>
            <w:spacing w:before="0" w:beforeAutospacing="0" w:after="0" w:afterAutospacing="0"/>
            <w:ind w:left="720" w:hanging="360"/>
            <w:textAlignment w:val="baseline"/>
          </w:pPr>
        </w:pPrChange>
      </w:pPr>
      <w:del w:id="340" w:author="giladsar@gmail.com" w:date="2025-03-04T12:53:00Z">
        <w:r w:rsidRPr="00250813" w:rsidDel="00CC3277">
          <w:rPr>
            <w:rFonts w:asciiTheme="minorBidi" w:hAnsiTheme="minorBidi" w:cstheme="minorBidi"/>
            <w:color w:val="000000"/>
            <w:rtl/>
            <w:rPrChange w:id="341" w:author="giladsar@gmail.com" w:date="2025-04-08T13:34:00Z">
              <w:rPr>
                <w:rFonts w:ascii="Arial" w:hAnsi="Arial" w:cs="Arial"/>
                <w:color w:val="000000"/>
                <w:rtl/>
              </w:rPr>
            </w:rPrChange>
          </w:rPr>
          <w:delText>ד</w:delText>
        </w:r>
      </w:del>
    </w:p>
    <w:p w14:paraId="780CEBB7" w14:textId="5DE8A1BD" w:rsidR="008E16F4" w:rsidRPr="00250813" w:rsidDel="00CC3277" w:rsidRDefault="008E16F4">
      <w:pPr>
        <w:bidi/>
        <w:spacing w:after="120"/>
        <w:rPr>
          <w:del w:id="342" w:author="giladsar@gmail.com" w:date="2025-03-04T12:53:00Z"/>
          <w:rFonts w:asciiTheme="minorBidi" w:hAnsiTheme="minorBidi" w:cstheme="minorBidi"/>
          <w:color w:val="000000"/>
          <w:rtl/>
          <w:rPrChange w:id="343" w:author="giladsar@gmail.com" w:date="2025-04-08T13:34:00Z">
            <w:rPr>
              <w:del w:id="344" w:author="giladsar@gmail.com" w:date="2025-03-04T12:53:00Z"/>
              <w:rFonts w:ascii="Arial" w:hAnsi="Arial" w:cs="Arial"/>
              <w:color w:val="000000"/>
              <w:rtl/>
            </w:rPr>
          </w:rPrChange>
        </w:rPr>
        <w:pPrChange w:id="345" w:author="giladsar@gmail.com" w:date="2025-03-04T12:53:00Z">
          <w:pPr>
            <w:pStyle w:val="NormalWeb"/>
            <w:numPr>
              <w:numId w:val="22"/>
            </w:numPr>
            <w:shd w:val="clear" w:color="auto" w:fill="FFFFFF"/>
            <w:tabs>
              <w:tab w:val="num" w:pos="720"/>
            </w:tabs>
            <w:bidi/>
            <w:spacing w:before="0" w:beforeAutospacing="0" w:after="0" w:afterAutospacing="0"/>
            <w:ind w:left="720" w:hanging="360"/>
            <w:textAlignment w:val="baseline"/>
          </w:pPr>
        </w:pPrChange>
      </w:pPr>
      <w:del w:id="346" w:author="giladsar@gmail.com" w:date="2025-03-04T12:53:00Z">
        <w:r w:rsidRPr="00250813" w:rsidDel="00CC3277">
          <w:rPr>
            <w:rFonts w:asciiTheme="minorBidi" w:hAnsiTheme="minorBidi" w:cstheme="minorBidi"/>
            <w:color w:val="000000"/>
            <w:rtl/>
            <w:rPrChange w:id="347" w:author="giladsar@gmail.com" w:date="2025-04-08T13:34:00Z">
              <w:rPr>
                <w:rFonts w:ascii="Arial" w:hAnsi="Arial" w:cs="Arial"/>
                <w:color w:val="000000"/>
                <w:rtl/>
              </w:rPr>
            </w:rPrChange>
          </w:rPr>
          <w:delText>אחר (שדה טקסט)</w:delText>
        </w:r>
      </w:del>
    </w:p>
    <w:p w14:paraId="4F2DDC39" w14:textId="4091BE8E" w:rsidR="008E18E4" w:rsidRPr="00250813" w:rsidDel="00CC3277" w:rsidRDefault="008E18E4">
      <w:pPr>
        <w:bidi/>
        <w:spacing w:after="120"/>
        <w:rPr>
          <w:del w:id="348" w:author="giladsar@gmail.com" w:date="2025-03-04T12:53:00Z"/>
          <w:rFonts w:asciiTheme="minorBidi" w:hAnsiTheme="minorBidi" w:cstheme="minorBidi"/>
          <w:b/>
          <w:bCs/>
          <w:color w:val="000000"/>
          <w:rPrChange w:id="349" w:author="giladsar@gmail.com" w:date="2025-04-08T13:34:00Z">
            <w:rPr>
              <w:del w:id="350" w:author="giladsar@gmail.com" w:date="2025-03-04T12:53:00Z"/>
              <w:rFonts w:ascii="Arial" w:hAnsi="Arial" w:cs="Arial"/>
              <w:b/>
              <w:bCs/>
              <w:color w:val="000000"/>
            </w:rPr>
          </w:rPrChange>
        </w:rPr>
        <w:pPrChange w:id="351" w:author="giladsar@gmail.com" w:date="2025-03-04T12:53:00Z">
          <w:pPr>
            <w:pStyle w:val="NormalWeb"/>
            <w:shd w:val="clear" w:color="auto" w:fill="FFFFFF"/>
            <w:bidi/>
            <w:spacing w:before="0" w:beforeAutospacing="0" w:after="0" w:afterAutospacing="0"/>
          </w:pPr>
        </w:pPrChange>
      </w:pPr>
    </w:p>
    <w:p w14:paraId="7FFBDB63" w14:textId="3D66644C" w:rsidR="008E18E4" w:rsidRPr="00250813" w:rsidDel="00CC3277" w:rsidRDefault="008E18E4">
      <w:pPr>
        <w:bidi/>
        <w:spacing w:after="120"/>
        <w:rPr>
          <w:del w:id="352" w:author="giladsar@gmail.com" w:date="2025-03-04T12:53:00Z"/>
          <w:rFonts w:asciiTheme="minorBidi" w:hAnsiTheme="minorBidi" w:cstheme="minorBidi"/>
          <w:b/>
          <w:bCs/>
          <w:i/>
          <w:iCs/>
          <w:color w:val="000000"/>
          <w:rtl/>
          <w:lang w:val="en-US"/>
          <w:rPrChange w:id="353" w:author="giladsar@gmail.com" w:date="2025-04-08T13:34:00Z">
            <w:rPr>
              <w:del w:id="354" w:author="giladsar@gmail.com" w:date="2025-03-04T12:53:00Z"/>
              <w:rFonts w:ascii="Arial" w:hAnsi="Arial" w:cs="Arial"/>
              <w:b/>
              <w:bCs/>
              <w:i/>
              <w:iCs/>
              <w:color w:val="000000"/>
              <w:rtl/>
              <w:lang w:val="en-US"/>
            </w:rPr>
          </w:rPrChange>
        </w:rPr>
        <w:pPrChange w:id="355" w:author="giladsar@gmail.com" w:date="2025-03-04T12:53:00Z">
          <w:pPr>
            <w:pStyle w:val="NormalWeb"/>
            <w:shd w:val="clear" w:color="auto" w:fill="FFFFFF"/>
            <w:bidi/>
            <w:spacing w:before="0" w:beforeAutospacing="0" w:after="0" w:afterAutospacing="0"/>
            <w:textAlignment w:val="baseline"/>
          </w:pPr>
        </w:pPrChange>
      </w:pPr>
      <w:del w:id="356" w:author="giladsar@gmail.com" w:date="2025-03-04T12:53:00Z">
        <w:r w:rsidRPr="00250813" w:rsidDel="00CC3277">
          <w:rPr>
            <w:rFonts w:asciiTheme="minorBidi" w:hAnsiTheme="minorBidi" w:cstheme="minorBidi"/>
            <w:i/>
            <w:iCs/>
            <w:color w:val="000000"/>
            <w:lang w:val="en-US"/>
            <w:rPrChange w:id="357" w:author="giladsar@gmail.com" w:date="2025-04-08T13:34:00Z">
              <w:rPr>
                <w:rFonts w:ascii="Arial" w:hAnsi="Arial" w:cs="Arial"/>
                <w:i/>
                <w:iCs/>
                <w:color w:val="000000"/>
                <w:lang w:val="en-US"/>
              </w:rPr>
            </w:rPrChange>
          </w:rPr>
          <w:delText>{Show if answer ‘no’  in “</w:delText>
        </w:r>
        <w:r w:rsidRPr="00250813" w:rsidDel="00CC3277">
          <w:rPr>
            <w:rFonts w:asciiTheme="minorBidi" w:hAnsiTheme="minorBidi" w:cstheme="minorBidi"/>
            <w:b/>
            <w:bCs/>
            <w:i/>
            <w:iCs/>
            <w:color w:val="000000"/>
            <w:lang w:val="en-US"/>
            <w:rPrChange w:id="358" w:author="giladsar@gmail.com" w:date="2025-04-08T13:34:00Z">
              <w:rPr>
                <w:rFonts w:ascii="Arial" w:hAnsi="Arial" w:cs="Arial"/>
                <w:b/>
                <w:bCs/>
                <w:i/>
                <w:iCs/>
                <w:color w:val="000000"/>
                <w:lang w:val="en-US"/>
              </w:rPr>
            </w:rPrChange>
          </w:rPr>
          <w:delText>Student”}</w:delText>
        </w:r>
      </w:del>
    </w:p>
    <w:p w14:paraId="6FD2AB20" w14:textId="1C229B31" w:rsidR="008E18E4" w:rsidRPr="00250813" w:rsidDel="00CC3277" w:rsidRDefault="008E18E4">
      <w:pPr>
        <w:bidi/>
        <w:spacing w:after="120"/>
        <w:rPr>
          <w:del w:id="359" w:author="giladsar@gmail.com" w:date="2025-03-04T12:53:00Z"/>
          <w:rFonts w:asciiTheme="minorBidi" w:hAnsiTheme="minorBidi" w:cstheme="minorBidi"/>
          <w:b/>
          <w:bCs/>
          <w:color w:val="000000"/>
          <w:rPrChange w:id="360" w:author="giladsar@gmail.com" w:date="2025-04-08T13:34:00Z">
            <w:rPr>
              <w:del w:id="361" w:author="giladsar@gmail.com" w:date="2025-03-04T12:53:00Z"/>
              <w:rFonts w:ascii="Arial" w:hAnsi="Arial" w:cs="Arial"/>
              <w:b/>
              <w:bCs/>
              <w:color w:val="000000"/>
            </w:rPr>
          </w:rPrChange>
        </w:rPr>
        <w:pPrChange w:id="362" w:author="giladsar@gmail.com" w:date="2025-03-04T12:53:00Z">
          <w:pPr>
            <w:pStyle w:val="NormalWeb"/>
            <w:shd w:val="clear" w:color="auto" w:fill="FFFFFF"/>
            <w:bidi/>
            <w:spacing w:before="0" w:beforeAutospacing="0" w:after="0" w:afterAutospacing="0"/>
          </w:pPr>
        </w:pPrChange>
      </w:pPr>
    </w:p>
    <w:p w14:paraId="22BBB5E1" w14:textId="0D8B7433" w:rsidR="008E16F4" w:rsidRPr="00250813" w:rsidDel="00CC3277" w:rsidRDefault="008E16F4">
      <w:pPr>
        <w:bidi/>
        <w:spacing w:after="120"/>
        <w:rPr>
          <w:del w:id="363" w:author="giladsar@gmail.com" w:date="2025-03-04T12:53:00Z"/>
          <w:rFonts w:asciiTheme="minorBidi" w:hAnsiTheme="minorBidi" w:cstheme="minorBidi"/>
          <w:rtl/>
          <w:rPrChange w:id="364" w:author="giladsar@gmail.com" w:date="2025-04-08T13:34:00Z">
            <w:rPr>
              <w:del w:id="365" w:author="giladsar@gmail.com" w:date="2025-03-04T12:53:00Z"/>
              <w:rtl/>
            </w:rPr>
          </w:rPrChange>
        </w:rPr>
        <w:pPrChange w:id="366" w:author="giladsar@gmail.com" w:date="2025-03-04T12:53:00Z">
          <w:pPr>
            <w:pStyle w:val="NormalWeb"/>
            <w:shd w:val="clear" w:color="auto" w:fill="FFFFFF"/>
            <w:bidi/>
            <w:spacing w:before="0" w:beforeAutospacing="0" w:after="0" w:afterAutospacing="0"/>
          </w:pPr>
        </w:pPrChange>
      </w:pPr>
      <w:del w:id="367" w:author="giladsar@gmail.com" w:date="2025-03-04T12:53:00Z">
        <w:r w:rsidRPr="00250813" w:rsidDel="00CC3277">
          <w:rPr>
            <w:rFonts w:asciiTheme="minorBidi" w:hAnsiTheme="minorBidi" w:cstheme="minorBidi"/>
            <w:b/>
            <w:bCs/>
            <w:color w:val="000000"/>
            <w:rtl/>
            <w:rPrChange w:id="368" w:author="giladsar@gmail.com" w:date="2025-04-08T13:34:00Z">
              <w:rPr>
                <w:rFonts w:ascii="Arial" w:hAnsi="Arial" w:cs="Arial"/>
                <w:b/>
                <w:bCs/>
                <w:color w:val="000000"/>
                <w:rtl/>
              </w:rPr>
            </w:rPrChange>
          </w:rPr>
          <w:delText>[</w:delText>
        </w:r>
        <w:r w:rsidR="002B7064" w:rsidRPr="00250813" w:rsidDel="00CC3277">
          <w:rPr>
            <w:rFonts w:asciiTheme="minorBidi" w:hAnsiTheme="minorBidi" w:cstheme="minorBidi"/>
            <w:b/>
            <w:bCs/>
            <w:color w:val="000000"/>
            <w:lang w:val="en-US"/>
            <w:rPrChange w:id="369" w:author="giladsar@gmail.com" w:date="2025-04-08T13:34:00Z">
              <w:rPr>
                <w:rFonts w:ascii="Arial" w:hAnsi="Arial" w:cs="Arial"/>
                <w:b/>
                <w:bCs/>
                <w:color w:val="000000"/>
                <w:lang w:val="en-US"/>
              </w:rPr>
            </w:rPrChange>
          </w:rPr>
          <w:delText>P</w:delText>
        </w:r>
        <w:r w:rsidR="008E18E4" w:rsidRPr="00250813" w:rsidDel="00CC3277">
          <w:rPr>
            <w:rFonts w:asciiTheme="minorBidi" w:hAnsiTheme="minorBidi" w:cstheme="minorBidi"/>
            <w:b/>
            <w:bCs/>
            <w:color w:val="000000"/>
            <w:lang w:val="en-US"/>
            <w:rPrChange w:id="370" w:author="giladsar@gmail.com" w:date="2025-04-08T13:34:00Z">
              <w:rPr>
                <w:rFonts w:ascii="Arial" w:hAnsi="Arial" w:cs="Arial"/>
                <w:b/>
                <w:bCs/>
                <w:color w:val="000000"/>
                <w:lang w:val="en-US"/>
              </w:rPr>
            </w:rPrChange>
          </w:rPr>
          <w:delText>rofession</w:delText>
        </w:r>
        <w:r w:rsidRPr="00250813" w:rsidDel="00CC3277">
          <w:rPr>
            <w:rFonts w:asciiTheme="minorBidi" w:hAnsiTheme="minorBidi" w:cstheme="minorBidi"/>
            <w:b/>
            <w:bCs/>
            <w:color w:val="000000"/>
            <w:rtl/>
            <w:rPrChange w:id="371" w:author="giladsar@gmail.com" w:date="2025-04-08T13:34:00Z">
              <w:rPr>
                <w:rFonts w:ascii="Arial" w:hAnsi="Arial" w:cs="Arial"/>
                <w:b/>
                <w:bCs/>
                <w:color w:val="000000"/>
                <w:rtl/>
              </w:rPr>
            </w:rPrChange>
          </w:rPr>
          <w:delText>]</w:delText>
        </w:r>
      </w:del>
    </w:p>
    <w:p w14:paraId="163D4FE2" w14:textId="700F3A5F" w:rsidR="008E16F4" w:rsidRPr="00250813" w:rsidDel="00CC3277" w:rsidRDefault="008E16F4">
      <w:pPr>
        <w:bidi/>
        <w:spacing w:after="120"/>
        <w:rPr>
          <w:del w:id="372" w:author="giladsar@gmail.com" w:date="2025-03-04T12:53:00Z"/>
          <w:rFonts w:asciiTheme="minorBidi" w:hAnsiTheme="minorBidi" w:cstheme="minorBidi"/>
          <w:rtl/>
          <w:rPrChange w:id="373" w:author="giladsar@gmail.com" w:date="2025-04-08T13:34:00Z">
            <w:rPr>
              <w:del w:id="374" w:author="giladsar@gmail.com" w:date="2025-03-04T12:53:00Z"/>
              <w:rtl/>
            </w:rPr>
          </w:rPrChange>
        </w:rPr>
        <w:pPrChange w:id="375" w:author="giladsar@gmail.com" w:date="2025-03-04T12:53:00Z">
          <w:pPr>
            <w:pStyle w:val="NormalWeb"/>
            <w:shd w:val="clear" w:color="auto" w:fill="FFFFFF"/>
            <w:bidi/>
            <w:spacing w:before="0" w:beforeAutospacing="0" w:after="0" w:afterAutospacing="0"/>
          </w:pPr>
        </w:pPrChange>
      </w:pPr>
      <w:del w:id="376" w:author="giladsar@gmail.com" w:date="2025-03-04T12:53:00Z">
        <w:r w:rsidRPr="00250813" w:rsidDel="00CC3277">
          <w:rPr>
            <w:rFonts w:asciiTheme="minorBidi" w:hAnsiTheme="minorBidi" w:cstheme="minorBidi"/>
            <w:b/>
            <w:bCs/>
            <w:color w:val="000000"/>
            <w:rtl/>
            <w:rPrChange w:id="377" w:author="giladsar@gmail.com" w:date="2025-04-08T13:34:00Z">
              <w:rPr>
                <w:rFonts w:ascii="Arial" w:hAnsi="Arial" w:cs="Arial"/>
                <w:b/>
                <w:bCs/>
                <w:color w:val="000000"/>
                <w:rtl/>
              </w:rPr>
            </w:rPrChange>
          </w:rPr>
          <w:delText>אם אינך סטודנט, במה אתה עוסק? </w:delText>
        </w:r>
      </w:del>
    </w:p>
    <w:p w14:paraId="492E4E18" w14:textId="2D07C2E3" w:rsidR="008E16F4" w:rsidRPr="00250813" w:rsidDel="00CC3277" w:rsidRDefault="008E16F4">
      <w:pPr>
        <w:bidi/>
        <w:spacing w:after="120"/>
        <w:rPr>
          <w:del w:id="378" w:author="giladsar@gmail.com" w:date="2025-03-04T12:53:00Z"/>
          <w:rFonts w:asciiTheme="minorBidi" w:hAnsiTheme="minorBidi" w:cstheme="minorBidi"/>
          <w:b/>
          <w:bCs/>
          <w:color w:val="000000"/>
          <w:rtl/>
          <w:rPrChange w:id="379" w:author="giladsar@gmail.com" w:date="2025-04-08T13:34:00Z">
            <w:rPr>
              <w:del w:id="380" w:author="giladsar@gmail.com" w:date="2025-03-04T12:53:00Z"/>
              <w:rFonts w:ascii="Arial" w:hAnsi="Arial" w:cs="Arial"/>
              <w:b/>
              <w:bCs/>
              <w:color w:val="000000"/>
              <w:rtl/>
            </w:rPr>
          </w:rPrChange>
        </w:rPr>
        <w:pPrChange w:id="381" w:author="giladsar@gmail.com" w:date="2025-03-04T12:53:00Z">
          <w:pPr>
            <w:pStyle w:val="NormalWeb"/>
            <w:numPr>
              <w:numId w:val="23"/>
            </w:numPr>
            <w:shd w:val="clear" w:color="auto" w:fill="FFFFFF"/>
            <w:tabs>
              <w:tab w:val="num" w:pos="720"/>
            </w:tabs>
            <w:bidi/>
            <w:spacing w:before="0" w:beforeAutospacing="0" w:after="0" w:afterAutospacing="0"/>
            <w:ind w:left="720" w:hanging="360"/>
            <w:textAlignment w:val="baseline"/>
          </w:pPr>
        </w:pPrChange>
      </w:pPr>
      <w:del w:id="382" w:author="giladsar@gmail.com" w:date="2025-03-04T12:53:00Z">
        <w:r w:rsidRPr="00250813" w:rsidDel="00CC3277">
          <w:rPr>
            <w:rFonts w:asciiTheme="minorBidi" w:hAnsiTheme="minorBidi" w:cstheme="minorBidi"/>
            <w:b/>
            <w:bCs/>
            <w:color w:val="000000"/>
            <w:rtl/>
            <w:rPrChange w:id="383" w:author="giladsar@gmail.com" w:date="2025-04-08T13:34:00Z">
              <w:rPr>
                <w:rFonts w:ascii="Arial" w:hAnsi="Arial" w:cs="Arial"/>
                <w:b/>
                <w:bCs/>
                <w:color w:val="000000"/>
                <w:rtl/>
              </w:rPr>
            </w:rPrChange>
          </w:rPr>
          <w:delText>(</w:delText>
        </w:r>
        <w:r w:rsidRPr="00250813" w:rsidDel="00CC3277">
          <w:rPr>
            <w:rFonts w:asciiTheme="minorBidi" w:hAnsiTheme="minorBidi" w:cstheme="minorBidi"/>
            <w:color w:val="000000"/>
            <w:rtl/>
            <w:rPrChange w:id="384" w:author="giladsar@gmail.com" w:date="2025-04-08T13:34:00Z">
              <w:rPr>
                <w:rFonts w:ascii="Arial" w:hAnsi="Arial" w:cs="Arial"/>
                <w:color w:val="000000"/>
                <w:rtl/>
              </w:rPr>
            </w:rPrChange>
          </w:rPr>
          <w:delText>שדה טקסט)</w:delText>
        </w:r>
      </w:del>
    </w:p>
    <w:p w14:paraId="74D43B8B" w14:textId="1DCC4905" w:rsidR="00921D10" w:rsidRPr="00250813" w:rsidDel="00CC3277" w:rsidRDefault="00921D10">
      <w:pPr>
        <w:bidi/>
        <w:spacing w:after="120"/>
        <w:rPr>
          <w:del w:id="385" w:author="giladsar@gmail.com" w:date="2025-03-04T12:53:00Z"/>
          <w:rFonts w:asciiTheme="minorBidi" w:hAnsiTheme="minorBidi" w:cstheme="minorBidi"/>
          <w:color w:val="000000"/>
          <w:rPrChange w:id="386" w:author="giladsar@gmail.com" w:date="2025-04-08T13:34:00Z">
            <w:rPr>
              <w:del w:id="387" w:author="giladsar@gmail.com" w:date="2025-03-04T12:53:00Z"/>
              <w:rFonts w:ascii="Arial" w:hAnsi="Arial" w:cs="Arial"/>
              <w:color w:val="000000"/>
            </w:rPr>
          </w:rPrChange>
        </w:rPr>
        <w:pPrChange w:id="388" w:author="giladsar@gmail.com" w:date="2025-03-04T12:53:00Z">
          <w:pPr>
            <w:pStyle w:val="NormalWeb"/>
            <w:shd w:val="clear" w:color="auto" w:fill="FFFFFF"/>
            <w:bidi/>
            <w:spacing w:before="0" w:beforeAutospacing="0" w:after="0" w:afterAutospacing="0"/>
          </w:pPr>
        </w:pPrChange>
      </w:pPr>
    </w:p>
    <w:p w14:paraId="1076C304" w14:textId="6444291A" w:rsidR="008E16F4" w:rsidRPr="00250813" w:rsidDel="00CC3277" w:rsidRDefault="008E16F4">
      <w:pPr>
        <w:bidi/>
        <w:spacing w:after="120"/>
        <w:rPr>
          <w:del w:id="389" w:author="giladsar@gmail.com" w:date="2025-03-04T12:53:00Z"/>
          <w:rFonts w:asciiTheme="minorBidi" w:hAnsiTheme="minorBidi" w:cstheme="minorBidi"/>
          <w:rtl/>
          <w:rPrChange w:id="390" w:author="giladsar@gmail.com" w:date="2025-04-08T13:34:00Z">
            <w:rPr>
              <w:del w:id="391" w:author="giladsar@gmail.com" w:date="2025-03-04T12:53:00Z"/>
              <w:rtl/>
            </w:rPr>
          </w:rPrChange>
        </w:rPr>
        <w:pPrChange w:id="392" w:author="giladsar@gmail.com" w:date="2025-03-04T12:53:00Z">
          <w:pPr>
            <w:pStyle w:val="NormalWeb"/>
            <w:shd w:val="clear" w:color="auto" w:fill="FFFFFF"/>
            <w:bidi/>
            <w:spacing w:before="0" w:beforeAutospacing="0" w:after="0" w:afterAutospacing="0"/>
          </w:pPr>
        </w:pPrChange>
      </w:pPr>
      <w:del w:id="393" w:author="giladsar@gmail.com" w:date="2025-03-04T12:53:00Z">
        <w:r w:rsidRPr="00250813" w:rsidDel="00CC3277">
          <w:rPr>
            <w:rFonts w:asciiTheme="minorBidi" w:hAnsiTheme="minorBidi" w:cstheme="minorBidi"/>
            <w:color w:val="000000"/>
            <w:rtl/>
            <w:rPrChange w:id="394" w:author="giladsar@gmail.com" w:date="2025-04-08T13:34:00Z">
              <w:rPr>
                <w:rFonts w:ascii="Arial" w:hAnsi="Arial" w:cs="Arial"/>
                <w:color w:val="000000"/>
                <w:rtl/>
              </w:rPr>
            </w:rPrChange>
          </w:rPr>
          <w:delText>[</w:delText>
        </w:r>
        <w:r w:rsidR="00921D10" w:rsidRPr="00250813" w:rsidDel="00CC3277">
          <w:rPr>
            <w:rFonts w:asciiTheme="minorBidi" w:hAnsiTheme="minorBidi" w:cstheme="minorBidi"/>
            <w:b/>
            <w:bCs/>
            <w:color w:val="000000"/>
            <w:lang w:val="en-US"/>
            <w:rPrChange w:id="395" w:author="giladsar@gmail.com" w:date="2025-04-08T13:34:00Z">
              <w:rPr>
                <w:rFonts w:ascii="Arial" w:hAnsi="Arial" w:cs="Arial"/>
                <w:b/>
                <w:bCs/>
                <w:color w:val="000000"/>
                <w:lang w:val="en-US"/>
              </w:rPr>
            </w:rPrChange>
          </w:rPr>
          <w:delText>Family Status</w:delText>
        </w:r>
        <w:r w:rsidRPr="00250813" w:rsidDel="00CC3277">
          <w:rPr>
            <w:rFonts w:asciiTheme="minorBidi" w:hAnsiTheme="minorBidi" w:cstheme="minorBidi"/>
            <w:b/>
            <w:bCs/>
            <w:color w:val="000000"/>
            <w:rtl/>
            <w:rPrChange w:id="396" w:author="giladsar@gmail.com" w:date="2025-04-08T13:34:00Z">
              <w:rPr>
                <w:rFonts w:ascii="Arial" w:hAnsi="Arial" w:cs="Arial"/>
                <w:b/>
                <w:bCs/>
                <w:color w:val="000000"/>
                <w:rtl/>
              </w:rPr>
            </w:rPrChange>
          </w:rPr>
          <w:delText>] </w:delText>
        </w:r>
      </w:del>
    </w:p>
    <w:p w14:paraId="37243131" w14:textId="1083E85B" w:rsidR="008E16F4" w:rsidRPr="00250813" w:rsidDel="00CC3277" w:rsidRDefault="008E16F4">
      <w:pPr>
        <w:bidi/>
        <w:spacing w:after="120"/>
        <w:rPr>
          <w:del w:id="397" w:author="giladsar@gmail.com" w:date="2025-03-04T12:53:00Z"/>
          <w:rFonts w:asciiTheme="minorBidi" w:hAnsiTheme="minorBidi" w:cstheme="minorBidi"/>
          <w:rtl/>
          <w:rPrChange w:id="398" w:author="giladsar@gmail.com" w:date="2025-04-08T13:34:00Z">
            <w:rPr>
              <w:del w:id="399" w:author="giladsar@gmail.com" w:date="2025-03-04T12:53:00Z"/>
              <w:rtl/>
            </w:rPr>
          </w:rPrChange>
        </w:rPr>
        <w:pPrChange w:id="400" w:author="giladsar@gmail.com" w:date="2025-03-04T12:53:00Z">
          <w:pPr>
            <w:pStyle w:val="NormalWeb"/>
            <w:shd w:val="clear" w:color="auto" w:fill="FFFFFF"/>
            <w:bidi/>
            <w:spacing w:before="0" w:beforeAutospacing="0" w:after="0" w:afterAutospacing="0"/>
          </w:pPr>
        </w:pPrChange>
      </w:pPr>
      <w:del w:id="401" w:author="giladsar@gmail.com" w:date="2025-03-04T12:53:00Z">
        <w:r w:rsidRPr="00250813" w:rsidDel="00CC3277">
          <w:rPr>
            <w:rFonts w:asciiTheme="minorBidi" w:hAnsiTheme="minorBidi" w:cstheme="minorBidi"/>
            <w:b/>
            <w:bCs/>
            <w:color w:val="000000"/>
            <w:rtl/>
            <w:rPrChange w:id="402" w:author="giladsar@gmail.com" w:date="2025-04-08T13:34:00Z">
              <w:rPr>
                <w:rFonts w:ascii="Arial" w:hAnsi="Arial" w:cs="Arial"/>
                <w:b/>
                <w:bCs/>
                <w:color w:val="000000"/>
                <w:rtl/>
              </w:rPr>
            </w:rPrChange>
          </w:rPr>
          <w:delText>מצב משפחתי: </w:delText>
        </w:r>
      </w:del>
    </w:p>
    <w:p w14:paraId="027FFC3F" w14:textId="5126FEB9" w:rsidR="008E16F4" w:rsidRPr="00250813" w:rsidDel="00CC3277" w:rsidRDefault="008E16F4">
      <w:pPr>
        <w:bidi/>
        <w:spacing w:after="120"/>
        <w:rPr>
          <w:del w:id="403" w:author="giladsar@gmail.com" w:date="2025-03-04T12:53:00Z"/>
          <w:rFonts w:asciiTheme="minorBidi" w:hAnsiTheme="minorBidi" w:cstheme="minorBidi"/>
          <w:color w:val="000000"/>
          <w:rtl/>
          <w:rPrChange w:id="404" w:author="giladsar@gmail.com" w:date="2025-04-08T13:34:00Z">
            <w:rPr>
              <w:del w:id="405" w:author="giladsar@gmail.com" w:date="2025-03-04T12:53:00Z"/>
              <w:rFonts w:ascii="Arial" w:hAnsi="Arial" w:cs="Arial"/>
              <w:color w:val="000000"/>
              <w:rtl/>
            </w:rPr>
          </w:rPrChange>
        </w:rPr>
        <w:pPrChange w:id="406" w:author="giladsar@gmail.com" w:date="2025-03-04T12:53:00Z">
          <w:pPr>
            <w:pStyle w:val="NormalWeb"/>
            <w:numPr>
              <w:numId w:val="24"/>
            </w:numPr>
            <w:shd w:val="clear" w:color="auto" w:fill="FFFFFF"/>
            <w:tabs>
              <w:tab w:val="num" w:pos="720"/>
            </w:tabs>
            <w:bidi/>
            <w:spacing w:before="0" w:beforeAutospacing="0" w:after="0" w:afterAutospacing="0"/>
            <w:ind w:left="720" w:hanging="360"/>
            <w:textAlignment w:val="baseline"/>
          </w:pPr>
        </w:pPrChange>
      </w:pPr>
      <w:del w:id="407" w:author="giladsar@gmail.com" w:date="2025-03-04T12:53:00Z">
        <w:r w:rsidRPr="00250813" w:rsidDel="00CC3277">
          <w:rPr>
            <w:rFonts w:asciiTheme="minorBidi" w:hAnsiTheme="minorBidi" w:cstheme="minorBidi"/>
            <w:color w:val="000000"/>
            <w:rtl/>
            <w:rPrChange w:id="408" w:author="giladsar@gmail.com" w:date="2025-04-08T13:34:00Z">
              <w:rPr>
                <w:rFonts w:ascii="Arial" w:hAnsi="Arial" w:cs="Arial"/>
                <w:color w:val="000000"/>
                <w:rtl/>
              </w:rPr>
            </w:rPrChange>
          </w:rPr>
          <w:delText>רווק </w:delText>
        </w:r>
      </w:del>
    </w:p>
    <w:p w14:paraId="02FCAF64" w14:textId="00AA9F94" w:rsidR="008E16F4" w:rsidRPr="00250813" w:rsidDel="00CC3277" w:rsidRDefault="008E16F4">
      <w:pPr>
        <w:bidi/>
        <w:spacing w:after="120"/>
        <w:rPr>
          <w:del w:id="409" w:author="giladsar@gmail.com" w:date="2025-03-04T12:53:00Z"/>
          <w:rFonts w:asciiTheme="minorBidi" w:hAnsiTheme="minorBidi" w:cstheme="minorBidi"/>
          <w:color w:val="000000"/>
          <w:rtl/>
          <w:rPrChange w:id="410" w:author="giladsar@gmail.com" w:date="2025-04-08T13:34:00Z">
            <w:rPr>
              <w:del w:id="411" w:author="giladsar@gmail.com" w:date="2025-03-04T12:53:00Z"/>
              <w:rFonts w:ascii="Arial" w:hAnsi="Arial" w:cs="Arial"/>
              <w:color w:val="000000"/>
              <w:rtl/>
            </w:rPr>
          </w:rPrChange>
        </w:rPr>
        <w:pPrChange w:id="412" w:author="giladsar@gmail.com" w:date="2025-03-04T12:53:00Z">
          <w:pPr>
            <w:pStyle w:val="NormalWeb"/>
            <w:numPr>
              <w:numId w:val="24"/>
            </w:numPr>
            <w:shd w:val="clear" w:color="auto" w:fill="FFFFFF"/>
            <w:tabs>
              <w:tab w:val="num" w:pos="720"/>
            </w:tabs>
            <w:bidi/>
            <w:spacing w:before="0" w:beforeAutospacing="0" w:after="0" w:afterAutospacing="0"/>
            <w:ind w:left="720" w:hanging="360"/>
            <w:textAlignment w:val="baseline"/>
          </w:pPr>
        </w:pPrChange>
      </w:pPr>
      <w:del w:id="413" w:author="giladsar@gmail.com" w:date="2025-03-04T12:53:00Z">
        <w:r w:rsidRPr="00250813" w:rsidDel="00CC3277">
          <w:rPr>
            <w:rFonts w:asciiTheme="minorBidi" w:hAnsiTheme="minorBidi" w:cstheme="minorBidi"/>
            <w:color w:val="000000"/>
            <w:rtl/>
            <w:rPrChange w:id="414" w:author="giladsar@gmail.com" w:date="2025-04-08T13:34:00Z">
              <w:rPr>
                <w:rFonts w:ascii="Arial" w:hAnsi="Arial" w:cs="Arial"/>
                <w:color w:val="000000"/>
                <w:rtl/>
              </w:rPr>
            </w:rPrChange>
          </w:rPr>
          <w:delText>בזוגיות</w:delText>
        </w:r>
      </w:del>
    </w:p>
    <w:p w14:paraId="32E15324" w14:textId="44DA752B" w:rsidR="008E16F4" w:rsidRPr="00250813" w:rsidDel="00CC3277" w:rsidRDefault="008E16F4">
      <w:pPr>
        <w:bidi/>
        <w:spacing w:after="120"/>
        <w:rPr>
          <w:del w:id="415" w:author="giladsar@gmail.com" w:date="2025-03-04T12:53:00Z"/>
          <w:rFonts w:asciiTheme="minorBidi" w:hAnsiTheme="minorBidi" w:cstheme="minorBidi"/>
          <w:color w:val="000000"/>
          <w:rtl/>
          <w:rPrChange w:id="416" w:author="giladsar@gmail.com" w:date="2025-04-08T13:34:00Z">
            <w:rPr>
              <w:del w:id="417" w:author="giladsar@gmail.com" w:date="2025-03-04T12:53:00Z"/>
              <w:rFonts w:ascii="Arial" w:hAnsi="Arial" w:cs="Arial"/>
              <w:color w:val="000000"/>
              <w:rtl/>
            </w:rPr>
          </w:rPrChange>
        </w:rPr>
        <w:pPrChange w:id="418" w:author="giladsar@gmail.com" w:date="2025-03-04T12:53:00Z">
          <w:pPr>
            <w:pStyle w:val="NormalWeb"/>
            <w:numPr>
              <w:numId w:val="24"/>
            </w:numPr>
            <w:shd w:val="clear" w:color="auto" w:fill="FFFFFF"/>
            <w:tabs>
              <w:tab w:val="num" w:pos="720"/>
            </w:tabs>
            <w:bidi/>
            <w:spacing w:before="0" w:beforeAutospacing="0" w:after="0" w:afterAutospacing="0"/>
            <w:ind w:left="720" w:hanging="360"/>
            <w:textAlignment w:val="baseline"/>
          </w:pPr>
        </w:pPrChange>
      </w:pPr>
      <w:del w:id="419" w:author="giladsar@gmail.com" w:date="2025-03-04T12:53:00Z">
        <w:r w:rsidRPr="00250813" w:rsidDel="00CC3277">
          <w:rPr>
            <w:rFonts w:asciiTheme="minorBidi" w:hAnsiTheme="minorBidi" w:cstheme="minorBidi"/>
            <w:color w:val="000000"/>
            <w:rtl/>
            <w:rPrChange w:id="420" w:author="giladsar@gmail.com" w:date="2025-04-08T13:34:00Z">
              <w:rPr>
                <w:rFonts w:ascii="Arial" w:hAnsi="Arial" w:cs="Arial"/>
                <w:color w:val="000000"/>
                <w:rtl/>
              </w:rPr>
            </w:rPrChange>
          </w:rPr>
          <w:delText>נשוי</w:delText>
        </w:r>
      </w:del>
    </w:p>
    <w:p w14:paraId="093F6551" w14:textId="7039974C" w:rsidR="008E16F4" w:rsidRPr="00250813" w:rsidDel="00CC3277" w:rsidRDefault="008E16F4">
      <w:pPr>
        <w:bidi/>
        <w:spacing w:after="120"/>
        <w:rPr>
          <w:del w:id="421" w:author="giladsar@gmail.com" w:date="2025-03-04T12:53:00Z"/>
          <w:rFonts w:asciiTheme="minorBidi" w:hAnsiTheme="minorBidi" w:cstheme="minorBidi"/>
          <w:color w:val="000000"/>
          <w:rtl/>
          <w:rPrChange w:id="422" w:author="giladsar@gmail.com" w:date="2025-04-08T13:34:00Z">
            <w:rPr>
              <w:del w:id="423" w:author="giladsar@gmail.com" w:date="2025-03-04T12:53:00Z"/>
              <w:rFonts w:ascii="Arial" w:hAnsi="Arial" w:cs="Arial"/>
              <w:color w:val="000000"/>
              <w:rtl/>
            </w:rPr>
          </w:rPrChange>
        </w:rPr>
        <w:pPrChange w:id="424" w:author="giladsar@gmail.com" w:date="2025-03-04T12:53:00Z">
          <w:pPr>
            <w:pStyle w:val="NormalWeb"/>
            <w:numPr>
              <w:numId w:val="24"/>
            </w:numPr>
            <w:shd w:val="clear" w:color="auto" w:fill="FFFFFF"/>
            <w:tabs>
              <w:tab w:val="num" w:pos="720"/>
            </w:tabs>
            <w:bidi/>
            <w:spacing w:before="0" w:beforeAutospacing="0" w:after="0" w:afterAutospacing="0"/>
            <w:ind w:left="720" w:hanging="360"/>
            <w:textAlignment w:val="baseline"/>
          </w:pPr>
        </w:pPrChange>
      </w:pPr>
      <w:del w:id="425" w:author="giladsar@gmail.com" w:date="2025-03-04T12:53:00Z">
        <w:r w:rsidRPr="00250813" w:rsidDel="00CC3277">
          <w:rPr>
            <w:rFonts w:asciiTheme="minorBidi" w:hAnsiTheme="minorBidi" w:cstheme="minorBidi"/>
            <w:color w:val="000000"/>
            <w:rtl/>
            <w:rPrChange w:id="426" w:author="giladsar@gmail.com" w:date="2025-04-08T13:34:00Z">
              <w:rPr>
                <w:rFonts w:ascii="Arial" w:hAnsi="Arial" w:cs="Arial"/>
                <w:color w:val="000000"/>
                <w:rtl/>
              </w:rPr>
            </w:rPrChange>
          </w:rPr>
          <w:delText>גרוש</w:delText>
        </w:r>
      </w:del>
    </w:p>
    <w:p w14:paraId="601E8D12" w14:textId="5BA90C1A" w:rsidR="008E16F4" w:rsidRPr="00250813" w:rsidDel="00CC3277" w:rsidRDefault="008E16F4">
      <w:pPr>
        <w:bidi/>
        <w:spacing w:after="120"/>
        <w:rPr>
          <w:del w:id="427" w:author="giladsar@gmail.com" w:date="2025-03-04T12:53:00Z"/>
          <w:rFonts w:asciiTheme="minorBidi" w:hAnsiTheme="minorBidi" w:cstheme="minorBidi"/>
          <w:color w:val="000000"/>
          <w:rtl/>
          <w:rPrChange w:id="428" w:author="giladsar@gmail.com" w:date="2025-04-08T13:34:00Z">
            <w:rPr>
              <w:del w:id="429" w:author="giladsar@gmail.com" w:date="2025-03-04T12:53:00Z"/>
              <w:rFonts w:ascii="Arial" w:hAnsi="Arial" w:cs="Arial"/>
              <w:color w:val="000000"/>
              <w:rtl/>
            </w:rPr>
          </w:rPrChange>
        </w:rPr>
        <w:pPrChange w:id="430" w:author="giladsar@gmail.com" w:date="2025-03-04T12:53:00Z">
          <w:pPr>
            <w:pStyle w:val="NormalWeb"/>
            <w:numPr>
              <w:numId w:val="24"/>
            </w:numPr>
            <w:shd w:val="clear" w:color="auto" w:fill="FFFFFF"/>
            <w:tabs>
              <w:tab w:val="num" w:pos="720"/>
            </w:tabs>
            <w:bidi/>
            <w:spacing w:before="0" w:beforeAutospacing="0" w:after="0" w:afterAutospacing="0"/>
            <w:ind w:left="720" w:hanging="360"/>
            <w:textAlignment w:val="baseline"/>
          </w:pPr>
        </w:pPrChange>
      </w:pPr>
      <w:del w:id="431" w:author="giladsar@gmail.com" w:date="2025-03-04T12:53:00Z">
        <w:r w:rsidRPr="00250813" w:rsidDel="00CC3277">
          <w:rPr>
            <w:rFonts w:asciiTheme="minorBidi" w:hAnsiTheme="minorBidi" w:cstheme="minorBidi"/>
            <w:color w:val="000000"/>
            <w:rtl/>
            <w:rPrChange w:id="432" w:author="giladsar@gmail.com" w:date="2025-04-08T13:34:00Z">
              <w:rPr>
                <w:rFonts w:ascii="Arial" w:hAnsi="Arial" w:cs="Arial"/>
                <w:color w:val="000000"/>
                <w:rtl/>
              </w:rPr>
            </w:rPrChange>
          </w:rPr>
          <w:delText>אלמן </w:delText>
        </w:r>
      </w:del>
    </w:p>
    <w:p w14:paraId="0F16D1AB" w14:textId="7274CBA9" w:rsidR="008E16F4" w:rsidRPr="00250813" w:rsidDel="00CC3277" w:rsidRDefault="008E16F4">
      <w:pPr>
        <w:bidi/>
        <w:spacing w:after="120"/>
        <w:rPr>
          <w:del w:id="433" w:author="giladsar@gmail.com" w:date="2025-03-04T12:53:00Z"/>
          <w:rFonts w:asciiTheme="minorBidi" w:hAnsiTheme="minorBidi" w:cstheme="minorBidi"/>
          <w:b/>
          <w:bCs/>
          <w:color w:val="000000"/>
          <w:rtl/>
          <w:rPrChange w:id="434" w:author="giladsar@gmail.com" w:date="2025-04-08T13:34:00Z">
            <w:rPr>
              <w:del w:id="435" w:author="giladsar@gmail.com" w:date="2025-03-04T12:53:00Z"/>
              <w:rFonts w:ascii="Arial" w:hAnsi="Arial" w:cs="Arial"/>
              <w:b/>
              <w:bCs/>
              <w:color w:val="000000"/>
              <w:rtl/>
            </w:rPr>
          </w:rPrChange>
        </w:rPr>
        <w:pPrChange w:id="436" w:author="giladsar@gmail.com" w:date="2025-03-04T12:53:00Z">
          <w:pPr>
            <w:pStyle w:val="NormalWeb"/>
            <w:numPr>
              <w:numId w:val="24"/>
            </w:numPr>
            <w:shd w:val="clear" w:color="auto" w:fill="FFFFFF"/>
            <w:tabs>
              <w:tab w:val="num" w:pos="720"/>
            </w:tabs>
            <w:bidi/>
            <w:spacing w:before="0" w:beforeAutospacing="0" w:after="0" w:afterAutospacing="0"/>
            <w:ind w:left="720" w:hanging="360"/>
            <w:textAlignment w:val="baseline"/>
          </w:pPr>
        </w:pPrChange>
      </w:pPr>
      <w:del w:id="437" w:author="giladsar@gmail.com" w:date="2025-03-04T12:53:00Z">
        <w:r w:rsidRPr="00250813" w:rsidDel="00CC3277">
          <w:rPr>
            <w:rFonts w:asciiTheme="minorBidi" w:hAnsiTheme="minorBidi" w:cstheme="minorBidi"/>
            <w:color w:val="000000"/>
            <w:rtl/>
            <w:rPrChange w:id="438" w:author="giladsar@gmail.com" w:date="2025-04-08T13:34:00Z">
              <w:rPr>
                <w:rFonts w:ascii="Arial" w:hAnsi="Arial" w:cs="Arial"/>
                <w:color w:val="000000"/>
                <w:rtl/>
              </w:rPr>
            </w:rPrChange>
          </w:rPr>
          <w:delText>אחר (שדה ט</w:delText>
        </w:r>
        <w:r w:rsidRPr="00250813" w:rsidDel="00CC3277">
          <w:rPr>
            <w:rFonts w:asciiTheme="minorBidi" w:hAnsiTheme="minorBidi" w:cstheme="minorBidi"/>
            <w:b/>
            <w:bCs/>
            <w:color w:val="000000"/>
            <w:rtl/>
            <w:rPrChange w:id="439" w:author="giladsar@gmail.com" w:date="2025-04-08T13:34:00Z">
              <w:rPr>
                <w:rFonts w:ascii="Arial" w:hAnsi="Arial" w:cs="Arial"/>
                <w:b/>
                <w:bCs/>
                <w:color w:val="000000"/>
                <w:rtl/>
              </w:rPr>
            </w:rPrChange>
          </w:rPr>
          <w:delText>קסט) </w:delText>
        </w:r>
      </w:del>
    </w:p>
    <w:p w14:paraId="411547EE" w14:textId="05B5FD3F" w:rsidR="00961A9F" w:rsidRPr="00250813" w:rsidDel="00CC3277" w:rsidRDefault="00961A9F">
      <w:pPr>
        <w:bidi/>
        <w:spacing w:after="120"/>
        <w:rPr>
          <w:del w:id="440" w:author="giladsar@gmail.com" w:date="2025-03-04T12:53:00Z"/>
          <w:rFonts w:asciiTheme="minorBidi" w:hAnsiTheme="minorBidi" w:cstheme="minorBidi"/>
          <w:b/>
          <w:bCs/>
          <w:color w:val="191D22"/>
          <w:shd w:val="clear" w:color="auto" w:fill="FFFFFF"/>
        </w:rPr>
        <w:pPrChange w:id="441" w:author="giladsar@gmail.com" w:date="2025-03-04T12:53:00Z">
          <w:pPr>
            <w:bidi/>
            <w:spacing w:after="240"/>
          </w:pPr>
        </w:pPrChange>
      </w:pPr>
    </w:p>
    <w:p w14:paraId="797656B3" w14:textId="49E6C2FB" w:rsidR="008E16F4" w:rsidRPr="00250813" w:rsidDel="00CC3277" w:rsidRDefault="008E16F4">
      <w:pPr>
        <w:bidi/>
        <w:spacing w:after="120"/>
        <w:rPr>
          <w:del w:id="442" w:author="giladsar@gmail.com" w:date="2025-03-04T12:53:00Z"/>
          <w:rFonts w:asciiTheme="minorBidi" w:hAnsiTheme="minorBidi" w:cstheme="minorBidi"/>
          <w:rtl/>
        </w:rPr>
        <w:pPrChange w:id="443" w:author="giladsar@gmail.com" w:date="2025-03-04T12:53:00Z">
          <w:pPr>
            <w:bidi/>
            <w:spacing w:after="240"/>
          </w:pPr>
        </w:pPrChange>
      </w:pPr>
      <w:del w:id="444" w:author="giladsar@gmail.com" w:date="2025-03-04T12:53:00Z">
        <w:r w:rsidRPr="00250813" w:rsidDel="00CC3277">
          <w:rPr>
            <w:rFonts w:asciiTheme="minorBidi" w:hAnsiTheme="minorBidi" w:cstheme="minorBidi"/>
            <w:b/>
            <w:bCs/>
            <w:color w:val="191D22"/>
            <w:shd w:val="clear" w:color="auto" w:fill="FFFFFF"/>
            <w:rtl/>
          </w:rPr>
          <w:delText>[</w:delText>
        </w:r>
        <w:r w:rsidRPr="00250813" w:rsidDel="00CC3277">
          <w:rPr>
            <w:rFonts w:asciiTheme="minorBidi" w:hAnsiTheme="minorBidi" w:cstheme="minorBidi"/>
            <w:b/>
            <w:bCs/>
            <w:color w:val="000000"/>
            <w:shd w:val="clear" w:color="auto" w:fill="FFFFFF"/>
          </w:rPr>
          <w:delText>Age</w:delText>
        </w:r>
        <w:r w:rsidRPr="00250813" w:rsidDel="00CC3277">
          <w:rPr>
            <w:rFonts w:asciiTheme="minorBidi" w:hAnsiTheme="minorBidi" w:cstheme="minorBidi"/>
            <w:b/>
            <w:bCs/>
            <w:color w:val="000000"/>
            <w:shd w:val="clear" w:color="auto" w:fill="FFFFFF"/>
            <w:rtl/>
          </w:rPr>
          <w:delText>]</w:delText>
        </w:r>
        <w:r w:rsidRPr="00250813" w:rsidDel="00CC3277">
          <w:rPr>
            <w:rFonts w:asciiTheme="minorBidi" w:hAnsiTheme="minorBidi" w:cstheme="minorBidi"/>
            <w:color w:val="000000"/>
            <w:shd w:val="clear" w:color="auto" w:fill="FFFFFF"/>
            <w:rtl/>
          </w:rPr>
          <w:delText xml:space="preserve"> </w:delText>
        </w:r>
        <w:r w:rsidRPr="00250813" w:rsidDel="00CC3277">
          <w:rPr>
            <w:rFonts w:asciiTheme="minorBidi" w:hAnsiTheme="minorBidi" w:cstheme="minorBidi"/>
            <w:color w:val="000000"/>
            <w:shd w:val="clear" w:color="auto" w:fill="FFFFFF"/>
            <w:rtl/>
          </w:rPr>
          <w:br/>
        </w:r>
        <w:r w:rsidRPr="00250813" w:rsidDel="00CC3277">
          <w:rPr>
            <w:rFonts w:asciiTheme="minorBidi" w:hAnsiTheme="minorBidi" w:cstheme="minorBidi"/>
            <w:color w:val="000000"/>
            <w:rtl/>
          </w:rPr>
          <w:delText>בן/ת כמה את/ה (מספר עגול)? -__________</w:delText>
        </w:r>
      </w:del>
    </w:p>
    <w:p w14:paraId="4BE8F91A" w14:textId="155DA8CB" w:rsidR="008E16F4" w:rsidRPr="00250813" w:rsidDel="00CC3277" w:rsidRDefault="008E16F4">
      <w:pPr>
        <w:bidi/>
        <w:spacing w:after="120"/>
        <w:rPr>
          <w:del w:id="445" w:author="giladsar@gmail.com" w:date="2025-03-04T12:53:00Z"/>
          <w:rFonts w:asciiTheme="minorBidi" w:hAnsiTheme="minorBidi" w:cstheme="minorBidi"/>
          <w:rtl/>
        </w:rPr>
        <w:pPrChange w:id="446" w:author="giladsar@gmail.com" w:date="2025-03-04T12:53:00Z">
          <w:pPr>
            <w:bidi/>
            <w:spacing w:after="120"/>
          </w:pPr>
        </w:pPrChange>
      </w:pPr>
      <w:del w:id="447" w:author="giladsar@gmail.com" w:date="2025-03-04T12:53:00Z">
        <w:r w:rsidRPr="00250813" w:rsidDel="00CC3277">
          <w:rPr>
            <w:rFonts w:asciiTheme="minorBidi" w:hAnsiTheme="minorBidi" w:cstheme="minorBidi"/>
            <w:b/>
            <w:bCs/>
            <w:color w:val="000000"/>
            <w:shd w:val="clear" w:color="auto" w:fill="FFFFFF"/>
            <w:rtl/>
          </w:rPr>
          <w:delText>[</w:delText>
        </w:r>
        <w:r w:rsidRPr="00250813" w:rsidDel="00CC3277">
          <w:rPr>
            <w:rFonts w:asciiTheme="minorBidi" w:hAnsiTheme="minorBidi" w:cstheme="minorBidi"/>
            <w:b/>
            <w:bCs/>
            <w:color w:val="000000"/>
            <w:shd w:val="clear" w:color="auto" w:fill="FFFFFF"/>
          </w:rPr>
          <w:delText>Gender</w:delText>
        </w:r>
        <w:r w:rsidRPr="00250813" w:rsidDel="00CC3277">
          <w:rPr>
            <w:rFonts w:asciiTheme="minorBidi" w:hAnsiTheme="minorBidi" w:cstheme="minorBidi"/>
            <w:b/>
            <w:bCs/>
            <w:color w:val="000000"/>
            <w:shd w:val="clear" w:color="auto" w:fill="FFFFFF"/>
            <w:rtl/>
          </w:rPr>
          <w:delText>] </w:delText>
        </w:r>
      </w:del>
    </w:p>
    <w:p w14:paraId="43A93FD3" w14:textId="2696A89A" w:rsidR="008E16F4" w:rsidRPr="00250813" w:rsidDel="00CC3277" w:rsidRDefault="008E16F4">
      <w:pPr>
        <w:bidi/>
        <w:spacing w:after="120"/>
        <w:rPr>
          <w:del w:id="448" w:author="giladsar@gmail.com" w:date="2025-03-04T12:53:00Z"/>
          <w:rFonts w:asciiTheme="minorBidi" w:hAnsiTheme="minorBidi" w:cstheme="minorBidi"/>
          <w:rtl/>
        </w:rPr>
        <w:pPrChange w:id="449" w:author="giladsar@gmail.com" w:date="2025-03-04T12:53:00Z">
          <w:pPr>
            <w:bidi/>
            <w:spacing w:after="120"/>
          </w:pPr>
        </w:pPrChange>
      </w:pPr>
      <w:del w:id="450" w:author="giladsar@gmail.com" w:date="2025-03-04T12:53:00Z">
        <w:r w:rsidRPr="00250813" w:rsidDel="00CC3277">
          <w:rPr>
            <w:rFonts w:asciiTheme="minorBidi" w:hAnsiTheme="minorBidi" w:cstheme="minorBidi"/>
            <w:color w:val="000000"/>
            <w:shd w:val="clear" w:color="auto" w:fill="FFFFFF"/>
            <w:rtl/>
          </w:rPr>
          <w:delText>מה המגדר שלך?</w:delText>
        </w:r>
      </w:del>
    </w:p>
    <w:p w14:paraId="4F025246" w14:textId="276517F9" w:rsidR="008E16F4" w:rsidRPr="00250813" w:rsidDel="00CC3277" w:rsidRDefault="008E16F4">
      <w:pPr>
        <w:bidi/>
        <w:spacing w:after="120"/>
        <w:rPr>
          <w:del w:id="451" w:author="giladsar@gmail.com" w:date="2025-03-04T12:53:00Z"/>
          <w:rFonts w:asciiTheme="minorBidi" w:hAnsiTheme="minorBidi" w:cstheme="minorBidi"/>
          <w:color w:val="000000"/>
          <w:rtl/>
        </w:rPr>
        <w:pPrChange w:id="452" w:author="giladsar@gmail.com" w:date="2025-03-04T12:53:00Z">
          <w:pPr>
            <w:numPr>
              <w:numId w:val="4"/>
            </w:numPr>
            <w:tabs>
              <w:tab w:val="num" w:pos="720"/>
            </w:tabs>
            <w:bidi/>
            <w:ind w:left="720" w:hanging="360"/>
            <w:textAlignment w:val="baseline"/>
          </w:pPr>
        </w:pPrChange>
      </w:pPr>
      <w:del w:id="453" w:author="giladsar@gmail.com" w:date="2025-03-04T12:53:00Z">
        <w:r w:rsidRPr="00250813" w:rsidDel="00CC3277">
          <w:rPr>
            <w:rFonts w:asciiTheme="minorBidi" w:hAnsiTheme="minorBidi" w:cstheme="minorBidi"/>
            <w:color w:val="000000"/>
            <w:shd w:val="clear" w:color="auto" w:fill="FFFFFF"/>
            <w:rtl/>
          </w:rPr>
          <w:delText>גבר</w:delText>
        </w:r>
      </w:del>
    </w:p>
    <w:p w14:paraId="271B325B" w14:textId="26B11440" w:rsidR="008E16F4" w:rsidRPr="00250813" w:rsidDel="00CC3277" w:rsidRDefault="008E16F4">
      <w:pPr>
        <w:bidi/>
        <w:spacing w:after="120"/>
        <w:rPr>
          <w:del w:id="454" w:author="giladsar@gmail.com" w:date="2025-03-04T12:53:00Z"/>
          <w:rFonts w:asciiTheme="minorBidi" w:hAnsiTheme="minorBidi" w:cstheme="minorBidi"/>
          <w:color w:val="000000"/>
          <w:rtl/>
        </w:rPr>
        <w:pPrChange w:id="455" w:author="giladsar@gmail.com" w:date="2025-03-04T12:53:00Z">
          <w:pPr>
            <w:numPr>
              <w:numId w:val="4"/>
            </w:numPr>
            <w:tabs>
              <w:tab w:val="num" w:pos="720"/>
            </w:tabs>
            <w:bidi/>
            <w:ind w:left="720" w:hanging="360"/>
            <w:textAlignment w:val="baseline"/>
          </w:pPr>
        </w:pPrChange>
      </w:pPr>
      <w:del w:id="456" w:author="giladsar@gmail.com" w:date="2025-03-04T12:53:00Z">
        <w:r w:rsidRPr="00250813" w:rsidDel="00CC3277">
          <w:rPr>
            <w:rFonts w:asciiTheme="minorBidi" w:hAnsiTheme="minorBidi" w:cstheme="minorBidi"/>
            <w:color w:val="000000"/>
            <w:shd w:val="clear" w:color="auto" w:fill="FFFFFF"/>
            <w:rtl/>
          </w:rPr>
          <w:delText>אישה </w:delText>
        </w:r>
      </w:del>
    </w:p>
    <w:p w14:paraId="59678840" w14:textId="4D741FED" w:rsidR="008E16F4" w:rsidRPr="00250813" w:rsidDel="00CC3277" w:rsidRDefault="008E16F4">
      <w:pPr>
        <w:bidi/>
        <w:spacing w:after="120"/>
        <w:rPr>
          <w:del w:id="457" w:author="giladsar@gmail.com" w:date="2025-03-04T12:53:00Z"/>
          <w:rFonts w:asciiTheme="minorBidi" w:hAnsiTheme="minorBidi" w:cstheme="minorBidi"/>
          <w:color w:val="000000"/>
          <w:rtl/>
        </w:rPr>
        <w:pPrChange w:id="458" w:author="giladsar@gmail.com" w:date="2025-03-04T12:53:00Z">
          <w:pPr>
            <w:numPr>
              <w:numId w:val="4"/>
            </w:numPr>
            <w:tabs>
              <w:tab w:val="num" w:pos="720"/>
            </w:tabs>
            <w:bidi/>
            <w:ind w:left="720" w:hanging="360"/>
            <w:textAlignment w:val="baseline"/>
          </w:pPr>
        </w:pPrChange>
      </w:pPr>
      <w:del w:id="459" w:author="giladsar@gmail.com" w:date="2025-03-04T12:53:00Z">
        <w:r w:rsidRPr="00250813" w:rsidDel="00CC3277">
          <w:rPr>
            <w:rFonts w:asciiTheme="minorBidi" w:hAnsiTheme="minorBidi" w:cstheme="minorBidi"/>
            <w:color w:val="000000"/>
            <w:shd w:val="clear" w:color="auto" w:fill="FFFFFF"/>
            <w:rtl/>
          </w:rPr>
          <w:delText>א-בינארי </w:delText>
        </w:r>
      </w:del>
    </w:p>
    <w:p w14:paraId="73E2EC1E" w14:textId="7AF9ADD2" w:rsidR="008E16F4" w:rsidRPr="00250813" w:rsidRDefault="008E16F4">
      <w:pPr>
        <w:bidi/>
        <w:spacing w:after="120"/>
        <w:rPr>
          <w:rFonts w:asciiTheme="minorBidi" w:hAnsiTheme="minorBidi" w:cstheme="minorBidi"/>
          <w:color w:val="000000"/>
          <w:rtl/>
        </w:rPr>
        <w:pPrChange w:id="460" w:author="giladsar@gmail.com" w:date="2025-03-04T12:53:00Z">
          <w:pPr>
            <w:numPr>
              <w:numId w:val="4"/>
            </w:numPr>
            <w:tabs>
              <w:tab w:val="num" w:pos="720"/>
            </w:tabs>
            <w:bidi/>
            <w:spacing w:after="120"/>
            <w:ind w:left="720" w:hanging="360"/>
            <w:textAlignment w:val="baseline"/>
          </w:pPr>
        </w:pPrChange>
      </w:pPr>
      <w:del w:id="461" w:author="giladsar@gmail.com" w:date="2025-03-04T12:53:00Z">
        <w:r w:rsidRPr="00250813" w:rsidDel="00CC3277">
          <w:rPr>
            <w:rFonts w:asciiTheme="minorBidi" w:hAnsiTheme="minorBidi" w:cstheme="minorBidi"/>
            <w:color w:val="000000"/>
            <w:shd w:val="clear" w:color="auto" w:fill="FFFFFF"/>
            <w:rtl/>
          </w:rPr>
          <w:delText>מעדיף שלא לומר </w:delText>
        </w:r>
      </w:del>
    </w:p>
    <w:p w14:paraId="5E1FDE20" w14:textId="77777777" w:rsidR="008C0B6B" w:rsidRPr="00250813" w:rsidRDefault="008C0B6B" w:rsidP="008C0B6B">
      <w:pPr>
        <w:bidi/>
        <w:rPr>
          <w:rFonts w:asciiTheme="minorBidi" w:hAnsiTheme="minorBidi" w:cstheme="minorBidi"/>
          <w:rtl/>
          <w:lang w:val="en-US"/>
        </w:rPr>
      </w:pPr>
    </w:p>
    <w:p w14:paraId="362E8359" w14:textId="77777777" w:rsidR="008C0B6B" w:rsidRPr="00250813" w:rsidRDefault="008C0B6B" w:rsidP="008C0B6B">
      <w:pPr>
        <w:bidi/>
        <w:rPr>
          <w:rFonts w:asciiTheme="minorBidi" w:hAnsiTheme="minorBidi" w:cstheme="minorBidi"/>
          <w:rtl/>
          <w:lang w:val="en-US"/>
        </w:rPr>
      </w:pPr>
    </w:p>
    <w:p w14:paraId="0446B2E1" w14:textId="77777777" w:rsidR="00574508" w:rsidRPr="00250813" w:rsidRDefault="00574508" w:rsidP="00574508">
      <w:pPr>
        <w:pStyle w:val="NormalWeb"/>
        <w:shd w:val="clear" w:color="auto" w:fill="FFFFFF"/>
        <w:bidi/>
        <w:spacing w:before="0" w:beforeAutospacing="0" w:after="0" w:afterAutospacing="0"/>
        <w:rPr>
          <w:rFonts w:asciiTheme="minorBidi" w:hAnsiTheme="minorBidi" w:cstheme="minorBidi"/>
        </w:rPr>
      </w:pPr>
      <w:r w:rsidRPr="00250813">
        <w:rPr>
          <w:rFonts w:asciiTheme="minorBidi" w:hAnsiTheme="minorBidi" w:cstheme="minorBidi"/>
          <w:b/>
          <w:bCs/>
          <w:color w:val="5B9BD5"/>
          <w:rtl/>
        </w:rPr>
        <w:t>[</w:t>
      </w:r>
      <w:r w:rsidRPr="00250813">
        <w:rPr>
          <w:rFonts w:asciiTheme="minorBidi" w:hAnsiTheme="minorBidi" w:cstheme="minorBidi"/>
          <w:b/>
          <w:bCs/>
          <w:color w:val="5B9BD5"/>
        </w:rPr>
        <w:t>Intro All</w:t>
      </w:r>
      <w:r w:rsidRPr="00250813">
        <w:rPr>
          <w:rFonts w:asciiTheme="minorBidi" w:hAnsiTheme="minorBidi" w:cstheme="minorBidi"/>
          <w:b/>
          <w:bCs/>
          <w:color w:val="5B9BD5"/>
          <w:rtl/>
        </w:rPr>
        <w:t>]</w:t>
      </w:r>
    </w:p>
    <w:p w14:paraId="50F5FA64" w14:textId="77777777" w:rsidR="000C2B45" w:rsidRPr="00250813" w:rsidRDefault="000C2B45" w:rsidP="000C2B45">
      <w:pPr>
        <w:pStyle w:val="NormalWeb"/>
        <w:shd w:val="clear" w:color="auto" w:fill="FFFFFF"/>
        <w:bidi/>
        <w:spacing w:before="0" w:beforeAutospacing="0" w:after="0" w:afterAutospacing="0"/>
        <w:rPr>
          <w:ins w:id="462" w:author="giladsar@gmail.com" w:date="2025-03-04T12:54:00Z"/>
          <w:rFonts w:asciiTheme="minorBidi" w:hAnsiTheme="minorBidi" w:cstheme="minorBidi"/>
          <w:rPrChange w:id="463" w:author="giladsar@gmail.com" w:date="2025-04-08T13:34:00Z">
            <w:rPr>
              <w:ins w:id="464" w:author="giladsar@gmail.com" w:date="2025-03-04T12:54:00Z"/>
            </w:rPr>
          </w:rPrChange>
        </w:rPr>
      </w:pPr>
      <w:ins w:id="465" w:author="giladsar@gmail.com" w:date="2025-03-04T12:54:00Z">
        <w:r w:rsidRPr="00250813">
          <w:rPr>
            <w:rFonts w:asciiTheme="minorBidi" w:hAnsiTheme="minorBidi" w:cstheme="minorBidi"/>
            <w:color w:val="000000"/>
            <w:rtl/>
            <w:rPrChange w:id="466" w:author="giladsar@gmail.com" w:date="2025-04-08T13:34:00Z">
              <w:rPr>
                <w:color w:val="000000"/>
                <w:rtl/>
              </w:rPr>
            </w:rPrChange>
          </w:rPr>
          <w:t>במחקר זה נבחן רושם ראשוני. </w:t>
        </w:r>
      </w:ins>
    </w:p>
    <w:p w14:paraId="0793AEC4" w14:textId="77777777" w:rsidR="000C2B45" w:rsidRPr="00250813" w:rsidRDefault="000C2B45" w:rsidP="000C2B45">
      <w:pPr>
        <w:pStyle w:val="NormalWeb"/>
        <w:shd w:val="clear" w:color="auto" w:fill="FFFFFF"/>
        <w:bidi/>
        <w:spacing w:before="0" w:beforeAutospacing="0" w:after="0" w:afterAutospacing="0"/>
        <w:rPr>
          <w:ins w:id="467" w:author="giladsar@gmail.com" w:date="2025-03-04T12:54:00Z"/>
          <w:rFonts w:asciiTheme="minorBidi" w:hAnsiTheme="minorBidi" w:cstheme="minorBidi"/>
          <w:rtl/>
          <w:rPrChange w:id="468" w:author="giladsar@gmail.com" w:date="2025-04-08T13:34:00Z">
            <w:rPr>
              <w:ins w:id="469" w:author="giladsar@gmail.com" w:date="2025-03-04T12:54:00Z"/>
              <w:rtl/>
            </w:rPr>
          </w:rPrChange>
        </w:rPr>
      </w:pPr>
    </w:p>
    <w:p w14:paraId="47A43FEA" w14:textId="77777777" w:rsidR="000C2B45" w:rsidRPr="00250813" w:rsidRDefault="000C2B45" w:rsidP="000C2B45">
      <w:pPr>
        <w:pStyle w:val="NormalWeb"/>
        <w:shd w:val="clear" w:color="auto" w:fill="FFFFFF"/>
        <w:bidi/>
        <w:spacing w:before="0" w:beforeAutospacing="0" w:after="0" w:afterAutospacing="0"/>
        <w:rPr>
          <w:ins w:id="470" w:author="giladsar@gmail.com" w:date="2025-03-04T12:54:00Z"/>
          <w:rFonts w:asciiTheme="minorBidi" w:hAnsiTheme="minorBidi" w:cstheme="minorBidi"/>
          <w:rtl/>
          <w:rPrChange w:id="471" w:author="giladsar@gmail.com" w:date="2025-04-08T13:34:00Z">
            <w:rPr>
              <w:ins w:id="472" w:author="giladsar@gmail.com" w:date="2025-03-04T12:54:00Z"/>
              <w:rtl/>
            </w:rPr>
          </w:rPrChange>
        </w:rPr>
      </w:pPr>
      <w:ins w:id="473" w:author="giladsar@gmail.com" w:date="2025-03-04T12:54:00Z">
        <w:r w:rsidRPr="00250813">
          <w:rPr>
            <w:rFonts w:asciiTheme="minorBidi" w:hAnsiTheme="minorBidi" w:cstheme="minorBidi"/>
            <w:color w:val="000000"/>
            <w:rtl/>
            <w:rPrChange w:id="474" w:author="giladsar@gmail.com" w:date="2025-04-08T13:34:00Z">
              <w:rPr>
                <w:color w:val="000000"/>
                <w:rtl/>
              </w:rPr>
            </w:rPrChange>
          </w:rPr>
          <w:t xml:space="preserve">כעת יוצג לך סרטון, ובמהלכו </w:t>
        </w:r>
        <w:proofErr w:type="spellStart"/>
        <w:r w:rsidRPr="00250813">
          <w:rPr>
            <w:rFonts w:asciiTheme="minorBidi" w:hAnsiTheme="minorBidi" w:cstheme="minorBidi"/>
            <w:color w:val="000000"/>
            <w:rtl/>
            <w:rPrChange w:id="475" w:author="giladsar@gmail.com" w:date="2025-04-08T13:34:00Z">
              <w:rPr>
                <w:color w:val="000000"/>
                <w:rtl/>
              </w:rPr>
            </w:rPrChange>
          </w:rPr>
          <w:t>ינוטרו</w:t>
        </w:r>
        <w:proofErr w:type="spellEnd"/>
        <w:r w:rsidRPr="00250813">
          <w:rPr>
            <w:rFonts w:asciiTheme="minorBidi" w:hAnsiTheme="minorBidi" w:cstheme="minorBidi"/>
            <w:color w:val="000000"/>
            <w:rtl/>
            <w:rPrChange w:id="476" w:author="giladsar@gmail.com" w:date="2025-04-08T13:34:00Z">
              <w:rPr>
                <w:color w:val="000000"/>
                <w:rtl/>
              </w:rPr>
            </w:rPrChange>
          </w:rPr>
          <w:t xml:space="preserve"> תנועות העיניים שלך לצורך הבטחת צפייה מלאה בסרטון ובדיקת תשומת הלב שלך לתכניו. אנא וודא/י כי אתה נמצא/ת בסביבה שקטה וללא הסחות דעת. </w:t>
        </w:r>
      </w:ins>
    </w:p>
    <w:p w14:paraId="0334BC05" w14:textId="77777777" w:rsidR="000C2B45" w:rsidRPr="00250813" w:rsidRDefault="000C2B45" w:rsidP="000C2B45">
      <w:pPr>
        <w:pStyle w:val="NormalWeb"/>
        <w:shd w:val="clear" w:color="auto" w:fill="FFFFFF"/>
        <w:bidi/>
        <w:spacing w:before="0" w:beforeAutospacing="0" w:after="0" w:afterAutospacing="0"/>
        <w:rPr>
          <w:ins w:id="477" w:author="giladsar@gmail.com" w:date="2025-03-04T12:54:00Z"/>
          <w:rFonts w:asciiTheme="minorBidi" w:hAnsiTheme="minorBidi" w:cstheme="minorBidi"/>
          <w:rtl/>
          <w:rPrChange w:id="478" w:author="giladsar@gmail.com" w:date="2025-04-08T13:34:00Z">
            <w:rPr>
              <w:ins w:id="479" w:author="giladsar@gmail.com" w:date="2025-03-04T12:54:00Z"/>
              <w:rtl/>
            </w:rPr>
          </w:rPrChange>
        </w:rPr>
      </w:pPr>
    </w:p>
    <w:p w14:paraId="191DAE49" w14:textId="4A27CD5D" w:rsidR="000C2B45" w:rsidRPr="00250813" w:rsidRDefault="000C2B45" w:rsidP="000C2B45">
      <w:pPr>
        <w:pStyle w:val="NormalWeb"/>
        <w:shd w:val="clear" w:color="auto" w:fill="FFFFFF"/>
        <w:bidi/>
        <w:spacing w:before="0" w:beforeAutospacing="0" w:after="0" w:afterAutospacing="0"/>
        <w:ind w:right="-80"/>
        <w:rPr>
          <w:ins w:id="480" w:author="giladsar@gmail.com" w:date="2025-03-04T12:54:00Z"/>
          <w:rFonts w:asciiTheme="minorBidi" w:hAnsiTheme="minorBidi" w:cstheme="minorBidi"/>
          <w:rtl/>
          <w:rPrChange w:id="481" w:author="giladsar@gmail.com" w:date="2025-04-08T13:34:00Z">
            <w:rPr>
              <w:ins w:id="482" w:author="giladsar@gmail.com" w:date="2025-03-04T12:54:00Z"/>
              <w:rtl/>
            </w:rPr>
          </w:rPrChange>
        </w:rPr>
      </w:pPr>
      <w:ins w:id="483" w:author="giladsar@gmail.com" w:date="2025-03-04T12:54:00Z">
        <w:r w:rsidRPr="00250813">
          <w:rPr>
            <w:rFonts w:asciiTheme="minorBidi" w:hAnsiTheme="minorBidi" w:cstheme="minorBidi"/>
            <w:color w:val="000000"/>
            <w:rtl/>
            <w:rPrChange w:id="484" w:author="giladsar@gmail.com" w:date="2025-04-08T13:34:00Z">
              <w:rPr>
                <w:color w:val="000000"/>
                <w:rtl/>
              </w:rPr>
            </w:rPrChange>
          </w:rPr>
          <w:t>בהמשך יישאלו מספר שאלות הקשורות לתכני הסרטון ותינתן הזדמנות לקבל בונוס כספי על תשובות נכונות.</w:t>
        </w:r>
      </w:ins>
    </w:p>
    <w:p w14:paraId="22B3EF48" w14:textId="77777777" w:rsidR="000C2B45" w:rsidRPr="00250813" w:rsidRDefault="000C2B45" w:rsidP="000C2B45">
      <w:pPr>
        <w:rPr>
          <w:ins w:id="485" w:author="giladsar@gmail.com" w:date="2025-03-04T12:54:00Z"/>
          <w:rFonts w:asciiTheme="minorBidi" w:hAnsiTheme="minorBidi" w:cstheme="minorBidi"/>
          <w:rtl/>
          <w:rPrChange w:id="486" w:author="giladsar@gmail.com" w:date="2025-04-08T13:34:00Z">
            <w:rPr>
              <w:ins w:id="487" w:author="giladsar@gmail.com" w:date="2025-03-04T12:54:00Z"/>
              <w:rtl/>
            </w:rPr>
          </w:rPrChange>
        </w:rPr>
      </w:pPr>
    </w:p>
    <w:p w14:paraId="27491F55" w14:textId="698536E0" w:rsidR="00574508" w:rsidRPr="00250813" w:rsidDel="000C2B45" w:rsidRDefault="00574508" w:rsidP="00574508">
      <w:pPr>
        <w:pStyle w:val="NormalWeb"/>
        <w:shd w:val="clear" w:color="auto" w:fill="FFFFFF"/>
        <w:bidi/>
        <w:spacing w:before="0" w:beforeAutospacing="0" w:after="0" w:afterAutospacing="0"/>
        <w:rPr>
          <w:del w:id="488" w:author="giladsar@gmail.com" w:date="2025-03-04T12:54:00Z"/>
          <w:rFonts w:asciiTheme="minorBidi" w:hAnsiTheme="minorBidi" w:cstheme="minorBidi"/>
          <w:rtl/>
        </w:rPr>
      </w:pPr>
      <w:del w:id="489" w:author="giladsar@gmail.com" w:date="2025-03-04T12:54:00Z">
        <w:r w:rsidRPr="00250813" w:rsidDel="000C2B45">
          <w:rPr>
            <w:rFonts w:asciiTheme="minorBidi" w:hAnsiTheme="minorBidi" w:cstheme="minorBidi"/>
            <w:color w:val="000000"/>
            <w:rtl/>
          </w:rPr>
          <w:delText>במחקר זה נבחן רושם ראשוני. </w:delText>
        </w:r>
      </w:del>
    </w:p>
    <w:p w14:paraId="3B43BF32" w14:textId="36972BD5" w:rsidR="00574508" w:rsidRPr="00250813" w:rsidDel="000C2B45" w:rsidRDefault="00574508" w:rsidP="00574508">
      <w:pPr>
        <w:pStyle w:val="NormalWeb"/>
        <w:shd w:val="clear" w:color="auto" w:fill="FFFFFF"/>
        <w:bidi/>
        <w:spacing w:before="0" w:beforeAutospacing="0" w:after="0" w:afterAutospacing="0"/>
        <w:rPr>
          <w:del w:id="490" w:author="giladsar@gmail.com" w:date="2025-03-04T12:54:00Z"/>
          <w:rFonts w:asciiTheme="minorBidi" w:hAnsiTheme="minorBidi" w:cstheme="minorBidi"/>
          <w:rtl/>
        </w:rPr>
      </w:pPr>
    </w:p>
    <w:p w14:paraId="310AA74C" w14:textId="2A547D8C" w:rsidR="00574508" w:rsidRPr="00250813" w:rsidDel="000C2B45" w:rsidRDefault="00574508" w:rsidP="00574508">
      <w:pPr>
        <w:pStyle w:val="NormalWeb"/>
        <w:shd w:val="clear" w:color="auto" w:fill="FFFFFF"/>
        <w:bidi/>
        <w:spacing w:before="0" w:beforeAutospacing="0" w:after="0" w:afterAutospacing="0"/>
        <w:rPr>
          <w:del w:id="491" w:author="giladsar@gmail.com" w:date="2025-03-04T12:54:00Z"/>
          <w:rFonts w:asciiTheme="minorBidi" w:hAnsiTheme="minorBidi" w:cstheme="minorBidi"/>
          <w:rtl/>
        </w:rPr>
      </w:pPr>
      <w:del w:id="492" w:author="giladsar@gmail.com" w:date="2025-03-04T12:54:00Z">
        <w:r w:rsidRPr="00250813" w:rsidDel="000C2B45">
          <w:rPr>
            <w:rFonts w:asciiTheme="minorBidi" w:hAnsiTheme="minorBidi" w:cstheme="minorBidi"/>
            <w:color w:val="000000"/>
            <w:rtl/>
          </w:rPr>
          <w:delText>כעת יוצג לך סרטון, ובמהלכו ינוטרו תנועות העיניים שלך לצורך הבטחת צפייה מלאה בסרטון ובדיקת תשומת הלב שלך לתכניו. אנא וודא/י כי אתה נמצא/ת בסביבה שקטה וללא הסחות דעת. </w:delText>
        </w:r>
      </w:del>
    </w:p>
    <w:p w14:paraId="00C0E90D" w14:textId="06611F5B" w:rsidR="00574508" w:rsidRPr="00250813" w:rsidDel="000C2B45" w:rsidRDefault="00574508" w:rsidP="00574508">
      <w:pPr>
        <w:pStyle w:val="NormalWeb"/>
        <w:shd w:val="clear" w:color="auto" w:fill="FFFFFF"/>
        <w:bidi/>
        <w:spacing w:before="0" w:beforeAutospacing="0" w:after="0" w:afterAutospacing="0"/>
        <w:rPr>
          <w:del w:id="493" w:author="giladsar@gmail.com" w:date="2025-03-04T12:54:00Z"/>
          <w:rFonts w:asciiTheme="minorBidi" w:hAnsiTheme="minorBidi" w:cstheme="minorBidi"/>
          <w:rtl/>
        </w:rPr>
      </w:pPr>
    </w:p>
    <w:p w14:paraId="03B9546B" w14:textId="751565F9" w:rsidR="00574508" w:rsidRPr="00250813" w:rsidDel="000C2B45" w:rsidRDefault="00574508" w:rsidP="00574508">
      <w:pPr>
        <w:pStyle w:val="NormalWeb"/>
        <w:shd w:val="clear" w:color="auto" w:fill="FFFFFF"/>
        <w:bidi/>
        <w:spacing w:before="0" w:beforeAutospacing="0" w:after="0" w:afterAutospacing="0"/>
        <w:ind w:right="-80"/>
        <w:rPr>
          <w:del w:id="494" w:author="giladsar@gmail.com" w:date="2025-03-04T12:54:00Z"/>
          <w:rFonts w:asciiTheme="minorBidi" w:hAnsiTheme="minorBidi" w:cstheme="minorBidi"/>
          <w:rtl/>
        </w:rPr>
      </w:pPr>
      <w:del w:id="495" w:author="giladsar@gmail.com" w:date="2025-03-04T12:54:00Z">
        <w:r w:rsidRPr="00250813" w:rsidDel="000C2B45">
          <w:rPr>
            <w:rFonts w:asciiTheme="minorBidi" w:hAnsiTheme="minorBidi" w:cstheme="minorBidi"/>
            <w:color w:val="444746"/>
            <w:rtl/>
          </w:rPr>
          <w:delText>יבהמשך יישאלו מספר שאלות הקשורות לתכני הסרטון ותינתן הזדמנות לקבל בונוס כספי על תשובות נכונות.</w:delText>
        </w:r>
      </w:del>
    </w:p>
    <w:p w14:paraId="77E8454A" w14:textId="77777777" w:rsidR="00574508" w:rsidRPr="00250813" w:rsidRDefault="00574508" w:rsidP="00574508">
      <w:pPr>
        <w:rPr>
          <w:rFonts w:asciiTheme="minorBidi" w:hAnsiTheme="minorBidi" w:cstheme="minorBidi"/>
          <w:rtl/>
        </w:rPr>
      </w:pPr>
    </w:p>
    <w:p w14:paraId="3A9BE0C4" w14:textId="1A310369" w:rsidR="001057D3" w:rsidRPr="00250813" w:rsidRDefault="001057D3" w:rsidP="001057D3">
      <w:pPr>
        <w:bidi/>
        <w:spacing w:after="240"/>
        <w:rPr>
          <w:rFonts w:asciiTheme="minorBidi" w:hAnsiTheme="minorBidi" w:cstheme="minorBidi"/>
          <w:rtl/>
        </w:rPr>
      </w:pPr>
      <w:r w:rsidRPr="00250813">
        <w:rPr>
          <w:rFonts w:asciiTheme="minorBidi" w:hAnsiTheme="minorBidi" w:cstheme="minorBidi"/>
          <w:b/>
          <w:bCs/>
          <w:color w:val="5B9BD5"/>
          <w:rtl/>
        </w:rPr>
        <w:t>[סרטון - תוכן ענייני]</w:t>
      </w:r>
    </w:p>
    <w:p w14:paraId="043DAB5C" w14:textId="77777777" w:rsidR="00FE0729" w:rsidRPr="00250813" w:rsidRDefault="00FE0729" w:rsidP="001057D3">
      <w:pPr>
        <w:shd w:val="clear" w:color="auto" w:fill="FFFFFF"/>
        <w:bidi/>
        <w:rPr>
          <w:ins w:id="496" w:author="giladsar@gmail.com" w:date="2025-03-25T15:14:00Z"/>
          <w:rFonts w:asciiTheme="minorBidi" w:hAnsiTheme="minorBidi" w:cstheme="minorBidi"/>
          <w:color w:val="000000"/>
        </w:rPr>
      </w:pPr>
    </w:p>
    <w:p w14:paraId="19218070" w14:textId="77777777" w:rsidR="00FE0729" w:rsidRPr="00250813" w:rsidRDefault="001057D3" w:rsidP="00FE0729">
      <w:pPr>
        <w:shd w:val="clear" w:color="auto" w:fill="FFFFFF"/>
        <w:bidi/>
        <w:rPr>
          <w:ins w:id="497" w:author="giladsar@gmail.com" w:date="2025-03-25T15:14:00Z"/>
          <w:rFonts w:asciiTheme="minorBidi" w:hAnsiTheme="minorBidi" w:cstheme="minorBidi"/>
          <w:color w:val="000000"/>
        </w:rPr>
      </w:pPr>
      <w:r w:rsidRPr="00250813">
        <w:rPr>
          <w:rFonts w:asciiTheme="minorBidi" w:hAnsiTheme="minorBidi" w:cstheme="minorBidi"/>
          <w:color w:val="000000"/>
          <w:rtl/>
        </w:rPr>
        <w:t>היי! מה נשמע? אני נעמה, סטודנטית לביולוגיה, והיום אני רוצה לספר לכם כמה דברים מגניבים שאולי לא ידעתם על משהו שכולנו מכירים - צמחים. זה נושא שהתחלתי להתעניין בו בזמן האחרון, וגיליתי עליהם דברים ממש מפתיעים!</w:t>
      </w:r>
    </w:p>
    <w:p w14:paraId="51161438" w14:textId="77777777" w:rsidR="00FE0729" w:rsidRPr="00250813" w:rsidRDefault="00FE0729" w:rsidP="00FE0729">
      <w:pPr>
        <w:shd w:val="clear" w:color="auto" w:fill="FFFFFF"/>
        <w:bidi/>
        <w:rPr>
          <w:ins w:id="498" w:author="giladsar@gmail.com" w:date="2025-03-25T15:15:00Z"/>
          <w:rFonts w:asciiTheme="minorBidi" w:hAnsiTheme="minorBidi" w:cstheme="minorBidi"/>
          <w:color w:val="000000"/>
        </w:rPr>
      </w:pPr>
    </w:p>
    <w:p w14:paraId="286F506D" w14:textId="3B0F32A1" w:rsidR="00FE0729" w:rsidRPr="00250813" w:rsidRDefault="001057D3" w:rsidP="00FE0729">
      <w:pPr>
        <w:shd w:val="clear" w:color="auto" w:fill="FFFFFF"/>
        <w:bidi/>
        <w:rPr>
          <w:ins w:id="499" w:author="giladsar@gmail.com" w:date="2025-03-25T15:14:00Z"/>
          <w:rFonts w:asciiTheme="minorBidi" w:hAnsiTheme="minorBidi" w:cstheme="minorBidi"/>
          <w:color w:val="000000"/>
        </w:rPr>
      </w:pPr>
      <w:r w:rsidRPr="00250813">
        <w:rPr>
          <w:rFonts w:asciiTheme="minorBidi" w:hAnsiTheme="minorBidi" w:cstheme="minorBidi"/>
          <w:color w:val="000000"/>
          <w:rtl/>
        </w:rPr>
        <w:t xml:space="preserve"> לרוב אנחנו חושבים על צמחים כעל יצורים פשוטים, כאלה שאין להם "שכל" או יכולות קוגניטיביות. אבל מחקרים בשנים האחרונות מגלים שלצמחים יש מספר תכונות מפתיעות, ואפילו כאלה שיכולות להזכיר את המוח של בני האדם. למשל, צמחים יכולים לדעת מה מזג האוויר, עד רמת דיוק של מעלה אחת! למה זה חשוב? כי התזמון של הפריחה שלהם תלוי בטמפרטורות. אם צמח אמור לפרוח רק כשבחוץ יש 21 מעלות, ב20 מעלות זה לא יקרה. </w:t>
      </w:r>
    </w:p>
    <w:p w14:paraId="6D00B130" w14:textId="77777777" w:rsidR="00FE0729" w:rsidRPr="00250813" w:rsidRDefault="00FE0729" w:rsidP="00FE0729">
      <w:pPr>
        <w:shd w:val="clear" w:color="auto" w:fill="FFFFFF"/>
        <w:bidi/>
        <w:rPr>
          <w:ins w:id="500" w:author="giladsar@gmail.com" w:date="2025-03-25T15:14:00Z"/>
          <w:rFonts w:asciiTheme="minorBidi" w:hAnsiTheme="minorBidi" w:cstheme="minorBidi"/>
          <w:color w:val="000000"/>
        </w:rPr>
      </w:pPr>
    </w:p>
    <w:p w14:paraId="45E47AB7" w14:textId="77777777" w:rsidR="00FE0729" w:rsidRPr="00250813" w:rsidRDefault="00FE0729" w:rsidP="00FE0729">
      <w:pPr>
        <w:shd w:val="clear" w:color="auto" w:fill="FFFFFF"/>
        <w:bidi/>
        <w:rPr>
          <w:ins w:id="501" w:author="giladsar@gmail.com" w:date="2025-03-25T15:14:00Z"/>
          <w:rFonts w:asciiTheme="minorBidi" w:hAnsiTheme="minorBidi" w:cstheme="minorBidi"/>
          <w:color w:val="000000"/>
        </w:rPr>
      </w:pPr>
    </w:p>
    <w:p w14:paraId="090A9539" w14:textId="11E629F6" w:rsidR="001057D3" w:rsidRPr="00250813" w:rsidRDefault="001057D3" w:rsidP="00FE0729">
      <w:pPr>
        <w:shd w:val="clear" w:color="auto" w:fill="FFFFFF"/>
        <w:bidi/>
        <w:rPr>
          <w:rFonts w:asciiTheme="minorBidi" w:hAnsiTheme="minorBidi" w:cstheme="minorBidi"/>
          <w:rtl/>
        </w:rPr>
      </w:pPr>
      <w:r w:rsidRPr="00250813">
        <w:rPr>
          <w:rFonts w:asciiTheme="minorBidi" w:hAnsiTheme="minorBidi" w:cstheme="minorBidi"/>
          <w:color w:val="000000"/>
          <w:rtl/>
        </w:rPr>
        <w:t>אבל זה לא הכול – צמחים גם "זוכרים" את מזג האוויר. הם ממש מודדים את הטמפרטורות יום אחרי יום, סופרים כמה חום הם קיבלו, וכשזה מגיע לרמה המתאימה – הם פורחים. </w:t>
      </w:r>
    </w:p>
    <w:p w14:paraId="474372C2" w14:textId="77777777" w:rsidR="00FE0729" w:rsidRPr="00250813" w:rsidRDefault="001057D3" w:rsidP="001057D3">
      <w:pPr>
        <w:shd w:val="clear" w:color="auto" w:fill="FFFFFF"/>
        <w:bidi/>
        <w:rPr>
          <w:ins w:id="502" w:author="giladsar@gmail.com" w:date="2025-03-25T15:15:00Z"/>
          <w:rFonts w:asciiTheme="minorBidi" w:hAnsiTheme="minorBidi" w:cstheme="minorBidi"/>
          <w:color w:val="000000"/>
        </w:rPr>
      </w:pPr>
      <w:r w:rsidRPr="00250813">
        <w:rPr>
          <w:rFonts w:asciiTheme="minorBidi" w:hAnsiTheme="minorBidi" w:cstheme="minorBidi"/>
          <w:color w:val="000000"/>
          <w:rtl/>
        </w:rPr>
        <w:t xml:space="preserve">עכשיו, בטח עולה השאלה איך בדיוק צמחים "זוכרים" את הטמפרטורות שחוו בעבר, אם אין להם מוח שמאפשר להם לאחסן את המידע? הרי, אינטואיטיבית, אנחנו רגילים לחשוב שזיכרון קשור ישירות למוח.  אבל זה לא ממש מדויק – המוח שלנו הוא לא המנגנון היחיד שמסוגל לעשות דברים כאלה. תחשבו, למשל, על מערכת החיסון שלנו - כשהייתם ילדים וחליתם באבעבועות רוח, הגוף שלכם "זכר" את המחלה, אבל זה לא היה קשור למוח אלא למערכת החיסונית. אותו הדבר קורה בצמחים. זיכרון לא חייב להיות בעל מטען רגשי, וזה נכון גם לגבי צמחים. הרי ברור שצמחים לא "מתגעגעים" לימים היפים עם אחיהם בתרמיל, אבל הם כן זוכרים בצורה אחרת. </w:t>
      </w:r>
    </w:p>
    <w:p w14:paraId="7CCB3201" w14:textId="77777777" w:rsidR="00FE0729" w:rsidRPr="00250813" w:rsidRDefault="00FE0729" w:rsidP="00FE0729">
      <w:pPr>
        <w:shd w:val="clear" w:color="auto" w:fill="FFFFFF"/>
        <w:bidi/>
        <w:rPr>
          <w:ins w:id="503" w:author="giladsar@gmail.com" w:date="2025-03-25T15:15:00Z"/>
          <w:rFonts w:asciiTheme="minorBidi" w:hAnsiTheme="minorBidi" w:cstheme="minorBidi"/>
          <w:color w:val="000000"/>
        </w:rPr>
      </w:pPr>
    </w:p>
    <w:p w14:paraId="760B7343" w14:textId="6F6D6CB1" w:rsidR="001057D3" w:rsidRPr="00250813" w:rsidRDefault="001057D3" w:rsidP="00FE0729">
      <w:pPr>
        <w:shd w:val="clear" w:color="auto" w:fill="FFFFFF"/>
        <w:bidi/>
        <w:rPr>
          <w:ins w:id="504" w:author="giladsar@gmail.com" w:date="2025-03-25T15:15:00Z"/>
          <w:rFonts w:asciiTheme="minorBidi" w:hAnsiTheme="minorBidi" w:cstheme="minorBidi"/>
          <w:color w:val="000000"/>
        </w:rPr>
      </w:pPr>
      <w:r w:rsidRPr="00250813">
        <w:rPr>
          <w:rFonts w:asciiTheme="minorBidi" w:hAnsiTheme="minorBidi" w:cstheme="minorBidi"/>
          <w:color w:val="000000"/>
          <w:rtl/>
        </w:rPr>
        <w:t>אם זיכרון הוא שמירת של מידע ואחזור שלו, אז בהחלט ניתן להגיד שצמחים זוכרים. דוגמא טובה לזה היא הצמח הטורף 'מלכודת ונוס'. כשבוחנים אותו מקרוב מגלים שיש בתוכו כמה שערות קטנות. אם זבוב נוגע בשערה אחת - לא קורה כלום. אבל אם תוך 20 שניות הוא נוגע בעוד שערה ה-"לסת" של הצמח תיסגר כדי ללכוד אותו. עברו יותר מעשרים שניות? המערכת "שוכחת" והספירה תתחיל מחדש. זה סוג של זיכרון לטווח קצר. </w:t>
      </w:r>
    </w:p>
    <w:p w14:paraId="53EFC80C" w14:textId="77777777" w:rsidR="00FE0729" w:rsidRPr="00250813" w:rsidRDefault="00FE0729" w:rsidP="00FE0729">
      <w:pPr>
        <w:shd w:val="clear" w:color="auto" w:fill="FFFFFF"/>
        <w:bidi/>
        <w:rPr>
          <w:rFonts w:asciiTheme="minorBidi" w:hAnsiTheme="minorBidi" w:cstheme="minorBidi"/>
          <w:rtl/>
        </w:rPr>
      </w:pPr>
    </w:p>
    <w:p w14:paraId="0EE79D47" w14:textId="77777777" w:rsidR="00FE0729" w:rsidRPr="00250813" w:rsidRDefault="001057D3" w:rsidP="001057D3">
      <w:pPr>
        <w:shd w:val="clear" w:color="auto" w:fill="FFFFFF"/>
        <w:bidi/>
        <w:rPr>
          <w:ins w:id="505" w:author="giladsar@gmail.com" w:date="2025-03-25T15:15:00Z"/>
          <w:rFonts w:asciiTheme="minorBidi" w:hAnsiTheme="minorBidi" w:cstheme="minorBidi"/>
          <w:color w:val="000000"/>
        </w:rPr>
      </w:pPr>
      <w:r w:rsidRPr="00250813">
        <w:rPr>
          <w:rFonts w:asciiTheme="minorBidi" w:hAnsiTheme="minorBidi" w:cstheme="minorBidi"/>
          <w:color w:val="000000"/>
          <w:rtl/>
        </w:rPr>
        <w:t>ולא רק זיכרון – צמחים גם "חשים" מגע! מטפסים, למשל, מסתלסלים סביב גדרות כשהם חשים שמדובר במשהו מוצק שיכול לתמוך בהם. יש גם צמחים, כמו המימוזה הביישנית, שמתקפלים מיד כשנוגעים בהם. ומה לגבי המיתוס הזה שצמחים אוהבים שמלטפים אותם? מסתבר שזה הפוך! מחקרים מראים שליטופים דווקא פוגעים בצמחים – הם מפסיקים לגדול, ובמקרים קיצוניים אפילו מתים. כנראה שבטבע מגע הוא לרוב חדשות רעות (</w:t>
      </w:r>
      <w:r w:rsidRPr="00250813">
        <w:rPr>
          <w:rFonts w:asciiTheme="minorBidi" w:hAnsiTheme="minorBidi" w:cstheme="minorBidi"/>
          <w:color w:val="000000"/>
        </w:rPr>
        <w:t>bad news</w:t>
      </w:r>
      <w:r w:rsidRPr="00250813">
        <w:rPr>
          <w:rFonts w:asciiTheme="minorBidi" w:hAnsiTheme="minorBidi" w:cstheme="minorBidi"/>
          <w:color w:val="000000"/>
          <w:rtl/>
        </w:rPr>
        <w:t>), ולכן הם ׳מתוכנתים׳ להתרחק ממנו.</w:t>
      </w:r>
    </w:p>
    <w:p w14:paraId="1761649C" w14:textId="77777777" w:rsidR="00FE0729" w:rsidRPr="00250813" w:rsidRDefault="00FE0729" w:rsidP="00FE0729">
      <w:pPr>
        <w:shd w:val="clear" w:color="auto" w:fill="FFFFFF"/>
        <w:bidi/>
        <w:rPr>
          <w:ins w:id="506" w:author="giladsar@gmail.com" w:date="2025-03-25T15:15:00Z"/>
          <w:rFonts w:asciiTheme="minorBidi" w:hAnsiTheme="minorBidi" w:cstheme="minorBidi"/>
          <w:color w:val="000000"/>
        </w:rPr>
      </w:pPr>
    </w:p>
    <w:p w14:paraId="0F3384B9" w14:textId="77777777" w:rsidR="00FE0729" w:rsidRPr="00250813" w:rsidRDefault="00FE0729" w:rsidP="00FE0729">
      <w:pPr>
        <w:shd w:val="clear" w:color="auto" w:fill="FFFFFF"/>
        <w:bidi/>
        <w:rPr>
          <w:ins w:id="507" w:author="giladsar@gmail.com" w:date="2025-03-25T15:15:00Z"/>
          <w:rFonts w:asciiTheme="minorBidi" w:hAnsiTheme="minorBidi" w:cstheme="minorBidi"/>
          <w:color w:val="000000"/>
        </w:rPr>
      </w:pPr>
    </w:p>
    <w:p w14:paraId="3051BD17" w14:textId="7210F27C" w:rsidR="001057D3" w:rsidRPr="00250813" w:rsidRDefault="001057D3" w:rsidP="00FE0729">
      <w:pPr>
        <w:shd w:val="clear" w:color="auto" w:fill="FFFFFF"/>
        <w:bidi/>
        <w:rPr>
          <w:rFonts w:asciiTheme="minorBidi" w:hAnsiTheme="minorBidi" w:cstheme="minorBidi"/>
          <w:rtl/>
        </w:rPr>
      </w:pPr>
      <w:del w:id="508" w:author="giladsar@gmail.com" w:date="2025-03-25T15:15:00Z">
        <w:r w:rsidRPr="00250813" w:rsidDel="00FE0729">
          <w:rPr>
            <w:rFonts w:asciiTheme="minorBidi" w:hAnsiTheme="minorBidi" w:cstheme="minorBidi"/>
            <w:color w:val="000000"/>
            <w:rtl/>
          </w:rPr>
          <w:delText xml:space="preserve"> </w:delText>
        </w:r>
      </w:del>
      <w:r w:rsidRPr="00250813">
        <w:rPr>
          <w:rFonts w:asciiTheme="minorBidi" w:hAnsiTheme="minorBidi" w:cstheme="minorBidi"/>
          <w:color w:val="000000"/>
          <w:rtl/>
        </w:rPr>
        <w:t>אז כן, צמחים הם הרבה יותר ממה שחשבנו, עם יכולות די מדהימות כשחושבים על זה. הם לא רק יפים, אלא גם ממש חכמים, ומלאי הפתעות... אז זהו, מקווה שהיה לכם מעניין ושגיליתם משהו חדש על העולם!</w:t>
      </w:r>
    </w:p>
    <w:p w14:paraId="11F4DCF4" w14:textId="74FAC3AD" w:rsidR="009812E7" w:rsidRPr="00250813" w:rsidRDefault="009812E7" w:rsidP="001057D3">
      <w:pPr>
        <w:shd w:val="clear" w:color="auto" w:fill="FFFFFF"/>
        <w:bidi/>
        <w:rPr>
          <w:rFonts w:asciiTheme="minorBidi" w:hAnsiTheme="minorBidi" w:cstheme="minorBidi"/>
          <w:b/>
          <w:bCs/>
          <w:color w:val="5B9BD5"/>
        </w:rPr>
      </w:pPr>
    </w:p>
    <w:p w14:paraId="3657E29D" w14:textId="77777777" w:rsidR="000616E5" w:rsidRPr="00250813" w:rsidRDefault="000616E5" w:rsidP="00250813">
      <w:pPr>
        <w:shd w:val="clear" w:color="auto" w:fill="FFFFFF"/>
        <w:bidi/>
        <w:rPr>
          <w:rFonts w:asciiTheme="minorBidi" w:hAnsiTheme="minorBidi" w:cstheme="minorBidi"/>
          <w:rtl/>
        </w:rPr>
      </w:pPr>
    </w:p>
    <w:p w14:paraId="4E67BEEF" w14:textId="77777777" w:rsidR="00250813" w:rsidRPr="00250813" w:rsidRDefault="00250813" w:rsidP="00250813">
      <w:pPr>
        <w:shd w:val="clear" w:color="auto" w:fill="FFFFFF"/>
        <w:bidi/>
        <w:rPr>
          <w:ins w:id="509" w:author="giladsar@gmail.com" w:date="2025-04-08T13:34:00Z"/>
          <w:rFonts w:asciiTheme="minorBidi" w:hAnsiTheme="minorBidi" w:cstheme="minorBidi"/>
          <w:rtl/>
          <w:rPrChange w:id="510" w:author="giladsar@gmail.com" w:date="2025-04-08T13:34:00Z">
            <w:rPr>
              <w:ins w:id="511" w:author="giladsar@gmail.com" w:date="2025-04-08T13:34:00Z"/>
              <w:rtl/>
            </w:rPr>
          </w:rPrChange>
        </w:rPr>
        <w:pPrChange w:id="512" w:author="giladsar@gmail.com" w:date="2025-04-08T13:34:00Z">
          <w:pPr>
            <w:shd w:val="clear" w:color="auto" w:fill="FFFFFF"/>
          </w:pPr>
        </w:pPrChange>
      </w:pPr>
      <w:ins w:id="513" w:author="giladsar@gmail.com" w:date="2025-04-08T13:34:00Z">
        <w:r w:rsidRPr="00250813">
          <w:rPr>
            <w:rFonts w:asciiTheme="minorBidi" w:hAnsiTheme="minorBidi" w:cstheme="minorBidi"/>
            <w:b/>
            <w:bCs/>
            <w:color w:val="5B9BD5"/>
            <w:rtl/>
            <w:rPrChange w:id="514" w:author="giladsar@gmail.com" w:date="2025-04-08T13:34:00Z">
              <w:rPr>
                <w:b/>
                <w:bCs/>
                <w:color w:val="5B9BD5"/>
                <w:rtl/>
              </w:rPr>
            </w:rPrChange>
          </w:rPr>
          <w:t>[אקטיבציה מינית - השלמת מילים]</w:t>
        </w:r>
      </w:ins>
    </w:p>
    <w:p w14:paraId="7D14AAAA" w14:textId="77777777" w:rsidR="00250813" w:rsidRPr="00250813" w:rsidRDefault="00250813" w:rsidP="00250813">
      <w:pPr>
        <w:shd w:val="clear" w:color="auto" w:fill="FFFFFF"/>
        <w:bidi/>
        <w:rPr>
          <w:ins w:id="515" w:author="giladsar@gmail.com" w:date="2025-04-08T13:34:00Z"/>
          <w:rFonts w:asciiTheme="minorBidi" w:hAnsiTheme="minorBidi" w:cstheme="minorBidi"/>
          <w:rtl/>
          <w:rPrChange w:id="516" w:author="giladsar@gmail.com" w:date="2025-04-08T13:34:00Z">
            <w:rPr>
              <w:ins w:id="517" w:author="giladsar@gmail.com" w:date="2025-04-08T13:34:00Z"/>
              <w:rtl/>
            </w:rPr>
          </w:rPrChange>
        </w:rPr>
        <w:pPrChange w:id="518" w:author="giladsar@gmail.com" w:date="2025-04-08T13:34:00Z">
          <w:pPr>
            <w:shd w:val="clear" w:color="auto" w:fill="FFFFFF"/>
          </w:pPr>
        </w:pPrChange>
      </w:pPr>
    </w:p>
    <w:p w14:paraId="1CE445C7" w14:textId="77777777" w:rsidR="00250813" w:rsidRPr="00250813" w:rsidRDefault="00250813" w:rsidP="00250813">
      <w:pPr>
        <w:shd w:val="clear" w:color="auto" w:fill="FFFFFF"/>
        <w:bidi/>
        <w:rPr>
          <w:ins w:id="519" w:author="giladsar@gmail.com" w:date="2025-04-08T13:34:00Z"/>
          <w:rFonts w:asciiTheme="minorBidi" w:hAnsiTheme="minorBidi" w:cstheme="minorBidi"/>
          <w:rtl/>
          <w:rPrChange w:id="520" w:author="giladsar@gmail.com" w:date="2025-04-08T13:34:00Z">
            <w:rPr>
              <w:ins w:id="521" w:author="giladsar@gmail.com" w:date="2025-04-08T13:34:00Z"/>
              <w:rtl/>
            </w:rPr>
          </w:rPrChange>
        </w:rPr>
        <w:pPrChange w:id="522" w:author="giladsar@gmail.com" w:date="2025-04-08T13:34:00Z">
          <w:pPr>
            <w:shd w:val="clear" w:color="auto" w:fill="FFFFFF"/>
          </w:pPr>
        </w:pPrChange>
      </w:pPr>
      <w:ins w:id="523" w:author="giladsar@gmail.com" w:date="2025-04-08T13:34:00Z">
        <w:r w:rsidRPr="00250813">
          <w:rPr>
            <w:rFonts w:asciiTheme="minorBidi" w:hAnsiTheme="minorBidi" w:cstheme="minorBidi"/>
            <w:b/>
            <w:bCs/>
            <w:color w:val="000000"/>
            <w:rtl/>
            <w:rPrChange w:id="524" w:author="giladsar@gmail.com" w:date="2025-04-08T13:34:00Z">
              <w:rPr>
                <w:b/>
                <w:bCs/>
                <w:color w:val="000000"/>
                <w:rtl/>
              </w:rPr>
            </w:rPrChange>
          </w:rPr>
          <w:t>[הסבר] </w:t>
        </w:r>
      </w:ins>
    </w:p>
    <w:p w14:paraId="7C55AD3E" w14:textId="77777777" w:rsidR="00250813" w:rsidRPr="00250813" w:rsidRDefault="00250813" w:rsidP="00250813">
      <w:pPr>
        <w:shd w:val="clear" w:color="auto" w:fill="FFFFFF"/>
        <w:bidi/>
        <w:rPr>
          <w:ins w:id="525" w:author="giladsar@gmail.com" w:date="2025-04-08T13:34:00Z"/>
          <w:rFonts w:asciiTheme="minorBidi" w:hAnsiTheme="minorBidi" w:cstheme="minorBidi"/>
          <w:rtl/>
          <w:rPrChange w:id="526" w:author="giladsar@gmail.com" w:date="2025-04-08T13:34:00Z">
            <w:rPr>
              <w:ins w:id="527" w:author="giladsar@gmail.com" w:date="2025-04-08T13:34:00Z"/>
              <w:rtl/>
            </w:rPr>
          </w:rPrChange>
        </w:rPr>
        <w:pPrChange w:id="528" w:author="giladsar@gmail.com" w:date="2025-04-08T13:34:00Z">
          <w:pPr>
            <w:shd w:val="clear" w:color="auto" w:fill="FFFFFF"/>
          </w:pPr>
        </w:pPrChange>
      </w:pPr>
      <w:ins w:id="529" w:author="giladsar@gmail.com" w:date="2025-04-08T13:34:00Z">
        <w:r w:rsidRPr="00250813">
          <w:rPr>
            <w:rFonts w:asciiTheme="minorBidi" w:hAnsiTheme="minorBidi" w:cstheme="minorBidi"/>
            <w:color w:val="000000"/>
            <w:rtl/>
            <w:rPrChange w:id="530" w:author="giladsar@gmail.com" w:date="2025-04-08T13:34:00Z">
              <w:rPr>
                <w:color w:val="000000"/>
                <w:rtl/>
              </w:rPr>
            </w:rPrChange>
          </w:rPr>
          <w:t>בקטע הבא יוצג לך מספר מילים שבהן חסרות אותיות, אנא השלם את האותיות החסרות על מנת לקבל מילה בתקינה בעברית. </w:t>
        </w:r>
      </w:ins>
    </w:p>
    <w:p w14:paraId="7DE42E70" w14:textId="77777777" w:rsidR="00250813" w:rsidRPr="00250813" w:rsidRDefault="00250813" w:rsidP="00250813">
      <w:pPr>
        <w:shd w:val="clear" w:color="auto" w:fill="FFFFFF"/>
        <w:bidi/>
        <w:rPr>
          <w:ins w:id="531" w:author="giladsar@gmail.com" w:date="2025-04-08T13:34:00Z"/>
          <w:rFonts w:asciiTheme="minorBidi" w:hAnsiTheme="minorBidi" w:cstheme="minorBidi" w:hint="cs"/>
          <w:color w:val="000000"/>
          <w:rtl/>
          <w:lang w:val="en-US"/>
          <w:rPrChange w:id="532" w:author="giladsar@gmail.com" w:date="2025-04-08T13:35:00Z">
            <w:rPr>
              <w:ins w:id="533" w:author="giladsar@gmail.com" w:date="2025-04-08T13:34:00Z"/>
              <w:color w:val="000000"/>
              <w:rtl/>
            </w:rPr>
          </w:rPrChange>
        </w:rPr>
        <w:pPrChange w:id="534" w:author="giladsar@gmail.com" w:date="2025-04-08T13:40:00Z">
          <w:pPr>
            <w:shd w:val="clear" w:color="auto" w:fill="FFFFFF"/>
          </w:pPr>
        </w:pPrChange>
      </w:pPr>
    </w:p>
    <w:p w14:paraId="35D675E6" w14:textId="77777777" w:rsidR="00250813" w:rsidRPr="00250813" w:rsidRDefault="00250813" w:rsidP="00250813">
      <w:pPr>
        <w:shd w:val="clear" w:color="auto" w:fill="FFFFFF"/>
        <w:bidi/>
        <w:rPr>
          <w:ins w:id="535" w:author="giladsar@gmail.com" w:date="2025-04-08T13:34:00Z"/>
          <w:rFonts w:asciiTheme="minorBidi" w:hAnsiTheme="minorBidi" w:cstheme="minorBidi"/>
          <w:color w:val="000000"/>
          <w:rtl/>
          <w:rPrChange w:id="536" w:author="giladsar@gmail.com" w:date="2025-04-08T13:34:00Z">
            <w:rPr>
              <w:ins w:id="537" w:author="giladsar@gmail.com" w:date="2025-04-08T13:34:00Z"/>
              <w:color w:val="000000"/>
              <w:rtl/>
            </w:rPr>
          </w:rPrChange>
        </w:rPr>
        <w:pPrChange w:id="538" w:author="giladsar@gmail.com" w:date="2025-04-08T13:34:00Z">
          <w:pPr>
            <w:shd w:val="clear" w:color="auto" w:fill="FFFFFF"/>
          </w:pPr>
        </w:pPrChange>
      </w:pPr>
      <w:ins w:id="539" w:author="giladsar@gmail.com" w:date="2025-04-08T13:34:00Z">
        <w:r w:rsidRPr="00250813">
          <w:rPr>
            <w:rFonts w:asciiTheme="minorBidi" w:hAnsiTheme="minorBidi" w:cstheme="minorBidi"/>
            <w:color w:val="000000"/>
            <w:rtl/>
            <w:rPrChange w:id="540" w:author="giladsar@gmail.com" w:date="2025-04-08T13:34:00Z">
              <w:rPr>
                <w:color w:val="000000"/>
                <w:rtl/>
              </w:rPr>
            </w:rPrChange>
          </w:rPr>
          <w:lastRenderedPageBreak/>
          <w:t>[</w:t>
        </w:r>
        <w:r w:rsidRPr="00250813">
          <w:rPr>
            <w:rFonts w:asciiTheme="minorBidi" w:hAnsiTheme="minorBidi" w:cstheme="minorBidi"/>
            <w:color w:val="000000"/>
            <w:rPrChange w:id="541" w:author="giladsar@gmail.com" w:date="2025-04-08T13:34:00Z">
              <w:rPr>
                <w:color w:val="000000"/>
              </w:rPr>
            </w:rPrChange>
          </w:rPr>
          <w:t>randomized block</w:t>
        </w:r>
        <w:r w:rsidRPr="00250813">
          <w:rPr>
            <w:rFonts w:asciiTheme="minorBidi" w:hAnsiTheme="minorBidi" w:cstheme="minorBidi"/>
            <w:color w:val="000000"/>
            <w:rtl/>
            <w:rPrChange w:id="542" w:author="giladsar@gmail.com" w:date="2025-04-08T13:34:00Z">
              <w:rPr>
                <w:color w:val="000000"/>
                <w:rtl/>
              </w:rPr>
            </w:rPrChange>
          </w:rPr>
          <w:t xml:space="preserve">] </w:t>
        </w:r>
      </w:ins>
    </w:p>
    <w:p w14:paraId="7F75D217" w14:textId="77777777" w:rsidR="00250813" w:rsidRPr="00250813" w:rsidRDefault="00250813" w:rsidP="00250813">
      <w:pPr>
        <w:shd w:val="clear" w:color="auto" w:fill="FFFFFF"/>
        <w:bidi/>
        <w:rPr>
          <w:ins w:id="543" w:author="giladsar@gmail.com" w:date="2025-04-08T13:34:00Z"/>
          <w:rFonts w:asciiTheme="minorBidi" w:hAnsiTheme="minorBidi" w:cstheme="minorBidi"/>
          <w:color w:val="000000"/>
          <w:rtl/>
          <w:rPrChange w:id="544" w:author="giladsar@gmail.com" w:date="2025-04-08T13:34:00Z">
            <w:rPr>
              <w:ins w:id="545" w:author="giladsar@gmail.com" w:date="2025-04-08T13:34:00Z"/>
              <w:color w:val="000000"/>
              <w:rtl/>
            </w:rPr>
          </w:rPrChange>
        </w:rPr>
        <w:pPrChange w:id="546" w:author="giladsar@gmail.com" w:date="2025-04-08T13:34:00Z">
          <w:pPr>
            <w:shd w:val="clear" w:color="auto" w:fill="FFFFFF"/>
          </w:pPr>
        </w:pPrChange>
      </w:pPr>
    </w:p>
    <w:p w14:paraId="6609BEE1" w14:textId="77777777" w:rsidR="00250813" w:rsidRPr="00250813" w:rsidRDefault="00250813" w:rsidP="00250813">
      <w:pPr>
        <w:shd w:val="clear" w:color="auto" w:fill="FFFFFF"/>
        <w:bidi/>
        <w:rPr>
          <w:ins w:id="547" w:author="giladsar@gmail.com" w:date="2025-04-08T13:34:00Z"/>
          <w:rFonts w:asciiTheme="minorBidi" w:hAnsiTheme="minorBidi" w:cstheme="minorBidi"/>
          <w:color w:val="000000"/>
          <w:rtl/>
          <w:rPrChange w:id="548" w:author="giladsar@gmail.com" w:date="2025-04-08T13:34:00Z">
            <w:rPr>
              <w:ins w:id="549" w:author="giladsar@gmail.com" w:date="2025-04-08T13:34:00Z"/>
              <w:color w:val="000000"/>
              <w:rtl/>
            </w:rPr>
          </w:rPrChange>
        </w:rPr>
        <w:pPrChange w:id="550" w:author="giladsar@gmail.com" w:date="2025-04-08T13:34:00Z">
          <w:pPr>
            <w:shd w:val="clear" w:color="auto" w:fill="FFFFFF"/>
          </w:pPr>
        </w:pPrChange>
      </w:pPr>
      <w:ins w:id="551" w:author="giladsar@gmail.com" w:date="2025-04-08T13:34:00Z">
        <w:r w:rsidRPr="00250813">
          <w:rPr>
            <w:rFonts w:asciiTheme="minorBidi" w:hAnsiTheme="minorBidi" w:cstheme="minorBidi"/>
            <w:color w:val="000000"/>
            <w:rtl/>
            <w:rPrChange w:id="552" w:author="giladsar@gmail.com" w:date="2025-04-08T13:34:00Z">
              <w:rPr>
                <w:color w:val="000000"/>
                <w:rtl/>
              </w:rPr>
            </w:rPrChange>
          </w:rPr>
          <w:t>[מילים בעלות תוכן מיני אפשרי]</w:t>
        </w:r>
      </w:ins>
    </w:p>
    <w:p w14:paraId="1EECA7C4" w14:textId="77777777" w:rsidR="00250813" w:rsidRPr="00250813" w:rsidRDefault="00250813" w:rsidP="00250813">
      <w:pPr>
        <w:shd w:val="clear" w:color="auto" w:fill="FFFFFF"/>
        <w:bidi/>
        <w:rPr>
          <w:ins w:id="553" w:author="giladsar@gmail.com" w:date="2025-04-08T13:34:00Z"/>
          <w:rFonts w:asciiTheme="minorBidi" w:hAnsiTheme="minorBidi" w:cstheme="minorBidi"/>
          <w:rtl/>
          <w:rPrChange w:id="554" w:author="giladsar@gmail.com" w:date="2025-04-08T13:34:00Z">
            <w:rPr>
              <w:ins w:id="555" w:author="giladsar@gmail.com" w:date="2025-04-08T13:34:00Z"/>
              <w:rtl/>
            </w:rPr>
          </w:rPrChange>
        </w:rPr>
        <w:pPrChange w:id="556" w:author="giladsar@gmail.com" w:date="2025-04-08T13:34:00Z">
          <w:pPr>
            <w:shd w:val="clear" w:color="auto" w:fill="FFFFFF"/>
          </w:pPr>
        </w:pPrChange>
      </w:pPr>
      <w:ins w:id="557" w:author="giladsar@gmail.com" w:date="2025-04-08T13:34:00Z">
        <w:r w:rsidRPr="00250813">
          <w:rPr>
            <w:rFonts w:asciiTheme="minorBidi" w:hAnsiTheme="minorBidi" w:cstheme="minorBidi"/>
            <w:color w:val="000000"/>
            <w:rtl/>
            <w:rPrChange w:id="558" w:author="giladsar@gmail.com" w:date="2025-04-08T13:34:00Z">
              <w:rPr>
                <w:color w:val="000000"/>
                <w:rtl/>
              </w:rPr>
            </w:rPrChange>
          </w:rPr>
          <w:t>[1]</w:t>
        </w:r>
      </w:ins>
    </w:p>
    <w:p w14:paraId="77ECBE80" w14:textId="77777777" w:rsidR="00250813" w:rsidRPr="00250813" w:rsidRDefault="00250813" w:rsidP="00250813">
      <w:pPr>
        <w:shd w:val="clear" w:color="auto" w:fill="FFFFFF"/>
        <w:bidi/>
        <w:ind w:right="720"/>
        <w:rPr>
          <w:ins w:id="559" w:author="giladsar@gmail.com" w:date="2025-04-08T13:34:00Z"/>
          <w:rFonts w:asciiTheme="minorBidi" w:hAnsiTheme="minorBidi" w:cstheme="minorBidi"/>
          <w:rtl/>
          <w:rPrChange w:id="560" w:author="giladsar@gmail.com" w:date="2025-04-08T13:34:00Z">
            <w:rPr>
              <w:ins w:id="561" w:author="giladsar@gmail.com" w:date="2025-04-08T13:34:00Z"/>
              <w:rtl/>
            </w:rPr>
          </w:rPrChange>
        </w:rPr>
        <w:pPrChange w:id="562" w:author="giladsar@gmail.com" w:date="2025-04-08T13:34:00Z">
          <w:pPr>
            <w:shd w:val="clear" w:color="auto" w:fill="FFFFFF"/>
            <w:ind w:right="720"/>
          </w:pPr>
        </w:pPrChange>
      </w:pPr>
      <w:proofErr w:type="spellStart"/>
      <w:ins w:id="563" w:author="giladsar@gmail.com" w:date="2025-04-08T13:34:00Z">
        <w:r w:rsidRPr="00250813">
          <w:rPr>
            <w:rFonts w:asciiTheme="minorBidi" w:hAnsiTheme="minorBidi" w:cstheme="minorBidi"/>
            <w:b/>
            <w:bCs/>
            <w:color w:val="000000"/>
            <w:rtl/>
            <w:rPrChange w:id="564" w:author="giladsar@gmail.com" w:date="2025-04-08T13:34:00Z">
              <w:rPr>
                <w:b/>
                <w:bCs/>
                <w:color w:val="000000"/>
                <w:rtl/>
              </w:rPr>
            </w:rPrChange>
          </w:rPr>
          <w:t>מ_ע</w:t>
        </w:r>
        <w:proofErr w:type="spellEnd"/>
        <w:r w:rsidRPr="00250813">
          <w:rPr>
            <w:rFonts w:asciiTheme="minorBidi" w:hAnsiTheme="minorBidi" w:cstheme="minorBidi"/>
            <w:color w:val="000000"/>
            <w:rtl/>
            <w:rPrChange w:id="565" w:author="giladsar@gmail.com" w:date="2025-04-08T13:34:00Z">
              <w:rPr>
                <w:color w:val="000000"/>
                <w:rtl/>
              </w:rPr>
            </w:rPrChange>
          </w:rPr>
          <w:t> </w:t>
        </w:r>
      </w:ins>
    </w:p>
    <w:p w14:paraId="50552C76" w14:textId="77777777" w:rsidR="00250813" w:rsidRPr="00250813" w:rsidRDefault="00250813" w:rsidP="00250813">
      <w:pPr>
        <w:shd w:val="clear" w:color="auto" w:fill="FFFFFF"/>
        <w:bidi/>
        <w:ind w:right="720"/>
        <w:rPr>
          <w:ins w:id="566" w:author="giladsar@gmail.com" w:date="2025-04-08T13:34:00Z"/>
          <w:rFonts w:asciiTheme="minorBidi" w:hAnsiTheme="minorBidi" w:cstheme="minorBidi"/>
          <w:rtl/>
          <w:rPrChange w:id="567" w:author="giladsar@gmail.com" w:date="2025-04-08T13:34:00Z">
            <w:rPr>
              <w:ins w:id="568" w:author="giladsar@gmail.com" w:date="2025-04-08T13:34:00Z"/>
              <w:rtl/>
            </w:rPr>
          </w:rPrChange>
        </w:rPr>
        <w:pPrChange w:id="569" w:author="giladsar@gmail.com" w:date="2025-04-08T13:34:00Z">
          <w:pPr>
            <w:shd w:val="clear" w:color="auto" w:fill="FFFFFF"/>
            <w:ind w:right="720"/>
          </w:pPr>
        </w:pPrChange>
      </w:pPr>
      <w:ins w:id="570" w:author="giladsar@gmail.com" w:date="2025-04-08T13:34:00Z">
        <w:r w:rsidRPr="00250813">
          <w:rPr>
            <w:rFonts w:asciiTheme="minorBidi" w:hAnsiTheme="minorBidi" w:cstheme="minorBidi"/>
            <w:color w:val="000000"/>
            <w:rtl/>
            <w:rPrChange w:id="571" w:author="giladsar@gmail.com" w:date="2025-04-08T13:34:00Z">
              <w:rPr>
                <w:color w:val="000000"/>
                <w:rtl/>
              </w:rPr>
            </w:rPrChange>
          </w:rPr>
          <w:t>(אופציות: מיני - מגע; ניטרלי – מנע, מטע, מדע, מסע)</w:t>
        </w:r>
      </w:ins>
    </w:p>
    <w:p w14:paraId="6E977D5C" w14:textId="77777777" w:rsidR="00250813" w:rsidRPr="00250813" w:rsidRDefault="00250813" w:rsidP="00250813">
      <w:pPr>
        <w:shd w:val="clear" w:color="auto" w:fill="FFFFFF"/>
        <w:bidi/>
        <w:ind w:right="720"/>
        <w:rPr>
          <w:ins w:id="572" w:author="giladsar@gmail.com" w:date="2025-04-08T13:34:00Z"/>
          <w:rFonts w:asciiTheme="minorBidi" w:hAnsiTheme="minorBidi" w:cstheme="minorBidi"/>
          <w:rtl/>
          <w:rPrChange w:id="573" w:author="giladsar@gmail.com" w:date="2025-04-08T13:34:00Z">
            <w:rPr>
              <w:ins w:id="574" w:author="giladsar@gmail.com" w:date="2025-04-08T13:34:00Z"/>
              <w:rtl/>
            </w:rPr>
          </w:rPrChange>
        </w:rPr>
        <w:pPrChange w:id="575" w:author="giladsar@gmail.com" w:date="2025-04-08T13:34:00Z">
          <w:pPr>
            <w:shd w:val="clear" w:color="auto" w:fill="FFFFFF"/>
            <w:ind w:right="720"/>
          </w:pPr>
        </w:pPrChange>
      </w:pPr>
      <w:ins w:id="576" w:author="giladsar@gmail.com" w:date="2025-04-08T13:34:00Z">
        <w:r w:rsidRPr="00250813">
          <w:rPr>
            <w:rFonts w:asciiTheme="minorBidi" w:hAnsiTheme="minorBidi" w:cstheme="minorBidi"/>
            <w:color w:val="000000"/>
            <w:rtl/>
            <w:rPrChange w:id="577" w:author="giladsar@gmail.com" w:date="2025-04-08T13:34:00Z">
              <w:rPr>
                <w:color w:val="000000"/>
                <w:rtl/>
              </w:rPr>
            </w:rPrChange>
          </w:rPr>
          <w:t>[2]</w:t>
        </w:r>
      </w:ins>
    </w:p>
    <w:p w14:paraId="44B1321A" w14:textId="77777777" w:rsidR="00250813" w:rsidRPr="00250813" w:rsidRDefault="00250813" w:rsidP="00250813">
      <w:pPr>
        <w:shd w:val="clear" w:color="auto" w:fill="FFFFFF"/>
        <w:bidi/>
        <w:ind w:right="720"/>
        <w:rPr>
          <w:ins w:id="578" w:author="giladsar@gmail.com" w:date="2025-04-08T13:34:00Z"/>
          <w:rFonts w:asciiTheme="minorBidi" w:hAnsiTheme="minorBidi" w:cstheme="minorBidi"/>
          <w:rtl/>
          <w:rPrChange w:id="579" w:author="giladsar@gmail.com" w:date="2025-04-08T13:34:00Z">
            <w:rPr>
              <w:ins w:id="580" w:author="giladsar@gmail.com" w:date="2025-04-08T13:34:00Z"/>
              <w:rtl/>
            </w:rPr>
          </w:rPrChange>
        </w:rPr>
        <w:pPrChange w:id="581" w:author="giladsar@gmail.com" w:date="2025-04-08T13:34:00Z">
          <w:pPr>
            <w:shd w:val="clear" w:color="auto" w:fill="FFFFFF"/>
            <w:ind w:right="720"/>
          </w:pPr>
        </w:pPrChange>
      </w:pPr>
      <w:proofErr w:type="spellStart"/>
      <w:ins w:id="582" w:author="giladsar@gmail.com" w:date="2025-04-08T13:34:00Z">
        <w:r w:rsidRPr="00250813">
          <w:rPr>
            <w:rFonts w:asciiTheme="minorBidi" w:hAnsiTheme="minorBidi" w:cstheme="minorBidi"/>
            <w:b/>
            <w:bCs/>
            <w:color w:val="000000"/>
            <w:rtl/>
            <w:rPrChange w:id="583" w:author="giladsar@gmail.com" w:date="2025-04-08T13:34:00Z">
              <w:rPr>
                <w:b/>
                <w:bCs/>
                <w:color w:val="000000"/>
                <w:rtl/>
              </w:rPr>
            </w:rPrChange>
          </w:rPr>
          <w:t>לש_ב</w:t>
        </w:r>
        <w:proofErr w:type="spellEnd"/>
        <w:r w:rsidRPr="00250813">
          <w:rPr>
            <w:rFonts w:asciiTheme="minorBidi" w:hAnsiTheme="minorBidi" w:cstheme="minorBidi"/>
            <w:b/>
            <w:bCs/>
            <w:color w:val="000000"/>
            <w:rtl/>
            <w:rPrChange w:id="584" w:author="giladsar@gmail.com" w:date="2025-04-08T13:34:00Z">
              <w:rPr>
                <w:b/>
                <w:bCs/>
                <w:color w:val="000000"/>
                <w:rtl/>
              </w:rPr>
            </w:rPrChange>
          </w:rPr>
          <w:t> </w:t>
        </w:r>
      </w:ins>
    </w:p>
    <w:p w14:paraId="5CDBD6B3" w14:textId="77777777" w:rsidR="00250813" w:rsidRPr="00250813" w:rsidRDefault="00250813" w:rsidP="00250813">
      <w:pPr>
        <w:shd w:val="clear" w:color="auto" w:fill="FFFFFF"/>
        <w:bidi/>
        <w:ind w:right="720"/>
        <w:rPr>
          <w:ins w:id="585" w:author="giladsar@gmail.com" w:date="2025-04-08T13:34:00Z"/>
          <w:rFonts w:asciiTheme="minorBidi" w:hAnsiTheme="minorBidi" w:cstheme="minorBidi"/>
          <w:rtl/>
          <w:rPrChange w:id="586" w:author="giladsar@gmail.com" w:date="2025-04-08T13:34:00Z">
            <w:rPr>
              <w:ins w:id="587" w:author="giladsar@gmail.com" w:date="2025-04-08T13:34:00Z"/>
              <w:rtl/>
            </w:rPr>
          </w:rPrChange>
        </w:rPr>
        <w:pPrChange w:id="588" w:author="giladsar@gmail.com" w:date="2025-04-08T13:34:00Z">
          <w:pPr>
            <w:shd w:val="clear" w:color="auto" w:fill="FFFFFF"/>
            <w:ind w:right="720"/>
          </w:pPr>
        </w:pPrChange>
      </w:pPr>
      <w:ins w:id="589" w:author="giladsar@gmail.com" w:date="2025-04-08T13:34:00Z">
        <w:r w:rsidRPr="00250813">
          <w:rPr>
            <w:rFonts w:asciiTheme="minorBidi" w:hAnsiTheme="minorBidi" w:cstheme="minorBidi"/>
            <w:color w:val="000000"/>
            <w:rtl/>
            <w:rPrChange w:id="590" w:author="giladsar@gmail.com" w:date="2025-04-08T13:34:00Z">
              <w:rPr>
                <w:color w:val="000000"/>
                <w:rtl/>
              </w:rPr>
            </w:rPrChange>
          </w:rPr>
          <w:t>(אופציות: מיני - לשכב; ניטרלי – לשלב, לשוב)</w:t>
        </w:r>
      </w:ins>
    </w:p>
    <w:p w14:paraId="78C88743" w14:textId="77777777" w:rsidR="00250813" w:rsidRPr="00250813" w:rsidRDefault="00250813" w:rsidP="00250813">
      <w:pPr>
        <w:shd w:val="clear" w:color="auto" w:fill="FFFFFF"/>
        <w:bidi/>
        <w:ind w:right="720"/>
        <w:rPr>
          <w:ins w:id="591" w:author="giladsar@gmail.com" w:date="2025-04-08T13:34:00Z"/>
          <w:rFonts w:asciiTheme="minorBidi" w:hAnsiTheme="minorBidi" w:cstheme="minorBidi"/>
          <w:rtl/>
          <w:rPrChange w:id="592" w:author="giladsar@gmail.com" w:date="2025-04-08T13:34:00Z">
            <w:rPr>
              <w:ins w:id="593" w:author="giladsar@gmail.com" w:date="2025-04-08T13:34:00Z"/>
              <w:rtl/>
            </w:rPr>
          </w:rPrChange>
        </w:rPr>
        <w:pPrChange w:id="594" w:author="giladsar@gmail.com" w:date="2025-04-08T13:34:00Z">
          <w:pPr>
            <w:shd w:val="clear" w:color="auto" w:fill="FFFFFF"/>
            <w:ind w:right="720"/>
          </w:pPr>
        </w:pPrChange>
      </w:pPr>
      <w:ins w:id="595" w:author="giladsar@gmail.com" w:date="2025-04-08T13:34:00Z">
        <w:r w:rsidRPr="00250813">
          <w:rPr>
            <w:rFonts w:asciiTheme="minorBidi" w:hAnsiTheme="minorBidi" w:cstheme="minorBidi"/>
            <w:color w:val="000000"/>
            <w:rtl/>
            <w:rPrChange w:id="596" w:author="giladsar@gmail.com" w:date="2025-04-08T13:34:00Z">
              <w:rPr>
                <w:color w:val="000000"/>
                <w:rtl/>
              </w:rPr>
            </w:rPrChange>
          </w:rPr>
          <w:t>[3]</w:t>
        </w:r>
      </w:ins>
    </w:p>
    <w:p w14:paraId="3FFA074E" w14:textId="77777777" w:rsidR="00250813" w:rsidRPr="00250813" w:rsidRDefault="00250813" w:rsidP="00250813">
      <w:pPr>
        <w:shd w:val="clear" w:color="auto" w:fill="FFFFFF"/>
        <w:bidi/>
        <w:ind w:right="720"/>
        <w:rPr>
          <w:ins w:id="597" w:author="giladsar@gmail.com" w:date="2025-04-08T13:34:00Z"/>
          <w:rFonts w:asciiTheme="minorBidi" w:hAnsiTheme="minorBidi" w:cstheme="minorBidi"/>
          <w:rtl/>
          <w:rPrChange w:id="598" w:author="giladsar@gmail.com" w:date="2025-04-08T13:34:00Z">
            <w:rPr>
              <w:ins w:id="599" w:author="giladsar@gmail.com" w:date="2025-04-08T13:34:00Z"/>
              <w:rtl/>
            </w:rPr>
          </w:rPrChange>
        </w:rPr>
        <w:pPrChange w:id="600" w:author="giladsar@gmail.com" w:date="2025-04-08T13:34:00Z">
          <w:pPr>
            <w:shd w:val="clear" w:color="auto" w:fill="FFFFFF"/>
            <w:ind w:right="720"/>
          </w:pPr>
        </w:pPrChange>
      </w:pPr>
      <w:proofErr w:type="spellStart"/>
      <w:ins w:id="601" w:author="giladsar@gmail.com" w:date="2025-04-08T13:34:00Z">
        <w:r w:rsidRPr="00250813">
          <w:rPr>
            <w:rFonts w:asciiTheme="minorBidi" w:hAnsiTheme="minorBidi" w:cstheme="minorBidi"/>
            <w:b/>
            <w:bCs/>
            <w:color w:val="000000"/>
            <w:rtl/>
            <w:rPrChange w:id="602" w:author="giladsar@gmail.com" w:date="2025-04-08T13:34:00Z">
              <w:rPr>
                <w:b/>
                <w:bCs/>
                <w:color w:val="000000"/>
                <w:rtl/>
              </w:rPr>
            </w:rPrChange>
          </w:rPr>
          <w:t>נשי_ה</w:t>
        </w:r>
        <w:proofErr w:type="spellEnd"/>
        <w:r w:rsidRPr="00250813">
          <w:rPr>
            <w:rFonts w:asciiTheme="minorBidi" w:hAnsiTheme="minorBidi" w:cstheme="minorBidi"/>
            <w:b/>
            <w:bCs/>
            <w:color w:val="000000"/>
            <w:rtl/>
            <w:rPrChange w:id="603" w:author="giladsar@gmail.com" w:date="2025-04-08T13:34:00Z">
              <w:rPr>
                <w:b/>
                <w:bCs/>
                <w:color w:val="000000"/>
                <w:rtl/>
              </w:rPr>
            </w:rPrChange>
          </w:rPr>
          <w:t> </w:t>
        </w:r>
      </w:ins>
    </w:p>
    <w:p w14:paraId="75F71FD0" w14:textId="77777777" w:rsidR="00250813" w:rsidRPr="00250813" w:rsidRDefault="00250813" w:rsidP="00250813">
      <w:pPr>
        <w:shd w:val="clear" w:color="auto" w:fill="FFFFFF"/>
        <w:bidi/>
        <w:ind w:right="720"/>
        <w:rPr>
          <w:ins w:id="604" w:author="giladsar@gmail.com" w:date="2025-04-08T13:34:00Z"/>
          <w:rFonts w:asciiTheme="minorBidi" w:hAnsiTheme="minorBidi" w:cstheme="minorBidi"/>
          <w:rtl/>
          <w:rPrChange w:id="605" w:author="giladsar@gmail.com" w:date="2025-04-08T13:34:00Z">
            <w:rPr>
              <w:ins w:id="606" w:author="giladsar@gmail.com" w:date="2025-04-08T13:34:00Z"/>
              <w:rtl/>
            </w:rPr>
          </w:rPrChange>
        </w:rPr>
        <w:pPrChange w:id="607" w:author="giladsar@gmail.com" w:date="2025-04-08T13:34:00Z">
          <w:pPr>
            <w:shd w:val="clear" w:color="auto" w:fill="FFFFFF"/>
            <w:ind w:right="720"/>
          </w:pPr>
        </w:pPrChange>
      </w:pPr>
      <w:ins w:id="608" w:author="giladsar@gmail.com" w:date="2025-04-08T13:34:00Z">
        <w:r w:rsidRPr="00250813">
          <w:rPr>
            <w:rFonts w:asciiTheme="minorBidi" w:hAnsiTheme="minorBidi" w:cstheme="minorBidi"/>
            <w:color w:val="000000"/>
            <w:rtl/>
            <w:rPrChange w:id="609" w:author="giladsar@gmail.com" w:date="2025-04-08T13:34:00Z">
              <w:rPr>
                <w:color w:val="000000"/>
                <w:rtl/>
              </w:rPr>
            </w:rPrChange>
          </w:rPr>
          <w:t>(אופציות: מיני – נשיקה; ניטרלי – נשימה)</w:t>
        </w:r>
      </w:ins>
    </w:p>
    <w:p w14:paraId="248C5EA8" w14:textId="77777777" w:rsidR="00250813" w:rsidRPr="00250813" w:rsidRDefault="00250813" w:rsidP="00250813">
      <w:pPr>
        <w:shd w:val="clear" w:color="auto" w:fill="FFFFFF"/>
        <w:bidi/>
        <w:ind w:right="720"/>
        <w:rPr>
          <w:ins w:id="610" w:author="giladsar@gmail.com" w:date="2025-04-08T13:34:00Z"/>
          <w:rFonts w:asciiTheme="minorBidi" w:hAnsiTheme="minorBidi" w:cstheme="minorBidi"/>
          <w:rtl/>
          <w:rPrChange w:id="611" w:author="giladsar@gmail.com" w:date="2025-04-08T13:34:00Z">
            <w:rPr>
              <w:ins w:id="612" w:author="giladsar@gmail.com" w:date="2025-04-08T13:34:00Z"/>
              <w:rtl/>
            </w:rPr>
          </w:rPrChange>
        </w:rPr>
        <w:pPrChange w:id="613" w:author="giladsar@gmail.com" w:date="2025-04-08T13:34:00Z">
          <w:pPr>
            <w:shd w:val="clear" w:color="auto" w:fill="FFFFFF"/>
            <w:ind w:right="720"/>
          </w:pPr>
        </w:pPrChange>
      </w:pPr>
      <w:ins w:id="614" w:author="giladsar@gmail.com" w:date="2025-04-08T13:34:00Z">
        <w:r w:rsidRPr="00250813">
          <w:rPr>
            <w:rFonts w:asciiTheme="minorBidi" w:hAnsiTheme="minorBidi" w:cstheme="minorBidi"/>
            <w:color w:val="000000"/>
            <w:rtl/>
            <w:rPrChange w:id="615" w:author="giladsar@gmail.com" w:date="2025-04-08T13:34:00Z">
              <w:rPr>
                <w:color w:val="000000"/>
                <w:rtl/>
              </w:rPr>
            </w:rPrChange>
          </w:rPr>
          <w:t>[4] </w:t>
        </w:r>
      </w:ins>
    </w:p>
    <w:p w14:paraId="381822AE" w14:textId="77777777" w:rsidR="00250813" w:rsidRPr="00250813" w:rsidRDefault="00250813" w:rsidP="00250813">
      <w:pPr>
        <w:shd w:val="clear" w:color="auto" w:fill="FFFFFF"/>
        <w:bidi/>
        <w:ind w:right="720"/>
        <w:rPr>
          <w:ins w:id="616" w:author="giladsar@gmail.com" w:date="2025-04-08T13:34:00Z"/>
          <w:rFonts w:asciiTheme="minorBidi" w:hAnsiTheme="minorBidi" w:cstheme="minorBidi"/>
          <w:rtl/>
          <w:rPrChange w:id="617" w:author="giladsar@gmail.com" w:date="2025-04-08T13:34:00Z">
            <w:rPr>
              <w:ins w:id="618" w:author="giladsar@gmail.com" w:date="2025-04-08T13:34:00Z"/>
              <w:rtl/>
            </w:rPr>
          </w:rPrChange>
        </w:rPr>
        <w:pPrChange w:id="619" w:author="giladsar@gmail.com" w:date="2025-04-08T13:34:00Z">
          <w:pPr>
            <w:shd w:val="clear" w:color="auto" w:fill="FFFFFF"/>
            <w:ind w:right="720"/>
          </w:pPr>
        </w:pPrChange>
      </w:pPr>
      <w:proofErr w:type="spellStart"/>
      <w:ins w:id="620" w:author="giladsar@gmail.com" w:date="2025-04-08T13:34:00Z">
        <w:r w:rsidRPr="00250813">
          <w:rPr>
            <w:rFonts w:asciiTheme="minorBidi" w:hAnsiTheme="minorBidi" w:cstheme="minorBidi"/>
            <w:b/>
            <w:bCs/>
            <w:color w:val="000000"/>
            <w:rtl/>
            <w:rPrChange w:id="621" w:author="giladsar@gmail.com" w:date="2025-04-08T13:34:00Z">
              <w:rPr>
                <w:b/>
                <w:bCs/>
                <w:color w:val="000000"/>
                <w:rtl/>
              </w:rPr>
            </w:rPrChange>
          </w:rPr>
          <w:t>חיבו</w:t>
        </w:r>
        <w:proofErr w:type="spellEnd"/>
        <w:r w:rsidRPr="00250813">
          <w:rPr>
            <w:rFonts w:asciiTheme="minorBidi" w:hAnsiTheme="minorBidi" w:cstheme="minorBidi"/>
            <w:b/>
            <w:bCs/>
            <w:color w:val="000000"/>
            <w:rtl/>
            <w:rPrChange w:id="622" w:author="giladsar@gmail.com" w:date="2025-04-08T13:34:00Z">
              <w:rPr>
                <w:b/>
                <w:bCs/>
                <w:color w:val="000000"/>
                <w:rtl/>
              </w:rPr>
            </w:rPrChange>
          </w:rPr>
          <w:t>_ </w:t>
        </w:r>
      </w:ins>
    </w:p>
    <w:p w14:paraId="10F74A46" w14:textId="77777777" w:rsidR="00250813" w:rsidRPr="00250813" w:rsidRDefault="00250813" w:rsidP="00250813">
      <w:pPr>
        <w:shd w:val="clear" w:color="auto" w:fill="FFFFFF"/>
        <w:bidi/>
        <w:ind w:right="720"/>
        <w:rPr>
          <w:ins w:id="623" w:author="giladsar@gmail.com" w:date="2025-04-08T13:34:00Z"/>
          <w:rFonts w:asciiTheme="minorBidi" w:hAnsiTheme="minorBidi" w:cstheme="minorBidi"/>
          <w:rtl/>
          <w:rPrChange w:id="624" w:author="giladsar@gmail.com" w:date="2025-04-08T13:34:00Z">
            <w:rPr>
              <w:ins w:id="625" w:author="giladsar@gmail.com" w:date="2025-04-08T13:34:00Z"/>
              <w:rtl/>
            </w:rPr>
          </w:rPrChange>
        </w:rPr>
        <w:pPrChange w:id="626" w:author="giladsar@gmail.com" w:date="2025-04-08T13:34:00Z">
          <w:pPr>
            <w:shd w:val="clear" w:color="auto" w:fill="FFFFFF"/>
            <w:ind w:right="720"/>
          </w:pPr>
        </w:pPrChange>
      </w:pPr>
      <w:ins w:id="627" w:author="giladsar@gmail.com" w:date="2025-04-08T13:34:00Z">
        <w:r w:rsidRPr="00250813">
          <w:rPr>
            <w:rFonts w:asciiTheme="minorBidi" w:hAnsiTheme="minorBidi" w:cstheme="minorBidi"/>
            <w:color w:val="000000"/>
            <w:rtl/>
            <w:rPrChange w:id="628" w:author="giladsar@gmail.com" w:date="2025-04-08T13:34:00Z">
              <w:rPr>
                <w:color w:val="000000"/>
                <w:rtl/>
              </w:rPr>
            </w:rPrChange>
          </w:rPr>
          <w:t> (אופציות: מיני – חיבוק; ניטרלי – חיבור, חיבוב)</w:t>
        </w:r>
      </w:ins>
    </w:p>
    <w:p w14:paraId="79E929D5" w14:textId="77777777" w:rsidR="00250813" w:rsidRPr="00250813" w:rsidRDefault="00250813" w:rsidP="00250813">
      <w:pPr>
        <w:shd w:val="clear" w:color="auto" w:fill="FFFFFF"/>
        <w:bidi/>
        <w:ind w:right="720"/>
        <w:rPr>
          <w:ins w:id="629" w:author="giladsar@gmail.com" w:date="2025-04-08T13:34:00Z"/>
          <w:rFonts w:asciiTheme="minorBidi" w:hAnsiTheme="minorBidi" w:cstheme="minorBidi"/>
          <w:rtl/>
          <w:rPrChange w:id="630" w:author="giladsar@gmail.com" w:date="2025-04-08T13:34:00Z">
            <w:rPr>
              <w:ins w:id="631" w:author="giladsar@gmail.com" w:date="2025-04-08T13:34:00Z"/>
              <w:rtl/>
            </w:rPr>
          </w:rPrChange>
        </w:rPr>
        <w:pPrChange w:id="632" w:author="giladsar@gmail.com" w:date="2025-04-08T13:34:00Z">
          <w:pPr>
            <w:shd w:val="clear" w:color="auto" w:fill="FFFFFF"/>
            <w:ind w:right="720"/>
          </w:pPr>
        </w:pPrChange>
      </w:pPr>
      <w:ins w:id="633" w:author="giladsar@gmail.com" w:date="2025-04-08T13:34:00Z">
        <w:r w:rsidRPr="00250813">
          <w:rPr>
            <w:rFonts w:asciiTheme="minorBidi" w:hAnsiTheme="minorBidi" w:cstheme="minorBidi"/>
            <w:color w:val="000000"/>
            <w:rtl/>
            <w:rPrChange w:id="634" w:author="giladsar@gmail.com" w:date="2025-04-08T13:34:00Z">
              <w:rPr>
                <w:color w:val="000000"/>
                <w:rtl/>
              </w:rPr>
            </w:rPrChange>
          </w:rPr>
          <w:t>[5]</w:t>
        </w:r>
      </w:ins>
    </w:p>
    <w:p w14:paraId="00F6B862" w14:textId="77777777" w:rsidR="00250813" w:rsidRPr="00250813" w:rsidRDefault="00250813" w:rsidP="00250813">
      <w:pPr>
        <w:shd w:val="clear" w:color="auto" w:fill="FFFFFF"/>
        <w:bidi/>
        <w:ind w:right="720"/>
        <w:rPr>
          <w:ins w:id="635" w:author="giladsar@gmail.com" w:date="2025-04-08T13:34:00Z"/>
          <w:rFonts w:asciiTheme="minorBidi" w:hAnsiTheme="minorBidi" w:cstheme="minorBidi"/>
          <w:rtl/>
          <w:rPrChange w:id="636" w:author="giladsar@gmail.com" w:date="2025-04-08T13:34:00Z">
            <w:rPr>
              <w:ins w:id="637" w:author="giladsar@gmail.com" w:date="2025-04-08T13:34:00Z"/>
              <w:rtl/>
            </w:rPr>
          </w:rPrChange>
        </w:rPr>
        <w:pPrChange w:id="638" w:author="giladsar@gmail.com" w:date="2025-04-08T13:34:00Z">
          <w:pPr>
            <w:shd w:val="clear" w:color="auto" w:fill="FFFFFF"/>
            <w:ind w:right="720"/>
          </w:pPr>
        </w:pPrChange>
      </w:pPr>
      <w:proofErr w:type="spellStart"/>
      <w:ins w:id="639" w:author="giladsar@gmail.com" w:date="2025-04-08T13:34:00Z">
        <w:r w:rsidRPr="00250813">
          <w:rPr>
            <w:rFonts w:asciiTheme="minorBidi" w:hAnsiTheme="minorBidi" w:cstheme="minorBidi"/>
            <w:b/>
            <w:bCs/>
            <w:color w:val="000000"/>
            <w:rtl/>
            <w:rPrChange w:id="640" w:author="giladsar@gmail.com" w:date="2025-04-08T13:34:00Z">
              <w:rPr>
                <w:b/>
                <w:bCs/>
                <w:color w:val="000000"/>
                <w:rtl/>
              </w:rPr>
            </w:rPrChange>
          </w:rPr>
          <w:t>עונ</w:t>
        </w:r>
        <w:proofErr w:type="spellEnd"/>
        <w:r w:rsidRPr="00250813">
          <w:rPr>
            <w:rFonts w:asciiTheme="minorBidi" w:hAnsiTheme="minorBidi" w:cstheme="minorBidi"/>
            <w:b/>
            <w:bCs/>
            <w:color w:val="000000"/>
            <w:rtl/>
            <w:rPrChange w:id="641" w:author="giladsar@gmail.com" w:date="2025-04-08T13:34:00Z">
              <w:rPr>
                <w:b/>
                <w:bCs/>
                <w:color w:val="000000"/>
                <w:rtl/>
              </w:rPr>
            </w:rPrChange>
          </w:rPr>
          <w:t>_ </w:t>
        </w:r>
      </w:ins>
    </w:p>
    <w:p w14:paraId="140C3F93" w14:textId="77777777" w:rsidR="00250813" w:rsidRPr="00250813" w:rsidRDefault="00250813" w:rsidP="00250813">
      <w:pPr>
        <w:shd w:val="clear" w:color="auto" w:fill="FFFFFF"/>
        <w:bidi/>
        <w:ind w:right="720"/>
        <w:rPr>
          <w:ins w:id="642" w:author="giladsar@gmail.com" w:date="2025-04-08T13:34:00Z"/>
          <w:rFonts w:asciiTheme="minorBidi" w:hAnsiTheme="minorBidi" w:cstheme="minorBidi"/>
          <w:rtl/>
          <w:rPrChange w:id="643" w:author="giladsar@gmail.com" w:date="2025-04-08T13:34:00Z">
            <w:rPr>
              <w:ins w:id="644" w:author="giladsar@gmail.com" w:date="2025-04-08T13:34:00Z"/>
              <w:rtl/>
            </w:rPr>
          </w:rPrChange>
        </w:rPr>
        <w:pPrChange w:id="645" w:author="giladsar@gmail.com" w:date="2025-04-08T13:34:00Z">
          <w:pPr>
            <w:shd w:val="clear" w:color="auto" w:fill="FFFFFF"/>
            <w:ind w:right="720"/>
          </w:pPr>
        </w:pPrChange>
      </w:pPr>
      <w:ins w:id="646" w:author="giladsar@gmail.com" w:date="2025-04-08T13:34:00Z">
        <w:r w:rsidRPr="00250813">
          <w:rPr>
            <w:rFonts w:asciiTheme="minorBidi" w:hAnsiTheme="minorBidi" w:cstheme="minorBidi"/>
            <w:color w:val="000000"/>
            <w:rtl/>
            <w:rPrChange w:id="647" w:author="giladsar@gmail.com" w:date="2025-04-08T13:34:00Z">
              <w:rPr>
                <w:color w:val="000000"/>
                <w:rtl/>
              </w:rPr>
            </w:rPrChange>
          </w:rPr>
          <w:t>(אופציות: מיני – עונג; ניטרלי – עונה)</w:t>
        </w:r>
      </w:ins>
    </w:p>
    <w:p w14:paraId="34EFB82E" w14:textId="77777777" w:rsidR="00250813" w:rsidRPr="00250813" w:rsidRDefault="00250813" w:rsidP="00250813">
      <w:pPr>
        <w:shd w:val="clear" w:color="auto" w:fill="FFFFFF"/>
        <w:bidi/>
        <w:ind w:right="720"/>
        <w:rPr>
          <w:ins w:id="648" w:author="giladsar@gmail.com" w:date="2025-04-08T13:34:00Z"/>
          <w:rFonts w:asciiTheme="minorBidi" w:hAnsiTheme="minorBidi" w:cstheme="minorBidi"/>
          <w:rtl/>
          <w:rPrChange w:id="649" w:author="giladsar@gmail.com" w:date="2025-04-08T13:34:00Z">
            <w:rPr>
              <w:ins w:id="650" w:author="giladsar@gmail.com" w:date="2025-04-08T13:34:00Z"/>
              <w:rtl/>
            </w:rPr>
          </w:rPrChange>
        </w:rPr>
        <w:pPrChange w:id="651" w:author="giladsar@gmail.com" w:date="2025-04-08T13:34:00Z">
          <w:pPr>
            <w:shd w:val="clear" w:color="auto" w:fill="FFFFFF"/>
            <w:ind w:right="720"/>
          </w:pPr>
        </w:pPrChange>
      </w:pPr>
      <w:ins w:id="652" w:author="giladsar@gmail.com" w:date="2025-04-08T13:34:00Z">
        <w:r w:rsidRPr="00250813">
          <w:rPr>
            <w:rFonts w:asciiTheme="minorBidi" w:hAnsiTheme="minorBidi" w:cstheme="minorBidi"/>
            <w:color w:val="000000"/>
            <w:rtl/>
            <w:rPrChange w:id="653" w:author="giladsar@gmail.com" w:date="2025-04-08T13:34:00Z">
              <w:rPr>
                <w:color w:val="000000"/>
                <w:rtl/>
              </w:rPr>
            </w:rPrChange>
          </w:rPr>
          <w:t>[6] </w:t>
        </w:r>
      </w:ins>
    </w:p>
    <w:p w14:paraId="6B799084" w14:textId="77777777" w:rsidR="00250813" w:rsidRPr="00250813" w:rsidRDefault="00250813" w:rsidP="00250813">
      <w:pPr>
        <w:shd w:val="clear" w:color="auto" w:fill="FFFFFF"/>
        <w:bidi/>
        <w:ind w:right="720"/>
        <w:rPr>
          <w:ins w:id="654" w:author="giladsar@gmail.com" w:date="2025-04-08T13:34:00Z"/>
          <w:rFonts w:asciiTheme="minorBidi" w:hAnsiTheme="minorBidi" w:cstheme="minorBidi"/>
          <w:rtl/>
          <w:rPrChange w:id="655" w:author="giladsar@gmail.com" w:date="2025-04-08T13:34:00Z">
            <w:rPr>
              <w:ins w:id="656" w:author="giladsar@gmail.com" w:date="2025-04-08T13:34:00Z"/>
              <w:rtl/>
            </w:rPr>
          </w:rPrChange>
        </w:rPr>
        <w:pPrChange w:id="657" w:author="giladsar@gmail.com" w:date="2025-04-08T13:34:00Z">
          <w:pPr>
            <w:shd w:val="clear" w:color="auto" w:fill="FFFFFF"/>
            <w:ind w:right="720"/>
          </w:pPr>
        </w:pPrChange>
      </w:pPr>
      <w:proofErr w:type="spellStart"/>
      <w:ins w:id="658" w:author="giladsar@gmail.com" w:date="2025-04-08T13:34:00Z">
        <w:r w:rsidRPr="00250813">
          <w:rPr>
            <w:rFonts w:asciiTheme="minorBidi" w:hAnsiTheme="minorBidi" w:cstheme="minorBidi"/>
            <w:b/>
            <w:bCs/>
            <w:color w:val="000000"/>
            <w:rtl/>
            <w:rPrChange w:id="659" w:author="giladsar@gmail.com" w:date="2025-04-08T13:34:00Z">
              <w:rPr>
                <w:b/>
                <w:bCs/>
                <w:color w:val="000000"/>
                <w:rtl/>
              </w:rPr>
            </w:rPrChange>
          </w:rPr>
          <w:t>או_ב</w:t>
        </w:r>
        <w:proofErr w:type="spellEnd"/>
      </w:ins>
    </w:p>
    <w:p w14:paraId="31AA0B4E" w14:textId="77777777" w:rsidR="00250813" w:rsidRPr="00250813" w:rsidRDefault="00250813" w:rsidP="00250813">
      <w:pPr>
        <w:shd w:val="clear" w:color="auto" w:fill="FFFFFF"/>
        <w:bidi/>
        <w:ind w:right="720"/>
        <w:rPr>
          <w:ins w:id="660" w:author="giladsar@gmail.com" w:date="2025-04-08T13:34:00Z"/>
          <w:rFonts w:asciiTheme="minorBidi" w:hAnsiTheme="minorBidi" w:cstheme="minorBidi"/>
          <w:rtl/>
          <w:rPrChange w:id="661" w:author="giladsar@gmail.com" w:date="2025-04-08T13:34:00Z">
            <w:rPr>
              <w:ins w:id="662" w:author="giladsar@gmail.com" w:date="2025-04-08T13:34:00Z"/>
              <w:rtl/>
            </w:rPr>
          </w:rPrChange>
        </w:rPr>
        <w:pPrChange w:id="663" w:author="giladsar@gmail.com" w:date="2025-04-08T13:34:00Z">
          <w:pPr>
            <w:shd w:val="clear" w:color="auto" w:fill="FFFFFF"/>
            <w:ind w:right="720"/>
          </w:pPr>
        </w:pPrChange>
      </w:pPr>
      <w:ins w:id="664" w:author="giladsar@gmail.com" w:date="2025-04-08T13:34:00Z">
        <w:r w:rsidRPr="00250813">
          <w:rPr>
            <w:rFonts w:asciiTheme="minorBidi" w:hAnsiTheme="minorBidi" w:cstheme="minorBidi"/>
            <w:color w:val="000000"/>
            <w:rtl/>
            <w:rPrChange w:id="665" w:author="giladsar@gmail.com" w:date="2025-04-08T13:34:00Z">
              <w:rPr>
                <w:color w:val="000000"/>
                <w:rtl/>
              </w:rPr>
            </w:rPrChange>
          </w:rPr>
          <w:t>(אופציות: מיני – אוהב; ניטרלי – אויב)</w:t>
        </w:r>
      </w:ins>
    </w:p>
    <w:p w14:paraId="63808E6B" w14:textId="77777777" w:rsidR="00250813" w:rsidRPr="00250813" w:rsidRDefault="00250813" w:rsidP="00250813">
      <w:pPr>
        <w:shd w:val="clear" w:color="auto" w:fill="FFFFFF"/>
        <w:bidi/>
        <w:ind w:right="720"/>
        <w:rPr>
          <w:ins w:id="666" w:author="giladsar@gmail.com" w:date="2025-04-08T13:34:00Z"/>
          <w:rFonts w:asciiTheme="minorBidi" w:hAnsiTheme="minorBidi" w:cstheme="minorBidi"/>
          <w:rtl/>
          <w:rPrChange w:id="667" w:author="giladsar@gmail.com" w:date="2025-04-08T13:34:00Z">
            <w:rPr>
              <w:ins w:id="668" w:author="giladsar@gmail.com" w:date="2025-04-08T13:34:00Z"/>
              <w:rtl/>
            </w:rPr>
          </w:rPrChange>
        </w:rPr>
        <w:pPrChange w:id="669" w:author="giladsar@gmail.com" w:date="2025-04-08T13:34:00Z">
          <w:pPr>
            <w:shd w:val="clear" w:color="auto" w:fill="FFFFFF"/>
            <w:ind w:right="720"/>
          </w:pPr>
        </w:pPrChange>
      </w:pPr>
      <w:ins w:id="670" w:author="giladsar@gmail.com" w:date="2025-04-08T13:34:00Z">
        <w:r w:rsidRPr="00250813">
          <w:rPr>
            <w:rFonts w:asciiTheme="minorBidi" w:hAnsiTheme="minorBidi" w:cstheme="minorBidi"/>
            <w:color w:val="000000"/>
            <w:rtl/>
            <w:rPrChange w:id="671" w:author="giladsar@gmail.com" w:date="2025-04-08T13:34:00Z">
              <w:rPr>
                <w:color w:val="000000"/>
                <w:rtl/>
              </w:rPr>
            </w:rPrChange>
          </w:rPr>
          <w:t>[7]</w:t>
        </w:r>
      </w:ins>
    </w:p>
    <w:p w14:paraId="55E48BF7" w14:textId="77777777" w:rsidR="00250813" w:rsidRPr="00250813" w:rsidRDefault="00250813" w:rsidP="00250813">
      <w:pPr>
        <w:shd w:val="clear" w:color="auto" w:fill="FFFFFF"/>
        <w:bidi/>
        <w:ind w:right="720"/>
        <w:rPr>
          <w:ins w:id="672" w:author="giladsar@gmail.com" w:date="2025-04-08T13:34:00Z"/>
          <w:rFonts w:asciiTheme="minorBidi" w:hAnsiTheme="minorBidi" w:cstheme="minorBidi"/>
          <w:rtl/>
          <w:rPrChange w:id="673" w:author="giladsar@gmail.com" w:date="2025-04-08T13:34:00Z">
            <w:rPr>
              <w:ins w:id="674" w:author="giladsar@gmail.com" w:date="2025-04-08T13:34:00Z"/>
              <w:rtl/>
            </w:rPr>
          </w:rPrChange>
        </w:rPr>
        <w:pPrChange w:id="675" w:author="giladsar@gmail.com" w:date="2025-04-08T13:34:00Z">
          <w:pPr>
            <w:shd w:val="clear" w:color="auto" w:fill="FFFFFF"/>
            <w:ind w:right="720"/>
          </w:pPr>
        </w:pPrChange>
      </w:pPr>
      <w:proofErr w:type="spellStart"/>
      <w:ins w:id="676" w:author="giladsar@gmail.com" w:date="2025-04-08T13:34:00Z">
        <w:r w:rsidRPr="00250813">
          <w:rPr>
            <w:rFonts w:asciiTheme="minorBidi" w:hAnsiTheme="minorBidi" w:cstheme="minorBidi"/>
            <w:b/>
            <w:bCs/>
            <w:color w:val="000000"/>
            <w:rtl/>
            <w:rPrChange w:id="677" w:author="giladsar@gmail.com" w:date="2025-04-08T13:34:00Z">
              <w:rPr>
                <w:b/>
                <w:bCs/>
                <w:color w:val="000000"/>
                <w:rtl/>
              </w:rPr>
            </w:rPrChange>
          </w:rPr>
          <w:t>תשו_ה</w:t>
        </w:r>
        <w:proofErr w:type="spellEnd"/>
        <w:r w:rsidRPr="00250813">
          <w:rPr>
            <w:rFonts w:asciiTheme="minorBidi" w:hAnsiTheme="minorBidi" w:cstheme="minorBidi"/>
            <w:b/>
            <w:bCs/>
            <w:color w:val="000000"/>
            <w:rtl/>
            <w:rPrChange w:id="678" w:author="giladsar@gmail.com" w:date="2025-04-08T13:34:00Z">
              <w:rPr>
                <w:b/>
                <w:bCs/>
                <w:color w:val="000000"/>
                <w:rtl/>
              </w:rPr>
            </w:rPrChange>
          </w:rPr>
          <w:t> </w:t>
        </w:r>
      </w:ins>
    </w:p>
    <w:p w14:paraId="3BDA6E8E" w14:textId="77777777" w:rsidR="00250813" w:rsidRPr="00250813" w:rsidRDefault="00250813" w:rsidP="00250813">
      <w:pPr>
        <w:shd w:val="clear" w:color="auto" w:fill="FFFFFF"/>
        <w:bidi/>
        <w:ind w:right="720"/>
        <w:rPr>
          <w:ins w:id="679" w:author="giladsar@gmail.com" w:date="2025-04-08T13:34:00Z"/>
          <w:rFonts w:asciiTheme="minorBidi" w:hAnsiTheme="minorBidi" w:cstheme="minorBidi"/>
          <w:color w:val="000000"/>
          <w:rtl/>
          <w:rPrChange w:id="680" w:author="giladsar@gmail.com" w:date="2025-04-08T13:34:00Z">
            <w:rPr>
              <w:ins w:id="681" w:author="giladsar@gmail.com" w:date="2025-04-08T13:34:00Z"/>
              <w:color w:val="000000"/>
              <w:rtl/>
            </w:rPr>
          </w:rPrChange>
        </w:rPr>
        <w:pPrChange w:id="682" w:author="giladsar@gmail.com" w:date="2025-04-08T13:34:00Z">
          <w:pPr>
            <w:shd w:val="clear" w:color="auto" w:fill="FFFFFF"/>
            <w:ind w:right="720"/>
          </w:pPr>
        </w:pPrChange>
      </w:pPr>
      <w:ins w:id="683" w:author="giladsar@gmail.com" w:date="2025-04-08T13:34:00Z">
        <w:r w:rsidRPr="00250813">
          <w:rPr>
            <w:rFonts w:asciiTheme="minorBidi" w:hAnsiTheme="minorBidi" w:cstheme="minorBidi"/>
            <w:color w:val="000000"/>
            <w:rtl/>
            <w:rPrChange w:id="684" w:author="giladsar@gmail.com" w:date="2025-04-08T13:34:00Z">
              <w:rPr>
                <w:color w:val="000000"/>
                <w:rtl/>
              </w:rPr>
            </w:rPrChange>
          </w:rPr>
          <w:t>(אופציות: מיני – תשוקה; ניטרלי – תשובה)</w:t>
        </w:r>
      </w:ins>
    </w:p>
    <w:p w14:paraId="45CFFFAC" w14:textId="77777777" w:rsidR="00250813" w:rsidRPr="00250813" w:rsidRDefault="00250813" w:rsidP="00250813">
      <w:pPr>
        <w:shd w:val="clear" w:color="auto" w:fill="FFFFFF"/>
        <w:bidi/>
        <w:ind w:right="720"/>
        <w:rPr>
          <w:ins w:id="685" w:author="giladsar@gmail.com" w:date="2025-04-08T13:34:00Z"/>
          <w:rFonts w:asciiTheme="minorBidi" w:hAnsiTheme="minorBidi" w:cstheme="minorBidi"/>
          <w:rtl/>
          <w:rPrChange w:id="686" w:author="giladsar@gmail.com" w:date="2025-04-08T13:34:00Z">
            <w:rPr>
              <w:ins w:id="687" w:author="giladsar@gmail.com" w:date="2025-04-08T13:34:00Z"/>
              <w:rtl/>
            </w:rPr>
          </w:rPrChange>
        </w:rPr>
        <w:pPrChange w:id="688" w:author="giladsar@gmail.com" w:date="2025-04-08T13:34:00Z">
          <w:pPr>
            <w:shd w:val="clear" w:color="auto" w:fill="FFFFFF"/>
            <w:ind w:right="720"/>
          </w:pPr>
        </w:pPrChange>
      </w:pPr>
      <w:ins w:id="689" w:author="giladsar@gmail.com" w:date="2025-04-08T13:34:00Z">
        <w:r w:rsidRPr="00250813">
          <w:rPr>
            <w:rFonts w:asciiTheme="minorBidi" w:hAnsiTheme="minorBidi" w:cstheme="minorBidi"/>
            <w:color w:val="000000"/>
            <w:rtl/>
            <w:rPrChange w:id="690" w:author="giladsar@gmail.com" w:date="2025-04-08T13:34:00Z">
              <w:rPr>
                <w:color w:val="000000"/>
                <w:rtl/>
              </w:rPr>
            </w:rPrChange>
          </w:rPr>
          <w:t>[8]</w:t>
        </w:r>
      </w:ins>
    </w:p>
    <w:p w14:paraId="57904B44" w14:textId="77777777" w:rsidR="00250813" w:rsidRPr="00250813" w:rsidRDefault="00250813" w:rsidP="00250813">
      <w:pPr>
        <w:shd w:val="clear" w:color="auto" w:fill="FFFFFF"/>
        <w:bidi/>
        <w:ind w:right="720"/>
        <w:rPr>
          <w:ins w:id="691" w:author="giladsar@gmail.com" w:date="2025-04-08T13:34:00Z"/>
          <w:rFonts w:asciiTheme="minorBidi" w:hAnsiTheme="minorBidi" w:cstheme="minorBidi"/>
          <w:rtl/>
          <w:rPrChange w:id="692" w:author="giladsar@gmail.com" w:date="2025-04-08T13:34:00Z">
            <w:rPr>
              <w:ins w:id="693" w:author="giladsar@gmail.com" w:date="2025-04-08T13:34:00Z"/>
              <w:rtl/>
            </w:rPr>
          </w:rPrChange>
        </w:rPr>
        <w:pPrChange w:id="694" w:author="giladsar@gmail.com" w:date="2025-04-08T13:34:00Z">
          <w:pPr>
            <w:shd w:val="clear" w:color="auto" w:fill="FFFFFF"/>
            <w:ind w:right="720"/>
          </w:pPr>
        </w:pPrChange>
      </w:pPr>
      <w:ins w:id="695" w:author="giladsar@gmail.com" w:date="2025-04-08T13:34:00Z">
        <w:r w:rsidRPr="00250813">
          <w:rPr>
            <w:rFonts w:asciiTheme="minorBidi" w:hAnsiTheme="minorBidi" w:cstheme="minorBidi"/>
            <w:b/>
            <w:bCs/>
            <w:color w:val="000000"/>
            <w:rtl/>
            <w:rPrChange w:id="696" w:author="giladsar@gmail.com" w:date="2025-04-08T13:34:00Z">
              <w:rPr>
                <w:b/>
                <w:bCs/>
                <w:color w:val="000000"/>
                <w:rtl/>
              </w:rPr>
            </w:rPrChange>
          </w:rPr>
          <w:t>_צר </w:t>
        </w:r>
      </w:ins>
    </w:p>
    <w:p w14:paraId="55A44B1D" w14:textId="77777777" w:rsidR="00250813" w:rsidRPr="00250813" w:rsidRDefault="00250813" w:rsidP="00250813">
      <w:pPr>
        <w:shd w:val="clear" w:color="auto" w:fill="FFFFFF"/>
        <w:bidi/>
        <w:ind w:right="720"/>
        <w:rPr>
          <w:ins w:id="697" w:author="giladsar@gmail.com" w:date="2025-04-08T13:34:00Z"/>
          <w:rFonts w:asciiTheme="minorBidi" w:hAnsiTheme="minorBidi" w:cstheme="minorBidi"/>
          <w:rtl/>
          <w:rPrChange w:id="698" w:author="giladsar@gmail.com" w:date="2025-04-08T13:34:00Z">
            <w:rPr>
              <w:ins w:id="699" w:author="giladsar@gmail.com" w:date="2025-04-08T13:34:00Z"/>
              <w:rtl/>
            </w:rPr>
          </w:rPrChange>
        </w:rPr>
        <w:pPrChange w:id="700" w:author="giladsar@gmail.com" w:date="2025-04-08T13:34:00Z">
          <w:pPr>
            <w:shd w:val="clear" w:color="auto" w:fill="FFFFFF"/>
            <w:ind w:right="720"/>
          </w:pPr>
        </w:pPrChange>
      </w:pPr>
      <w:ins w:id="701" w:author="giladsar@gmail.com" w:date="2025-04-08T13:34:00Z">
        <w:r w:rsidRPr="00250813">
          <w:rPr>
            <w:rFonts w:asciiTheme="minorBidi" w:hAnsiTheme="minorBidi" w:cstheme="minorBidi"/>
            <w:color w:val="000000"/>
            <w:rtl/>
            <w:rPrChange w:id="702" w:author="giladsar@gmail.com" w:date="2025-04-08T13:34:00Z">
              <w:rPr>
                <w:color w:val="000000"/>
                <w:rtl/>
              </w:rPr>
            </w:rPrChange>
          </w:rPr>
          <w:t>(אופציות: מיני – יצר; ניטרלי – חצר)</w:t>
        </w:r>
      </w:ins>
    </w:p>
    <w:p w14:paraId="1AE28874" w14:textId="77777777" w:rsidR="00250813" w:rsidRPr="00250813" w:rsidRDefault="00250813" w:rsidP="00250813">
      <w:pPr>
        <w:shd w:val="clear" w:color="auto" w:fill="FFFFFF"/>
        <w:bidi/>
        <w:rPr>
          <w:ins w:id="703" w:author="giladsar@gmail.com" w:date="2025-04-08T13:34:00Z"/>
          <w:rFonts w:asciiTheme="minorBidi" w:hAnsiTheme="minorBidi" w:cstheme="minorBidi"/>
          <w:rtl/>
          <w:rPrChange w:id="704" w:author="giladsar@gmail.com" w:date="2025-04-08T13:34:00Z">
            <w:rPr>
              <w:ins w:id="705" w:author="giladsar@gmail.com" w:date="2025-04-08T13:34:00Z"/>
              <w:rtl/>
            </w:rPr>
          </w:rPrChange>
        </w:rPr>
        <w:pPrChange w:id="706" w:author="giladsar@gmail.com" w:date="2025-04-08T13:34:00Z">
          <w:pPr>
            <w:shd w:val="clear" w:color="auto" w:fill="FFFFFF"/>
          </w:pPr>
        </w:pPrChange>
      </w:pPr>
      <w:ins w:id="707" w:author="giladsar@gmail.com" w:date="2025-04-08T13:34:00Z">
        <w:r w:rsidRPr="00250813">
          <w:rPr>
            <w:rFonts w:asciiTheme="minorBidi" w:hAnsiTheme="minorBidi" w:cstheme="minorBidi"/>
            <w:color w:val="000000"/>
            <w:rtl/>
            <w:rPrChange w:id="708" w:author="giladsar@gmail.com" w:date="2025-04-08T13:34:00Z">
              <w:rPr>
                <w:color w:val="000000"/>
                <w:rtl/>
              </w:rPr>
            </w:rPrChange>
          </w:rPr>
          <w:t>[9]</w:t>
        </w:r>
      </w:ins>
    </w:p>
    <w:p w14:paraId="7F9999B6" w14:textId="77777777" w:rsidR="00250813" w:rsidRPr="00250813" w:rsidRDefault="00250813" w:rsidP="00250813">
      <w:pPr>
        <w:shd w:val="clear" w:color="auto" w:fill="FFFFFF"/>
        <w:bidi/>
        <w:rPr>
          <w:ins w:id="709" w:author="giladsar@gmail.com" w:date="2025-04-08T13:34:00Z"/>
          <w:rFonts w:asciiTheme="minorBidi" w:hAnsiTheme="minorBidi" w:cstheme="minorBidi"/>
          <w:rtl/>
          <w:rPrChange w:id="710" w:author="giladsar@gmail.com" w:date="2025-04-08T13:34:00Z">
            <w:rPr>
              <w:ins w:id="711" w:author="giladsar@gmail.com" w:date="2025-04-08T13:34:00Z"/>
              <w:rtl/>
            </w:rPr>
          </w:rPrChange>
        </w:rPr>
        <w:pPrChange w:id="712" w:author="giladsar@gmail.com" w:date="2025-04-08T13:34:00Z">
          <w:pPr>
            <w:shd w:val="clear" w:color="auto" w:fill="FFFFFF"/>
          </w:pPr>
        </w:pPrChange>
      </w:pPr>
      <w:proofErr w:type="spellStart"/>
      <w:ins w:id="713" w:author="giladsar@gmail.com" w:date="2025-04-08T13:34:00Z">
        <w:r w:rsidRPr="00250813">
          <w:rPr>
            <w:rFonts w:asciiTheme="minorBidi" w:hAnsiTheme="minorBidi" w:cstheme="minorBidi"/>
            <w:b/>
            <w:bCs/>
            <w:color w:val="000000"/>
            <w:rtl/>
            <w:rPrChange w:id="714" w:author="giladsar@gmail.com" w:date="2025-04-08T13:34:00Z">
              <w:rPr>
                <w:b/>
                <w:bCs/>
                <w:color w:val="000000"/>
                <w:rtl/>
              </w:rPr>
            </w:rPrChange>
          </w:rPr>
          <w:t>להפשי</w:t>
        </w:r>
        <w:proofErr w:type="spellEnd"/>
        <w:r w:rsidRPr="00250813">
          <w:rPr>
            <w:rFonts w:asciiTheme="minorBidi" w:hAnsiTheme="minorBidi" w:cstheme="minorBidi"/>
            <w:b/>
            <w:bCs/>
            <w:color w:val="000000"/>
            <w:rtl/>
            <w:rPrChange w:id="715" w:author="giladsar@gmail.com" w:date="2025-04-08T13:34:00Z">
              <w:rPr>
                <w:b/>
                <w:bCs/>
                <w:color w:val="000000"/>
                <w:rtl/>
              </w:rPr>
            </w:rPrChange>
          </w:rPr>
          <w:t>_</w:t>
        </w:r>
        <w:r w:rsidRPr="00250813">
          <w:rPr>
            <w:rFonts w:asciiTheme="minorBidi" w:hAnsiTheme="minorBidi" w:cstheme="minorBidi"/>
            <w:color w:val="000000"/>
            <w:rtl/>
            <w:rPrChange w:id="716" w:author="giladsar@gmail.com" w:date="2025-04-08T13:34:00Z">
              <w:rPr>
                <w:color w:val="000000"/>
                <w:rtl/>
              </w:rPr>
            </w:rPrChange>
          </w:rPr>
          <w:t> </w:t>
        </w:r>
      </w:ins>
    </w:p>
    <w:p w14:paraId="42AAD793" w14:textId="77777777" w:rsidR="00250813" w:rsidRPr="00250813" w:rsidRDefault="00250813" w:rsidP="00250813">
      <w:pPr>
        <w:shd w:val="clear" w:color="auto" w:fill="FFFFFF"/>
        <w:bidi/>
        <w:rPr>
          <w:ins w:id="717" w:author="giladsar@gmail.com" w:date="2025-04-08T13:34:00Z"/>
          <w:rFonts w:asciiTheme="minorBidi" w:hAnsiTheme="minorBidi" w:cstheme="minorBidi"/>
          <w:rtl/>
          <w:rPrChange w:id="718" w:author="giladsar@gmail.com" w:date="2025-04-08T13:34:00Z">
            <w:rPr>
              <w:ins w:id="719" w:author="giladsar@gmail.com" w:date="2025-04-08T13:34:00Z"/>
              <w:rtl/>
            </w:rPr>
          </w:rPrChange>
        </w:rPr>
        <w:pPrChange w:id="720" w:author="giladsar@gmail.com" w:date="2025-04-08T13:34:00Z">
          <w:pPr>
            <w:shd w:val="clear" w:color="auto" w:fill="FFFFFF"/>
          </w:pPr>
        </w:pPrChange>
      </w:pPr>
      <w:ins w:id="721" w:author="giladsar@gmail.com" w:date="2025-04-08T13:34:00Z">
        <w:r w:rsidRPr="00250813">
          <w:rPr>
            <w:rFonts w:asciiTheme="minorBidi" w:hAnsiTheme="minorBidi" w:cstheme="minorBidi"/>
            <w:color w:val="000000"/>
            <w:rtl/>
            <w:rPrChange w:id="722" w:author="giladsar@gmail.com" w:date="2025-04-08T13:34:00Z">
              <w:rPr>
                <w:color w:val="000000"/>
                <w:rtl/>
              </w:rPr>
            </w:rPrChange>
          </w:rPr>
          <w:t>(אופציות: מיני- להפשיט; ניטראלי - להפשיר, להפשיל)</w:t>
        </w:r>
      </w:ins>
    </w:p>
    <w:p w14:paraId="2F1CF101" w14:textId="77777777" w:rsidR="00250813" w:rsidRPr="00250813" w:rsidRDefault="00250813" w:rsidP="00250813">
      <w:pPr>
        <w:shd w:val="clear" w:color="auto" w:fill="FFFFFF"/>
        <w:bidi/>
        <w:rPr>
          <w:ins w:id="723" w:author="giladsar@gmail.com" w:date="2025-04-08T13:34:00Z"/>
          <w:rFonts w:asciiTheme="minorBidi" w:hAnsiTheme="minorBidi" w:cstheme="minorBidi"/>
          <w:rtl/>
          <w:rPrChange w:id="724" w:author="giladsar@gmail.com" w:date="2025-04-08T13:34:00Z">
            <w:rPr>
              <w:ins w:id="725" w:author="giladsar@gmail.com" w:date="2025-04-08T13:34:00Z"/>
              <w:rtl/>
            </w:rPr>
          </w:rPrChange>
        </w:rPr>
        <w:pPrChange w:id="726" w:author="giladsar@gmail.com" w:date="2025-04-08T13:34:00Z">
          <w:pPr>
            <w:shd w:val="clear" w:color="auto" w:fill="FFFFFF"/>
          </w:pPr>
        </w:pPrChange>
      </w:pPr>
      <w:ins w:id="727" w:author="giladsar@gmail.com" w:date="2025-04-08T13:34:00Z">
        <w:r w:rsidRPr="00250813">
          <w:rPr>
            <w:rFonts w:asciiTheme="minorBidi" w:hAnsiTheme="minorBidi" w:cstheme="minorBidi"/>
            <w:color w:val="000000"/>
            <w:rtl/>
            <w:rPrChange w:id="728" w:author="giladsar@gmail.com" w:date="2025-04-08T13:34:00Z">
              <w:rPr>
                <w:color w:val="000000"/>
                <w:rtl/>
              </w:rPr>
            </w:rPrChange>
          </w:rPr>
          <w:t>[10]</w:t>
        </w:r>
      </w:ins>
    </w:p>
    <w:p w14:paraId="04567B99" w14:textId="77777777" w:rsidR="00250813" w:rsidRPr="00250813" w:rsidRDefault="00250813" w:rsidP="00250813">
      <w:pPr>
        <w:shd w:val="clear" w:color="auto" w:fill="FFFFFF"/>
        <w:bidi/>
        <w:rPr>
          <w:ins w:id="729" w:author="giladsar@gmail.com" w:date="2025-04-08T13:34:00Z"/>
          <w:rFonts w:asciiTheme="minorBidi" w:hAnsiTheme="minorBidi" w:cstheme="minorBidi"/>
          <w:color w:val="000000"/>
          <w:rtl/>
          <w:rPrChange w:id="730" w:author="giladsar@gmail.com" w:date="2025-04-08T13:34:00Z">
            <w:rPr>
              <w:ins w:id="731" w:author="giladsar@gmail.com" w:date="2025-04-08T13:34:00Z"/>
              <w:color w:val="000000"/>
              <w:rtl/>
            </w:rPr>
          </w:rPrChange>
        </w:rPr>
        <w:pPrChange w:id="732" w:author="giladsar@gmail.com" w:date="2025-04-08T13:34:00Z">
          <w:pPr>
            <w:shd w:val="clear" w:color="auto" w:fill="FFFFFF"/>
          </w:pPr>
        </w:pPrChange>
      </w:pPr>
      <w:proofErr w:type="spellStart"/>
      <w:ins w:id="733" w:author="giladsar@gmail.com" w:date="2025-04-08T13:34:00Z">
        <w:r w:rsidRPr="00250813">
          <w:rPr>
            <w:rFonts w:asciiTheme="minorBidi" w:hAnsiTheme="minorBidi" w:cstheme="minorBidi"/>
            <w:b/>
            <w:bCs/>
            <w:color w:val="000000"/>
            <w:rtl/>
            <w:rPrChange w:id="734" w:author="giladsar@gmail.com" w:date="2025-04-08T13:34:00Z">
              <w:rPr>
                <w:b/>
                <w:bCs/>
                <w:color w:val="000000"/>
                <w:rtl/>
              </w:rPr>
            </w:rPrChange>
          </w:rPr>
          <w:t>סק</w:t>
        </w:r>
        <w:proofErr w:type="spellEnd"/>
        <w:r w:rsidRPr="00250813">
          <w:rPr>
            <w:rFonts w:asciiTheme="minorBidi" w:hAnsiTheme="minorBidi" w:cstheme="minorBidi"/>
            <w:b/>
            <w:bCs/>
            <w:color w:val="000000"/>
            <w:rtl/>
            <w:rPrChange w:id="735" w:author="giladsar@gmail.com" w:date="2025-04-08T13:34:00Z">
              <w:rPr>
                <w:b/>
                <w:bCs/>
                <w:color w:val="000000"/>
                <w:rtl/>
              </w:rPr>
            </w:rPrChange>
          </w:rPr>
          <w:t>_</w:t>
        </w:r>
      </w:ins>
    </w:p>
    <w:p w14:paraId="04D053F5" w14:textId="77777777" w:rsidR="00250813" w:rsidRPr="00250813" w:rsidRDefault="00250813" w:rsidP="00250813">
      <w:pPr>
        <w:shd w:val="clear" w:color="auto" w:fill="FFFFFF"/>
        <w:bidi/>
        <w:rPr>
          <w:ins w:id="736" w:author="giladsar@gmail.com" w:date="2025-04-08T13:34:00Z"/>
          <w:rFonts w:asciiTheme="minorBidi" w:hAnsiTheme="minorBidi" w:cstheme="minorBidi"/>
          <w:color w:val="000000"/>
          <w:rtl/>
          <w:rPrChange w:id="737" w:author="giladsar@gmail.com" w:date="2025-04-08T13:34:00Z">
            <w:rPr>
              <w:ins w:id="738" w:author="giladsar@gmail.com" w:date="2025-04-08T13:34:00Z"/>
              <w:color w:val="000000"/>
              <w:rtl/>
            </w:rPr>
          </w:rPrChange>
        </w:rPr>
        <w:pPrChange w:id="739" w:author="giladsar@gmail.com" w:date="2025-04-08T13:34:00Z">
          <w:pPr>
            <w:shd w:val="clear" w:color="auto" w:fill="FFFFFF"/>
          </w:pPr>
        </w:pPrChange>
      </w:pPr>
      <w:ins w:id="740" w:author="giladsar@gmail.com" w:date="2025-04-08T13:34:00Z">
        <w:r w:rsidRPr="00250813">
          <w:rPr>
            <w:rFonts w:asciiTheme="minorBidi" w:hAnsiTheme="minorBidi" w:cstheme="minorBidi"/>
            <w:color w:val="000000"/>
            <w:rtl/>
            <w:rPrChange w:id="741" w:author="giladsar@gmail.com" w:date="2025-04-08T13:34:00Z">
              <w:rPr>
                <w:color w:val="000000"/>
                <w:rtl/>
              </w:rPr>
            </w:rPrChange>
          </w:rPr>
          <w:t>(אופציות: מיני- סקס; ניטראלי - סקר) </w:t>
        </w:r>
      </w:ins>
    </w:p>
    <w:p w14:paraId="47319A65" w14:textId="77777777" w:rsidR="00250813" w:rsidRPr="00250813" w:rsidRDefault="00250813" w:rsidP="00250813">
      <w:pPr>
        <w:shd w:val="clear" w:color="auto" w:fill="FFFFFF"/>
        <w:bidi/>
        <w:rPr>
          <w:ins w:id="742" w:author="giladsar@gmail.com" w:date="2025-04-08T13:34:00Z"/>
          <w:rFonts w:asciiTheme="minorBidi" w:hAnsiTheme="minorBidi" w:cstheme="minorBidi"/>
          <w:color w:val="000000"/>
          <w:rPrChange w:id="743" w:author="giladsar@gmail.com" w:date="2025-04-08T13:34:00Z">
            <w:rPr>
              <w:ins w:id="744" w:author="giladsar@gmail.com" w:date="2025-04-08T13:34:00Z"/>
              <w:color w:val="000000"/>
            </w:rPr>
          </w:rPrChange>
        </w:rPr>
        <w:pPrChange w:id="745" w:author="giladsar@gmail.com" w:date="2025-04-08T13:34:00Z">
          <w:pPr>
            <w:shd w:val="clear" w:color="auto" w:fill="FFFFFF"/>
          </w:pPr>
        </w:pPrChange>
      </w:pPr>
      <w:ins w:id="746" w:author="giladsar@gmail.com" w:date="2025-04-08T13:34:00Z">
        <w:r w:rsidRPr="00250813">
          <w:rPr>
            <w:rFonts w:asciiTheme="minorBidi" w:hAnsiTheme="minorBidi" w:cstheme="minorBidi"/>
            <w:color w:val="000000"/>
            <w:rtl/>
            <w:rPrChange w:id="747" w:author="giladsar@gmail.com" w:date="2025-04-08T13:34:00Z">
              <w:rPr>
                <w:color w:val="000000"/>
                <w:rtl/>
              </w:rPr>
            </w:rPrChange>
          </w:rPr>
          <w:t>[11]</w:t>
        </w:r>
      </w:ins>
    </w:p>
    <w:p w14:paraId="54FCFDF7" w14:textId="77777777" w:rsidR="00250813" w:rsidRPr="00250813" w:rsidRDefault="00250813" w:rsidP="00250813">
      <w:pPr>
        <w:shd w:val="clear" w:color="auto" w:fill="FFFFFF"/>
        <w:bidi/>
        <w:rPr>
          <w:ins w:id="748" w:author="giladsar@gmail.com" w:date="2025-04-08T13:34:00Z"/>
          <w:rFonts w:asciiTheme="minorBidi" w:hAnsiTheme="minorBidi" w:cstheme="minorBidi"/>
          <w:color w:val="000000"/>
          <w:rtl/>
          <w:rPrChange w:id="749" w:author="giladsar@gmail.com" w:date="2025-04-08T13:34:00Z">
            <w:rPr>
              <w:ins w:id="750" w:author="giladsar@gmail.com" w:date="2025-04-08T13:34:00Z"/>
              <w:color w:val="000000"/>
              <w:rtl/>
            </w:rPr>
          </w:rPrChange>
        </w:rPr>
        <w:pPrChange w:id="751" w:author="giladsar@gmail.com" w:date="2025-04-08T13:34:00Z">
          <w:pPr>
            <w:shd w:val="clear" w:color="auto" w:fill="FFFFFF"/>
          </w:pPr>
        </w:pPrChange>
      </w:pPr>
      <w:proofErr w:type="spellStart"/>
      <w:ins w:id="752" w:author="giladsar@gmail.com" w:date="2025-04-08T13:34:00Z">
        <w:r w:rsidRPr="00250813">
          <w:rPr>
            <w:rFonts w:asciiTheme="minorBidi" w:hAnsiTheme="minorBidi" w:cstheme="minorBidi"/>
            <w:b/>
            <w:bCs/>
            <w:color w:val="000000"/>
            <w:rtl/>
            <w:rPrChange w:id="753" w:author="giladsar@gmail.com" w:date="2025-04-08T13:34:00Z">
              <w:rPr>
                <w:b/>
                <w:bCs/>
                <w:color w:val="000000"/>
                <w:rtl/>
              </w:rPr>
            </w:rPrChange>
          </w:rPr>
          <w:t>מ_ן</w:t>
        </w:r>
        <w:proofErr w:type="spellEnd"/>
        <w:r w:rsidRPr="00250813">
          <w:rPr>
            <w:rFonts w:asciiTheme="minorBidi" w:hAnsiTheme="minorBidi" w:cstheme="minorBidi"/>
            <w:b/>
            <w:bCs/>
            <w:color w:val="000000"/>
            <w:rtl/>
            <w:rPrChange w:id="754" w:author="giladsar@gmail.com" w:date="2025-04-08T13:34:00Z">
              <w:rPr>
                <w:b/>
                <w:bCs/>
                <w:color w:val="000000"/>
                <w:rtl/>
              </w:rPr>
            </w:rPrChange>
          </w:rPr>
          <w:t> </w:t>
        </w:r>
      </w:ins>
    </w:p>
    <w:p w14:paraId="08A7CE71" w14:textId="77777777" w:rsidR="00250813" w:rsidRPr="00250813" w:rsidRDefault="00250813" w:rsidP="00250813">
      <w:pPr>
        <w:shd w:val="clear" w:color="auto" w:fill="FFFFFF"/>
        <w:bidi/>
        <w:rPr>
          <w:ins w:id="755" w:author="giladsar@gmail.com" w:date="2025-04-08T13:34:00Z"/>
          <w:rFonts w:asciiTheme="minorBidi" w:hAnsiTheme="minorBidi" w:cstheme="minorBidi"/>
          <w:color w:val="000000"/>
          <w:rtl/>
          <w:rPrChange w:id="756" w:author="giladsar@gmail.com" w:date="2025-04-08T13:34:00Z">
            <w:rPr>
              <w:ins w:id="757" w:author="giladsar@gmail.com" w:date="2025-04-08T13:34:00Z"/>
              <w:color w:val="000000"/>
              <w:rtl/>
            </w:rPr>
          </w:rPrChange>
        </w:rPr>
        <w:pPrChange w:id="758" w:author="giladsar@gmail.com" w:date="2025-04-08T13:34:00Z">
          <w:pPr>
            <w:shd w:val="clear" w:color="auto" w:fill="FFFFFF"/>
          </w:pPr>
        </w:pPrChange>
      </w:pPr>
      <w:ins w:id="759" w:author="giladsar@gmail.com" w:date="2025-04-08T13:34:00Z">
        <w:r w:rsidRPr="00250813">
          <w:rPr>
            <w:rFonts w:asciiTheme="minorBidi" w:hAnsiTheme="minorBidi" w:cstheme="minorBidi"/>
            <w:b/>
            <w:bCs/>
            <w:color w:val="000000"/>
            <w:rtl/>
            <w:rPrChange w:id="760" w:author="giladsar@gmail.com" w:date="2025-04-08T13:34:00Z">
              <w:rPr>
                <w:b/>
                <w:bCs/>
                <w:color w:val="000000"/>
                <w:rtl/>
              </w:rPr>
            </w:rPrChange>
          </w:rPr>
          <w:t>(</w:t>
        </w:r>
        <w:r w:rsidRPr="00250813">
          <w:rPr>
            <w:rFonts w:asciiTheme="minorBidi" w:hAnsiTheme="minorBidi" w:cstheme="minorBidi"/>
            <w:color w:val="000000"/>
            <w:rtl/>
            <w:rPrChange w:id="761" w:author="giladsar@gmail.com" w:date="2025-04-08T13:34:00Z">
              <w:rPr>
                <w:color w:val="000000"/>
                <w:rtl/>
              </w:rPr>
            </w:rPrChange>
          </w:rPr>
          <w:t>אופציות: מיני -מין, ניטראלי - מגן]</w:t>
        </w:r>
      </w:ins>
    </w:p>
    <w:p w14:paraId="28A77322" w14:textId="77777777" w:rsidR="00250813" w:rsidRPr="00250813" w:rsidRDefault="00250813" w:rsidP="00250813">
      <w:pPr>
        <w:shd w:val="clear" w:color="auto" w:fill="FFFFFF"/>
        <w:bidi/>
        <w:rPr>
          <w:ins w:id="762" w:author="giladsar@gmail.com" w:date="2025-04-08T13:34:00Z"/>
          <w:rFonts w:asciiTheme="minorBidi" w:hAnsiTheme="minorBidi" w:cstheme="minorBidi"/>
          <w:color w:val="000000"/>
          <w:rtl/>
          <w:rPrChange w:id="763" w:author="giladsar@gmail.com" w:date="2025-04-08T13:34:00Z">
            <w:rPr>
              <w:ins w:id="764" w:author="giladsar@gmail.com" w:date="2025-04-08T13:34:00Z"/>
              <w:color w:val="000000"/>
              <w:rtl/>
            </w:rPr>
          </w:rPrChange>
        </w:rPr>
        <w:pPrChange w:id="765" w:author="giladsar@gmail.com" w:date="2025-04-08T13:34:00Z">
          <w:pPr>
            <w:shd w:val="clear" w:color="auto" w:fill="FFFFFF"/>
          </w:pPr>
        </w:pPrChange>
      </w:pPr>
      <w:ins w:id="766" w:author="giladsar@gmail.com" w:date="2025-04-08T13:34:00Z">
        <w:r w:rsidRPr="00250813">
          <w:rPr>
            <w:rFonts w:asciiTheme="minorBidi" w:hAnsiTheme="minorBidi" w:cstheme="minorBidi"/>
            <w:color w:val="000000"/>
            <w:rtl/>
            <w:rPrChange w:id="767" w:author="giladsar@gmail.com" w:date="2025-04-08T13:34:00Z">
              <w:rPr>
                <w:color w:val="000000"/>
                <w:rtl/>
              </w:rPr>
            </w:rPrChange>
          </w:rPr>
          <w:t>[12]</w:t>
        </w:r>
      </w:ins>
    </w:p>
    <w:p w14:paraId="3AF8AE07" w14:textId="77777777" w:rsidR="00250813" w:rsidRPr="00250813" w:rsidRDefault="00250813" w:rsidP="00250813">
      <w:pPr>
        <w:shd w:val="clear" w:color="auto" w:fill="FFFFFF"/>
        <w:bidi/>
        <w:rPr>
          <w:ins w:id="768" w:author="giladsar@gmail.com" w:date="2025-04-08T13:34:00Z"/>
          <w:rFonts w:asciiTheme="minorBidi" w:hAnsiTheme="minorBidi" w:cstheme="minorBidi"/>
          <w:b/>
          <w:bCs/>
          <w:color w:val="000000"/>
          <w:rtl/>
          <w:rPrChange w:id="769" w:author="giladsar@gmail.com" w:date="2025-04-08T13:34:00Z">
            <w:rPr>
              <w:ins w:id="770" w:author="giladsar@gmail.com" w:date="2025-04-08T13:34:00Z"/>
              <w:b/>
              <w:bCs/>
              <w:color w:val="000000"/>
              <w:rtl/>
            </w:rPr>
          </w:rPrChange>
        </w:rPr>
        <w:pPrChange w:id="771" w:author="giladsar@gmail.com" w:date="2025-04-08T13:34:00Z">
          <w:pPr>
            <w:shd w:val="clear" w:color="auto" w:fill="FFFFFF"/>
          </w:pPr>
        </w:pPrChange>
      </w:pPr>
      <w:ins w:id="772" w:author="giladsar@gmail.com" w:date="2025-04-08T13:34:00Z">
        <w:r w:rsidRPr="00250813">
          <w:rPr>
            <w:rFonts w:asciiTheme="minorBidi" w:hAnsiTheme="minorBidi" w:cstheme="minorBidi"/>
            <w:b/>
            <w:bCs/>
            <w:color w:val="000000"/>
            <w:rtl/>
            <w:rPrChange w:id="773" w:author="giladsar@gmail.com" w:date="2025-04-08T13:34:00Z">
              <w:rPr>
                <w:b/>
                <w:bCs/>
                <w:color w:val="000000"/>
                <w:rtl/>
              </w:rPr>
            </w:rPrChange>
          </w:rPr>
          <w:t xml:space="preserve"> זיו_</w:t>
        </w:r>
      </w:ins>
    </w:p>
    <w:p w14:paraId="713911BD" w14:textId="77777777" w:rsidR="00250813" w:rsidRPr="00250813" w:rsidRDefault="00250813" w:rsidP="00250813">
      <w:pPr>
        <w:shd w:val="clear" w:color="auto" w:fill="FFFFFF"/>
        <w:bidi/>
        <w:rPr>
          <w:ins w:id="774" w:author="giladsar@gmail.com" w:date="2025-04-08T13:34:00Z"/>
          <w:rFonts w:asciiTheme="minorBidi" w:hAnsiTheme="minorBidi" w:cstheme="minorBidi"/>
          <w:color w:val="000000"/>
          <w:rtl/>
          <w:rPrChange w:id="775" w:author="giladsar@gmail.com" w:date="2025-04-08T13:34:00Z">
            <w:rPr>
              <w:ins w:id="776" w:author="giladsar@gmail.com" w:date="2025-04-08T13:34:00Z"/>
              <w:color w:val="000000"/>
              <w:rtl/>
            </w:rPr>
          </w:rPrChange>
        </w:rPr>
        <w:pPrChange w:id="777" w:author="giladsar@gmail.com" w:date="2025-04-08T13:34:00Z">
          <w:pPr>
            <w:shd w:val="clear" w:color="auto" w:fill="FFFFFF"/>
          </w:pPr>
        </w:pPrChange>
      </w:pPr>
      <w:ins w:id="778" w:author="giladsar@gmail.com" w:date="2025-04-08T13:34:00Z">
        <w:r w:rsidRPr="00250813">
          <w:rPr>
            <w:rFonts w:asciiTheme="minorBidi" w:hAnsiTheme="minorBidi" w:cstheme="minorBidi"/>
            <w:color w:val="000000"/>
            <w:rtl/>
            <w:rPrChange w:id="779" w:author="giladsar@gmail.com" w:date="2025-04-08T13:34:00Z">
              <w:rPr>
                <w:color w:val="000000"/>
                <w:rtl/>
              </w:rPr>
            </w:rPrChange>
          </w:rPr>
          <w:t>(אופציות: מיני- זיון, ניטראלי – זיוף)</w:t>
        </w:r>
      </w:ins>
    </w:p>
    <w:p w14:paraId="356A7FA3" w14:textId="77777777" w:rsidR="00250813" w:rsidRPr="00250813" w:rsidRDefault="00250813" w:rsidP="00250813">
      <w:pPr>
        <w:shd w:val="clear" w:color="auto" w:fill="FFFFFF"/>
        <w:bidi/>
        <w:rPr>
          <w:ins w:id="780" w:author="giladsar@gmail.com" w:date="2025-04-08T13:34:00Z"/>
          <w:rFonts w:asciiTheme="minorBidi" w:hAnsiTheme="minorBidi" w:cstheme="minorBidi"/>
          <w:color w:val="000000"/>
          <w:rtl/>
          <w:rPrChange w:id="781" w:author="giladsar@gmail.com" w:date="2025-04-08T13:34:00Z">
            <w:rPr>
              <w:ins w:id="782" w:author="giladsar@gmail.com" w:date="2025-04-08T13:34:00Z"/>
              <w:color w:val="000000"/>
              <w:rtl/>
            </w:rPr>
          </w:rPrChange>
        </w:rPr>
        <w:pPrChange w:id="783" w:author="giladsar@gmail.com" w:date="2025-04-08T13:34:00Z">
          <w:pPr>
            <w:shd w:val="clear" w:color="auto" w:fill="FFFFFF"/>
          </w:pPr>
        </w:pPrChange>
      </w:pPr>
      <w:ins w:id="784" w:author="giladsar@gmail.com" w:date="2025-04-08T13:34:00Z">
        <w:r w:rsidRPr="00250813">
          <w:rPr>
            <w:rFonts w:asciiTheme="minorBidi" w:hAnsiTheme="minorBidi" w:cstheme="minorBidi"/>
            <w:color w:val="000000"/>
            <w:rtl/>
            <w:rPrChange w:id="785" w:author="giladsar@gmail.com" w:date="2025-04-08T13:34:00Z">
              <w:rPr>
                <w:color w:val="000000"/>
                <w:rtl/>
              </w:rPr>
            </w:rPrChange>
          </w:rPr>
          <w:t>[13]</w:t>
        </w:r>
      </w:ins>
    </w:p>
    <w:p w14:paraId="51AF7358" w14:textId="77777777" w:rsidR="00250813" w:rsidRPr="00250813" w:rsidRDefault="00250813" w:rsidP="00250813">
      <w:pPr>
        <w:pStyle w:val="NormalWeb"/>
        <w:shd w:val="clear" w:color="auto" w:fill="FFFFFF"/>
        <w:bidi/>
        <w:spacing w:before="0" w:beforeAutospacing="0" w:after="0" w:afterAutospacing="0"/>
        <w:rPr>
          <w:ins w:id="786" w:author="giladsar@gmail.com" w:date="2025-04-08T13:34:00Z"/>
          <w:rFonts w:asciiTheme="minorBidi" w:hAnsiTheme="minorBidi" w:cstheme="minorBidi"/>
          <w:rtl/>
          <w:rPrChange w:id="787" w:author="giladsar@gmail.com" w:date="2025-04-08T13:34:00Z">
            <w:rPr>
              <w:ins w:id="788" w:author="giladsar@gmail.com" w:date="2025-04-08T13:34:00Z"/>
              <w:rtl/>
            </w:rPr>
          </w:rPrChange>
        </w:rPr>
      </w:pPr>
      <w:proofErr w:type="spellStart"/>
      <w:ins w:id="789" w:author="giladsar@gmail.com" w:date="2025-04-08T13:34:00Z">
        <w:r w:rsidRPr="00250813">
          <w:rPr>
            <w:rFonts w:asciiTheme="minorBidi" w:hAnsiTheme="minorBidi" w:cstheme="minorBidi"/>
            <w:b/>
            <w:bCs/>
            <w:color w:val="000000"/>
            <w:rtl/>
            <w:rPrChange w:id="790" w:author="giladsar@gmail.com" w:date="2025-04-08T13:34:00Z">
              <w:rPr>
                <w:b/>
                <w:bCs/>
                <w:color w:val="000000"/>
                <w:rtl/>
              </w:rPr>
            </w:rPrChange>
          </w:rPr>
          <w:t>זק_ה</w:t>
        </w:r>
        <w:proofErr w:type="spellEnd"/>
      </w:ins>
    </w:p>
    <w:p w14:paraId="52E8DCB8" w14:textId="77777777" w:rsidR="00250813" w:rsidRPr="00250813" w:rsidRDefault="00250813" w:rsidP="00250813">
      <w:pPr>
        <w:pStyle w:val="NormalWeb"/>
        <w:shd w:val="clear" w:color="auto" w:fill="FFFFFF"/>
        <w:bidi/>
        <w:spacing w:before="0" w:beforeAutospacing="0" w:after="0" w:afterAutospacing="0"/>
        <w:rPr>
          <w:ins w:id="791" w:author="giladsar@gmail.com" w:date="2025-04-08T13:34:00Z"/>
          <w:rFonts w:asciiTheme="minorBidi" w:hAnsiTheme="minorBidi" w:cstheme="minorBidi"/>
          <w:rtl/>
          <w:rPrChange w:id="792" w:author="giladsar@gmail.com" w:date="2025-04-08T13:34:00Z">
            <w:rPr>
              <w:ins w:id="793" w:author="giladsar@gmail.com" w:date="2025-04-08T13:34:00Z"/>
              <w:rtl/>
            </w:rPr>
          </w:rPrChange>
        </w:rPr>
      </w:pPr>
      <w:ins w:id="794" w:author="giladsar@gmail.com" w:date="2025-04-08T13:34:00Z">
        <w:r w:rsidRPr="00250813">
          <w:rPr>
            <w:rFonts w:asciiTheme="minorBidi" w:hAnsiTheme="minorBidi" w:cstheme="minorBidi"/>
            <w:rtl/>
            <w:rPrChange w:id="795" w:author="giladsar@gmail.com" w:date="2025-04-08T13:34:00Z">
              <w:rPr>
                <w:rtl/>
              </w:rPr>
            </w:rPrChange>
          </w:rPr>
          <w:t xml:space="preserve">(אופציות: </w:t>
        </w:r>
        <w:r w:rsidRPr="00250813">
          <w:rPr>
            <w:rFonts w:asciiTheme="minorBidi" w:hAnsiTheme="minorBidi" w:cstheme="minorBidi"/>
            <w:color w:val="000000"/>
            <w:rtl/>
            <w:rPrChange w:id="796" w:author="giladsar@gmail.com" w:date="2025-04-08T13:34:00Z">
              <w:rPr>
                <w:color w:val="000000"/>
                <w:rtl/>
              </w:rPr>
            </w:rPrChange>
          </w:rPr>
          <w:t>מיני: זקפה</w:t>
        </w:r>
        <w:r w:rsidRPr="00250813">
          <w:rPr>
            <w:rFonts w:asciiTheme="minorBidi" w:hAnsiTheme="minorBidi" w:cstheme="minorBidi"/>
            <w:rtl/>
            <w:rPrChange w:id="797" w:author="giladsar@gmail.com" w:date="2025-04-08T13:34:00Z">
              <w:rPr>
                <w:rtl/>
              </w:rPr>
            </w:rPrChange>
          </w:rPr>
          <w:t xml:space="preserve">, </w:t>
        </w:r>
        <w:r w:rsidRPr="00250813">
          <w:rPr>
            <w:rFonts w:asciiTheme="minorBidi" w:hAnsiTheme="minorBidi" w:cstheme="minorBidi"/>
            <w:color w:val="000000"/>
            <w:rtl/>
            <w:rPrChange w:id="798" w:author="giladsar@gmail.com" w:date="2025-04-08T13:34:00Z">
              <w:rPr>
                <w:color w:val="000000"/>
                <w:rtl/>
              </w:rPr>
            </w:rPrChange>
          </w:rPr>
          <w:t>ניטרלי: זקנה)</w:t>
        </w:r>
      </w:ins>
    </w:p>
    <w:p w14:paraId="4A68724F" w14:textId="77777777" w:rsidR="00250813" w:rsidRPr="00250813" w:rsidRDefault="00250813" w:rsidP="00250813">
      <w:pPr>
        <w:shd w:val="clear" w:color="auto" w:fill="FFFFFF"/>
        <w:bidi/>
        <w:rPr>
          <w:ins w:id="799" w:author="giladsar@gmail.com" w:date="2025-04-08T13:34:00Z"/>
          <w:rFonts w:asciiTheme="minorBidi" w:hAnsiTheme="minorBidi" w:cstheme="minorBidi"/>
          <w:b/>
          <w:bCs/>
          <w:color w:val="000000"/>
          <w:rtl/>
          <w:rPrChange w:id="800" w:author="giladsar@gmail.com" w:date="2025-04-08T13:34:00Z">
            <w:rPr>
              <w:ins w:id="801" w:author="giladsar@gmail.com" w:date="2025-04-08T13:34:00Z"/>
              <w:b/>
              <w:bCs/>
              <w:color w:val="000000"/>
              <w:rtl/>
            </w:rPr>
          </w:rPrChange>
        </w:rPr>
        <w:pPrChange w:id="802" w:author="giladsar@gmail.com" w:date="2025-04-08T13:34:00Z">
          <w:pPr>
            <w:shd w:val="clear" w:color="auto" w:fill="FFFFFF"/>
          </w:pPr>
        </w:pPrChange>
      </w:pPr>
    </w:p>
    <w:p w14:paraId="23F61705" w14:textId="77777777" w:rsidR="00250813" w:rsidRPr="00250813" w:rsidRDefault="00250813" w:rsidP="00250813">
      <w:pPr>
        <w:shd w:val="clear" w:color="auto" w:fill="FFFFFF"/>
        <w:bidi/>
        <w:rPr>
          <w:ins w:id="803" w:author="giladsar@gmail.com" w:date="2025-04-08T13:34:00Z"/>
          <w:rFonts w:asciiTheme="minorBidi" w:hAnsiTheme="minorBidi" w:cstheme="minorBidi"/>
          <w:color w:val="000000"/>
          <w:rtl/>
          <w:rPrChange w:id="804" w:author="giladsar@gmail.com" w:date="2025-04-08T13:34:00Z">
            <w:rPr>
              <w:ins w:id="805" w:author="giladsar@gmail.com" w:date="2025-04-08T13:34:00Z"/>
              <w:color w:val="000000"/>
              <w:rtl/>
            </w:rPr>
          </w:rPrChange>
        </w:rPr>
        <w:pPrChange w:id="806" w:author="giladsar@gmail.com" w:date="2025-04-08T13:34:00Z">
          <w:pPr>
            <w:shd w:val="clear" w:color="auto" w:fill="FFFFFF"/>
          </w:pPr>
        </w:pPrChange>
      </w:pPr>
      <w:ins w:id="807" w:author="giladsar@gmail.com" w:date="2025-04-08T13:34:00Z">
        <w:r w:rsidRPr="00250813">
          <w:rPr>
            <w:rFonts w:asciiTheme="minorBidi" w:hAnsiTheme="minorBidi" w:cstheme="minorBidi"/>
            <w:color w:val="000000"/>
            <w:rtl/>
            <w:rPrChange w:id="808" w:author="giladsar@gmail.com" w:date="2025-04-08T13:34:00Z">
              <w:rPr>
                <w:color w:val="000000"/>
                <w:rtl/>
              </w:rPr>
            </w:rPrChange>
          </w:rPr>
          <w:t xml:space="preserve">[מילים </w:t>
        </w:r>
        <w:r w:rsidRPr="00250813">
          <w:rPr>
            <w:rFonts w:asciiTheme="minorBidi" w:hAnsiTheme="minorBidi" w:cstheme="minorBidi"/>
            <w:color w:val="000000"/>
            <w:rtl/>
            <w:rPrChange w:id="809" w:author="giladsar@gmail.com" w:date="2025-04-08T13:34:00Z">
              <w:rPr>
                <w:rFonts w:hint="cs"/>
                <w:color w:val="000000"/>
                <w:rtl/>
              </w:rPr>
            </w:rPrChange>
          </w:rPr>
          <w:t>ניטרליות</w:t>
        </w:r>
        <w:r w:rsidRPr="00250813">
          <w:rPr>
            <w:rFonts w:asciiTheme="minorBidi" w:hAnsiTheme="minorBidi" w:cstheme="minorBidi"/>
            <w:color w:val="000000"/>
            <w:rtl/>
            <w:rPrChange w:id="810" w:author="giladsar@gmail.com" w:date="2025-04-08T13:34:00Z">
              <w:rPr>
                <w:color w:val="000000"/>
                <w:rtl/>
              </w:rPr>
            </w:rPrChange>
          </w:rPr>
          <w:t>]</w:t>
        </w:r>
      </w:ins>
    </w:p>
    <w:p w14:paraId="32DDD7E2" w14:textId="77777777" w:rsidR="00250813" w:rsidRPr="00250813" w:rsidRDefault="00250813" w:rsidP="00250813">
      <w:pPr>
        <w:shd w:val="clear" w:color="auto" w:fill="FFFFFF"/>
        <w:bidi/>
        <w:rPr>
          <w:ins w:id="811" w:author="giladsar@gmail.com" w:date="2025-04-08T13:34:00Z"/>
          <w:rFonts w:asciiTheme="minorBidi" w:hAnsiTheme="minorBidi" w:cstheme="minorBidi"/>
          <w:rtl/>
          <w:rPrChange w:id="812" w:author="giladsar@gmail.com" w:date="2025-04-08T13:34:00Z">
            <w:rPr>
              <w:ins w:id="813" w:author="giladsar@gmail.com" w:date="2025-04-08T13:34:00Z"/>
              <w:rtl/>
            </w:rPr>
          </w:rPrChange>
        </w:rPr>
        <w:pPrChange w:id="814" w:author="giladsar@gmail.com" w:date="2025-04-08T13:34:00Z">
          <w:pPr>
            <w:shd w:val="clear" w:color="auto" w:fill="FFFFFF"/>
          </w:pPr>
        </w:pPrChange>
      </w:pPr>
    </w:p>
    <w:p w14:paraId="03AFD45E" w14:textId="77777777" w:rsidR="00250813" w:rsidRPr="00250813" w:rsidRDefault="00250813" w:rsidP="00250813">
      <w:pPr>
        <w:shd w:val="clear" w:color="auto" w:fill="FFFFFF"/>
        <w:bidi/>
        <w:rPr>
          <w:ins w:id="815" w:author="giladsar@gmail.com" w:date="2025-04-08T13:34:00Z"/>
          <w:rFonts w:asciiTheme="minorBidi" w:hAnsiTheme="minorBidi" w:cstheme="minorBidi"/>
          <w:rtl/>
          <w:rPrChange w:id="816" w:author="giladsar@gmail.com" w:date="2025-04-08T13:34:00Z">
            <w:rPr>
              <w:ins w:id="817" w:author="giladsar@gmail.com" w:date="2025-04-08T13:34:00Z"/>
              <w:rtl/>
            </w:rPr>
          </w:rPrChange>
        </w:rPr>
        <w:pPrChange w:id="818" w:author="giladsar@gmail.com" w:date="2025-04-08T13:34:00Z">
          <w:pPr>
            <w:shd w:val="clear" w:color="auto" w:fill="FFFFFF"/>
          </w:pPr>
        </w:pPrChange>
      </w:pPr>
      <w:ins w:id="819" w:author="giladsar@gmail.com" w:date="2025-04-08T13:34:00Z">
        <w:r w:rsidRPr="00250813">
          <w:rPr>
            <w:rFonts w:asciiTheme="minorBidi" w:hAnsiTheme="minorBidi" w:cstheme="minorBidi"/>
            <w:color w:val="000000"/>
            <w:rtl/>
            <w:rPrChange w:id="820" w:author="giladsar@gmail.com" w:date="2025-04-08T13:34:00Z">
              <w:rPr>
                <w:color w:val="000000"/>
                <w:rtl/>
              </w:rPr>
            </w:rPrChange>
          </w:rPr>
          <w:t>[14]</w:t>
        </w:r>
      </w:ins>
    </w:p>
    <w:p w14:paraId="0B72D6C5" w14:textId="77777777" w:rsidR="00250813" w:rsidRPr="00250813" w:rsidRDefault="00250813" w:rsidP="00250813">
      <w:pPr>
        <w:shd w:val="clear" w:color="auto" w:fill="FFFFFF"/>
        <w:bidi/>
        <w:ind w:right="720"/>
        <w:rPr>
          <w:ins w:id="821" w:author="giladsar@gmail.com" w:date="2025-04-08T13:34:00Z"/>
          <w:rFonts w:asciiTheme="minorBidi" w:hAnsiTheme="minorBidi" w:cstheme="minorBidi"/>
          <w:rtl/>
          <w:rPrChange w:id="822" w:author="giladsar@gmail.com" w:date="2025-04-08T13:34:00Z">
            <w:rPr>
              <w:ins w:id="823" w:author="giladsar@gmail.com" w:date="2025-04-08T13:34:00Z"/>
              <w:rtl/>
            </w:rPr>
          </w:rPrChange>
        </w:rPr>
        <w:pPrChange w:id="824" w:author="giladsar@gmail.com" w:date="2025-04-08T13:34:00Z">
          <w:pPr>
            <w:shd w:val="clear" w:color="auto" w:fill="FFFFFF"/>
            <w:ind w:right="720"/>
          </w:pPr>
        </w:pPrChange>
      </w:pPr>
      <w:proofErr w:type="spellStart"/>
      <w:ins w:id="825" w:author="giladsar@gmail.com" w:date="2025-04-08T13:34:00Z">
        <w:r w:rsidRPr="00250813">
          <w:rPr>
            <w:rFonts w:asciiTheme="minorBidi" w:hAnsiTheme="minorBidi" w:cstheme="minorBidi"/>
            <w:b/>
            <w:bCs/>
            <w:color w:val="000000"/>
            <w:rtl/>
            <w:rPrChange w:id="826" w:author="giladsar@gmail.com" w:date="2025-04-08T13:34:00Z">
              <w:rPr>
                <w:b/>
                <w:bCs/>
                <w:color w:val="000000"/>
                <w:rtl/>
              </w:rPr>
            </w:rPrChange>
          </w:rPr>
          <w:lastRenderedPageBreak/>
          <w:t>פ_ר</w:t>
        </w:r>
        <w:proofErr w:type="spellEnd"/>
        <w:r w:rsidRPr="00250813">
          <w:rPr>
            <w:rFonts w:asciiTheme="minorBidi" w:hAnsiTheme="minorBidi" w:cstheme="minorBidi"/>
            <w:color w:val="000000"/>
            <w:rtl/>
            <w:rPrChange w:id="827" w:author="giladsar@gmail.com" w:date="2025-04-08T13:34:00Z">
              <w:rPr>
                <w:color w:val="000000"/>
                <w:rtl/>
              </w:rPr>
            </w:rPrChange>
          </w:rPr>
          <w:t> </w:t>
        </w:r>
      </w:ins>
    </w:p>
    <w:p w14:paraId="4FA5F505" w14:textId="77777777" w:rsidR="00250813" w:rsidRPr="00250813" w:rsidRDefault="00250813" w:rsidP="00250813">
      <w:pPr>
        <w:shd w:val="clear" w:color="auto" w:fill="FFFFFF"/>
        <w:bidi/>
        <w:ind w:right="720"/>
        <w:rPr>
          <w:ins w:id="828" w:author="giladsar@gmail.com" w:date="2025-04-08T13:34:00Z"/>
          <w:rFonts w:asciiTheme="minorBidi" w:hAnsiTheme="minorBidi" w:cstheme="minorBidi"/>
          <w:rtl/>
          <w:rPrChange w:id="829" w:author="giladsar@gmail.com" w:date="2025-04-08T13:34:00Z">
            <w:rPr>
              <w:ins w:id="830" w:author="giladsar@gmail.com" w:date="2025-04-08T13:34:00Z"/>
              <w:rtl/>
            </w:rPr>
          </w:rPrChange>
        </w:rPr>
        <w:pPrChange w:id="831" w:author="giladsar@gmail.com" w:date="2025-04-08T13:34:00Z">
          <w:pPr>
            <w:shd w:val="clear" w:color="auto" w:fill="FFFFFF"/>
            <w:ind w:right="720"/>
          </w:pPr>
        </w:pPrChange>
      </w:pPr>
      <w:ins w:id="832" w:author="giladsar@gmail.com" w:date="2025-04-08T13:34:00Z">
        <w:r w:rsidRPr="00250813">
          <w:rPr>
            <w:rFonts w:asciiTheme="minorBidi" w:hAnsiTheme="minorBidi" w:cstheme="minorBidi"/>
            <w:color w:val="000000"/>
            <w:rtl/>
            <w:rPrChange w:id="833" w:author="giladsar@gmail.com" w:date="2025-04-08T13:34:00Z">
              <w:rPr>
                <w:color w:val="000000"/>
                <w:rtl/>
              </w:rPr>
            </w:rPrChange>
          </w:rPr>
          <w:t>(אופציות: פתר, פאר)</w:t>
        </w:r>
      </w:ins>
    </w:p>
    <w:p w14:paraId="2CB59629" w14:textId="77777777" w:rsidR="00250813" w:rsidRPr="00250813" w:rsidRDefault="00250813" w:rsidP="00250813">
      <w:pPr>
        <w:shd w:val="clear" w:color="auto" w:fill="FFFFFF"/>
        <w:bidi/>
        <w:ind w:right="720"/>
        <w:rPr>
          <w:ins w:id="834" w:author="giladsar@gmail.com" w:date="2025-04-08T13:34:00Z"/>
          <w:rFonts w:asciiTheme="minorBidi" w:hAnsiTheme="minorBidi" w:cstheme="minorBidi"/>
          <w:rtl/>
          <w:rPrChange w:id="835" w:author="giladsar@gmail.com" w:date="2025-04-08T13:34:00Z">
            <w:rPr>
              <w:ins w:id="836" w:author="giladsar@gmail.com" w:date="2025-04-08T13:34:00Z"/>
              <w:rtl/>
            </w:rPr>
          </w:rPrChange>
        </w:rPr>
        <w:pPrChange w:id="837" w:author="giladsar@gmail.com" w:date="2025-04-08T13:34:00Z">
          <w:pPr>
            <w:shd w:val="clear" w:color="auto" w:fill="FFFFFF"/>
            <w:ind w:right="720"/>
          </w:pPr>
        </w:pPrChange>
      </w:pPr>
      <w:ins w:id="838" w:author="giladsar@gmail.com" w:date="2025-04-08T13:34:00Z">
        <w:r w:rsidRPr="00250813">
          <w:rPr>
            <w:rFonts w:asciiTheme="minorBidi" w:hAnsiTheme="minorBidi" w:cstheme="minorBidi"/>
            <w:color w:val="000000"/>
            <w:rtl/>
            <w:rPrChange w:id="839" w:author="giladsar@gmail.com" w:date="2025-04-08T13:34:00Z">
              <w:rPr>
                <w:color w:val="000000"/>
                <w:rtl/>
              </w:rPr>
            </w:rPrChange>
          </w:rPr>
          <w:t>[15]</w:t>
        </w:r>
      </w:ins>
    </w:p>
    <w:p w14:paraId="4D4E7876" w14:textId="77777777" w:rsidR="00250813" w:rsidRPr="00250813" w:rsidRDefault="00250813" w:rsidP="00250813">
      <w:pPr>
        <w:shd w:val="clear" w:color="auto" w:fill="FFFFFF"/>
        <w:bidi/>
        <w:ind w:right="720"/>
        <w:rPr>
          <w:ins w:id="840" w:author="giladsar@gmail.com" w:date="2025-04-08T13:34:00Z"/>
          <w:rFonts w:asciiTheme="minorBidi" w:hAnsiTheme="minorBidi" w:cstheme="minorBidi"/>
          <w:rtl/>
          <w:rPrChange w:id="841" w:author="giladsar@gmail.com" w:date="2025-04-08T13:34:00Z">
            <w:rPr>
              <w:ins w:id="842" w:author="giladsar@gmail.com" w:date="2025-04-08T13:34:00Z"/>
              <w:rtl/>
            </w:rPr>
          </w:rPrChange>
        </w:rPr>
        <w:pPrChange w:id="843" w:author="giladsar@gmail.com" w:date="2025-04-08T13:34:00Z">
          <w:pPr>
            <w:shd w:val="clear" w:color="auto" w:fill="FFFFFF"/>
            <w:ind w:right="720"/>
          </w:pPr>
        </w:pPrChange>
      </w:pPr>
      <w:ins w:id="844" w:author="giladsar@gmail.com" w:date="2025-04-08T13:34:00Z">
        <w:r w:rsidRPr="00250813">
          <w:rPr>
            <w:rFonts w:asciiTheme="minorBidi" w:hAnsiTheme="minorBidi" w:cstheme="minorBidi"/>
            <w:b/>
            <w:bCs/>
            <w:color w:val="000000"/>
            <w:rtl/>
            <w:rPrChange w:id="845" w:author="giladsar@gmail.com" w:date="2025-04-08T13:34:00Z">
              <w:rPr>
                <w:b/>
                <w:bCs/>
                <w:color w:val="000000"/>
                <w:rtl/>
              </w:rPr>
            </w:rPrChange>
          </w:rPr>
          <w:t>דל_</w:t>
        </w:r>
      </w:ins>
    </w:p>
    <w:p w14:paraId="56703157" w14:textId="77777777" w:rsidR="00250813" w:rsidRPr="00250813" w:rsidRDefault="00250813" w:rsidP="00250813">
      <w:pPr>
        <w:shd w:val="clear" w:color="auto" w:fill="FFFFFF"/>
        <w:bidi/>
        <w:ind w:right="720"/>
        <w:rPr>
          <w:ins w:id="846" w:author="giladsar@gmail.com" w:date="2025-04-08T13:34:00Z"/>
          <w:rFonts w:asciiTheme="minorBidi" w:hAnsiTheme="minorBidi" w:cstheme="minorBidi"/>
          <w:rtl/>
          <w:rPrChange w:id="847" w:author="giladsar@gmail.com" w:date="2025-04-08T13:34:00Z">
            <w:rPr>
              <w:ins w:id="848" w:author="giladsar@gmail.com" w:date="2025-04-08T13:34:00Z"/>
              <w:rtl/>
            </w:rPr>
          </w:rPrChange>
        </w:rPr>
        <w:pPrChange w:id="849" w:author="giladsar@gmail.com" w:date="2025-04-08T13:34:00Z">
          <w:pPr>
            <w:shd w:val="clear" w:color="auto" w:fill="FFFFFF"/>
            <w:ind w:right="720"/>
          </w:pPr>
        </w:pPrChange>
      </w:pPr>
      <w:ins w:id="850" w:author="giladsar@gmail.com" w:date="2025-04-08T13:34:00Z">
        <w:r w:rsidRPr="00250813">
          <w:rPr>
            <w:rFonts w:asciiTheme="minorBidi" w:hAnsiTheme="minorBidi" w:cstheme="minorBidi"/>
            <w:color w:val="000000"/>
            <w:rtl/>
            <w:rPrChange w:id="851" w:author="giladsar@gmail.com" w:date="2025-04-08T13:34:00Z">
              <w:rPr>
                <w:color w:val="000000"/>
                <w:rtl/>
              </w:rPr>
            </w:rPrChange>
          </w:rPr>
          <w:t>[16]</w:t>
        </w:r>
      </w:ins>
    </w:p>
    <w:p w14:paraId="2921B4B8" w14:textId="77777777" w:rsidR="00250813" w:rsidRPr="00250813" w:rsidRDefault="00250813" w:rsidP="00250813">
      <w:pPr>
        <w:shd w:val="clear" w:color="auto" w:fill="FFFFFF"/>
        <w:bidi/>
        <w:ind w:right="720"/>
        <w:rPr>
          <w:ins w:id="852" w:author="giladsar@gmail.com" w:date="2025-04-08T13:34:00Z"/>
          <w:rFonts w:asciiTheme="minorBidi" w:hAnsiTheme="minorBidi" w:cstheme="minorBidi"/>
          <w:rtl/>
          <w:rPrChange w:id="853" w:author="giladsar@gmail.com" w:date="2025-04-08T13:34:00Z">
            <w:rPr>
              <w:ins w:id="854" w:author="giladsar@gmail.com" w:date="2025-04-08T13:34:00Z"/>
              <w:rtl/>
            </w:rPr>
          </w:rPrChange>
        </w:rPr>
        <w:pPrChange w:id="855" w:author="giladsar@gmail.com" w:date="2025-04-08T13:34:00Z">
          <w:pPr>
            <w:shd w:val="clear" w:color="auto" w:fill="FFFFFF"/>
            <w:ind w:right="720"/>
          </w:pPr>
        </w:pPrChange>
      </w:pPr>
      <w:proofErr w:type="spellStart"/>
      <w:ins w:id="856" w:author="giladsar@gmail.com" w:date="2025-04-08T13:34:00Z">
        <w:r w:rsidRPr="00250813">
          <w:rPr>
            <w:rFonts w:asciiTheme="minorBidi" w:hAnsiTheme="minorBidi" w:cstheme="minorBidi"/>
            <w:b/>
            <w:bCs/>
            <w:color w:val="000000"/>
            <w:rtl/>
            <w:rPrChange w:id="857" w:author="giladsar@gmail.com" w:date="2025-04-08T13:34:00Z">
              <w:rPr>
                <w:b/>
                <w:bCs/>
                <w:color w:val="000000"/>
                <w:rtl/>
              </w:rPr>
            </w:rPrChange>
          </w:rPr>
          <w:t>דר_ם</w:t>
        </w:r>
        <w:proofErr w:type="spellEnd"/>
        <w:r w:rsidRPr="00250813">
          <w:rPr>
            <w:rFonts w:asciiTheme="minorBidi" w:hAnsiTheme="minorBidi" w:cstheme="minorBidi"/>
            <w:color w:val="000000"/>
            <w:rtl/>
            <w:rPrChange w:id="858" w:author="giladsar@gmail.com" w:date="2025-04-08T13:34:00Z">
              <w:rPr>
                <w:color w:val="000000"/>
                <w:rtl/>
              </w:rPr>
            </w:rPrChange>
          </w:rPr>
          <w:t>  </w:t>
        </w:r>
      </w:ins>
    </w:p>
    <w:p w14:paraId="0D1EAFB8" w14:textId="77777777" w:rsidR="00250813" w:rsidRPr="00250813" w:rsidRDefault="00250813" w:rsidP="00250813">
      <w:pPr>
        <w:shd w:val="clear" w:color="auto" w:fill="FFFFFF"/>
        <w:bidi/>
        <w:ind w:right="720"/>
        <w:rPr>
          <w:ins w:id="859" w:author="giladsar@gmail.com" w:date="2025-04-08T13:34:00Z"/>
          <w:rFonts w:asciiTheme="minorBidi" w:hAnsiTheme="minorBidi" w:cstheme="minorBidi"/>
          <w:rtl/>
          <w:rPrChange w:id="860" w:author="giladsar@gmail.com" w:date="2025-04-08T13:34:00Z">
            <w:rPr>
              <w:ins w:id="861" w:author="giladsar@gmail.com" w:date="2025-04-08T13:34:00Z"/>
              <w:rtl/>
            </w:rPr>
          </w:rPrChange>
        </w:rPr>
        <w:pPrChange w:id="862" w:author="giladsar@gmail.com" w:date="2025-04-08T13:34:00Z">
          <w:pPr>
            <w:shd w:val="clear" w:color="auto" w:fill="FFFFFF"/>
            <w:ind w:right="720"/>
          </w:pPr>
        </w:pPrChange>
      </w:pPr>
      <w:ins w:id="863" w:author="giladsar@gmail.com" w:date="2025-04-08T13:34:00Z">
        <w:r w:rsidRPr="00250813">
          <w:rPr>
            <w:rFonts w:asciiTheme="minorBidi" w:hAnsiTheme="minorBidi" w:cstheme="minorBidi"/>
            <w:color w:val="000000"/>
            <w:rtl/>
            <w:rPrChange w:id="864" w:author="giladsar@gmail.com" w:date="2025-04-08T13:34:00Z">
              <w:rPr>
                <w:color w:val="000000"/>
                <w:rtl/>
              </w:rPr>
            </w:rPrChange>
          </w:rPr>
          <w:t>(אופציות: דרום, דרכם)</w:t>
        </w:r>
      </w:ins>
    </w:p>
    <w:p w14:paraId="6D47D426" w14:textId="77777777" w:rsidR="00250813" w:rsidRPr="00250813" w:rsidRDefault="00250813" w:rsidP="00250813">
      <w:pPr>
        <w:shd w:val="clear" w:color="auto" w:fill="FFFFFF"/>
        <w:bidi/>
        <w:ind w:right="720"/>
        <w:rPr>
          <w:ins w:id="865" w:author="giladsar@gmail.com" w:date="2025-04-08T13:34:00Z"/>
          <w:rFonts w:asciiTheme="minorBidi" w:hAnsiTheme="minorBidi" w:cstheme="minorBidi"/>
          <w:rtl/>
          <w:rPrChange w:id="866" w:author="giladsar@gmail.com" w:date="2025-04-08T13:34:00Z">
            <w:rPr>
              <w:ins w:id="867" w:author="giladsar@gmail.com" w:date="2025-04-08T13:34:00Z"/>
              <w:rtl/>
            </w:rPr>
          </w:rPrChange>
        </w:rPr>
        <w:pPrChange w:id="868" w:author="giladsar@gmail.com" w:date="2025-04-08T13:34:00Z">
          <w:pPr>
            <w:shd w:val="clear" w:color="auto" w:fill="FFFFFF"/>
            <w:ind w:right="720"/>
          </w:pPr>
        </w:pPrChange>
      </w:pPr>
      <w:ins w:id="869" w:author="giladsar@gmail.com" w:date="2025-04-08T13:34:00Z">
        <w:r w:rsidRPr="00250813">
          <w:rPr>
            <w:rFonts w:asciiTheme="minorBidi" w:hAnsiTheme="minorBidi" w:cstheme="minorBidi"/>
            <w:color w:val="000000"/>
            <w:rtl/>
            <w:rPrChange w:id="870" w:author="giladsar@gmail.com" w:date="2025-04-08T13:34:00Z">
              <w:rPr>
                <w:color w:val="000000"/>
                <w:rtl/>
              </w:rPr>
            </w:rPrChange>
          </w:rPr>
          <w:t>[17]</w:t>
        </w:r>
      </w:ins>
    </w:p>
    <w:p w14:paraId="77A29962" w14:textId="77777777" w:rsidR="00250813" w:rsidRPr="00250813" w:rsidRDefault="00250813" w:rsidP="00250813">
      <w:pPr>
        <w:shd w:val="clear" w:color="auto" w:fill="FFFFFF"/>
        <w:bidi/>
        <w:ind w:right="720"/>
        <w:rPr>
          <w:ins w:id="871" w:author="giladsar@gmail.com" w:date="2025-04-08T13:34:00Z"/>
          <w:rFonts w:asciiTheme="minorBidi" w:hAnsiTheme="minorBidi" w:cstheme="minorBidi"/>
          <w:rtl/>
          <w:rPrChange w:id="872" w:author="giladsar@gmail.com" w:date="2025-04-08T13:34:00Z">
            <w:rPr>
              <w:ins w:id="873" w:author="giladsar@gmail.com" w:date="2025-04-08T13:34:00Z"/>
              <w:rtl/>
            </w:rPr>
          </w:rPrChange>
        </w:rPr>
        <w:pPrChange w:id="874" w:author="giladsar@gmail.com" w:date="2025-04-08T13:34:00Z">
          <w:pPr>
            <w:shd w:val="clear" w:color="auto" w:fill="FFFFFF"/>
            <w:ind w:right="720"/>
          </w:pPr>
        </w:pPrChange>
      </w:pPr>
      <w:proofErr w:type="spellStart"/>
      <w:ins w:id="875" w:author="giladsar@gmail.com" w:date="2025-04-08T13:34:00Z">
        <w:r w:rsidRPr="00250813">
          <w:rPr>
            <w:rFonts w:asciiTheme="minorBidi" w:hAnsiTheme="minorBidi" w:cstheme="minorBidi"/>
            <w:b/>
            <w:bCs/>
            <w:color w:val="000000"/>
            <w:rtl/>
            <w:rPrChange w:id="876" w:author="giladsar@gmail.com" w:date="2025-04-08T13:34:00Z">
              <w:rPr>
                <w:b/>
                <w:bCs/>
                <w:color w:val="000000"/>
                <w:rtl/>
              </w:rPr>
            </w:rPrChange>
          </w:rPr>
          <w:t>עב_דה</w:t>
        </w:r>
        <w:proofErr w:type="spellEnd"/>
        <w:r w:rsidRPr="00250813">
          <w:rPr>
            <w:rFonts w:asciiTheme="minorBidi" w:hAnsiTheme="minorBidi" w:cstheme="minorBidi"/>
            <w:color w:val="000000"/>
            <w:rtl/>
            <w:rPrChange w:id="877" w:author="giladsar@gmail.com" w:date="2025-04-08T13:34:00Z">
              <w:rPr>
                <w:color w:val="000000"/>
                <w:rtl/>
              </w:rPr>
            </w:rPrChange>
          </w:rPr>
          <w:t>  </w:t>
        </w:r>
      </w:ins>
    </w:p>
    <w:p w14:paraId="33E32DE0" w14:textId="77777777" w:rsidR="00250813" w:rsidRPr="00250813" w:rsidRDefault="00250813" w:rsidP="00250813">
      <w:pPr>
        <w:shd w:val="clear" w:color="auto" w:fill="FFFFFF"/>
        <w:bidi/>
        <w:ind w:right="720"/>
        <w:rPr>
          <w:ins w:id="878" w:author="giladsar@gmail.com" w:date="2025-04-08T13:34:00Z"/>
          <w:rFonts w:asciiTheme="minorBidi" w:hAnsiTheme="minorBidi" w:cstheme="minorBidi"/>
          <w:rtl/>
          <w:rPrChange w:id="879" w:author="giladsar@gmail.com" w:date="2025-04-08T13:34:00Z">
            <w:rPr>
              <w:ins w:id="880" w:author="giladsar@gmail.com" w:date="2025-04-08T13:34:00Z"/>
              <w:rtl/>
            </w:rPr>
          </w:rPrChange>
        </w:rPr>
        <w:pPrChange w:id="881" w:author="giladsar@gmail.com" w:date="2025-04-08T13:34:00Z">
          <w:pPr>
            <w:shd w:val="clear" w:color="auto" w:fill="FFFFFF"/>
            <w:ind w:right="720"/>
          </w:pPr>
        </w:pPrChange>
      </w:pPr>
      <w:ins w:id="882" w:author="giladsar@gmail.com" w:date="2025-04-08T13:34:00Z">
        <w:r w:rsidRPr="00250813">
          <w:rPr>
            <w:rFonts w:asciiTheme="minorBidi" w:hAnsiTheme="minorBidi" w:cstheme="minorBidi"/>
            <w:color w:val="000000"/>
            <w:rtl/>
            <w:rPrChange w:id="883" w:author="giladsar@gmail.com" w:date="2025-04-08T13:34:00Z">
              <w:rPr>
                <w:color w:val="000000"/>
                <w:rtl/>
              </w:rPr>
            </w:rPrChange>
          </w:rPr>
          <w:t>(אופציות: עבודה)</w:t>
        </w:r>
      </w:ins>
    </w:p>
    <w:p w14:paraId="2D63CC28" w14:textId="77777777" w:rsidR="00250813" w:rsidRPr="00250813" w:rsidRDefault="00250813" w:rsidP="00250813">
      <w:pPr>
        <w:shd w:val="clear" w:color="auto" w:fill="FFFFFF"/>
        <w:bidi/>
        <w:ind w:right="720"/>
        <w:rPr>
          <w:ins w:id="884" w:author="giladsar@gmail.com" w:date="2025-04-08T13:34:00Z"/>
          <w:rFonts w:asciiTheme="minorBidi" w:hAnsiTheme="minorBidi" w:cstheme="minorBidi"/>
          <w:rtl/>
          <w:rPrChange w:id="885" w:author="giladsar@gmail.com" w:date="2025-04-08T13:34:00Z">
            <w:rPr>
              <w:ins w:id="886" w:author="giladsar@gmail.com" w:date="2025-04-08T13:34:00Z"/>
              <w:rtl/>
            </w:rPr>
          </w:rPrChange>
        </w:rPr>
        <w:pPrChange w:id="887" w:author="giladsar@gmail.com" w:date="2025-04-08T13:34:00Z">
          <w:pPr>
            <w:shd w:val="clear" w:color="auto" w:fill="FFFFFF"/>
            <w:ind w:right="720"/>
          </w:pPr>
        </w:pPrChange>
      </w:pPr>
      <w:ins w:id="888" w:author="giladsar@gmail.com" w:date="2025-04-08T13:34:00Z">
        <w:r w:rsidRPr="00250813">
          <w:rPr>
            <w:rFonts w:asciiTheme="minorBidi" w:hAnsiTheme="minorBidi" w:cstheme="minorBidi"/>
            <w:color w:val="000000"/>
            <w:rtl/>
            <w:rPrChange w:id="889" w:author="giladsar@gmail.com" w:date="2025-04-08T13:34:00Z">
              <w:rPr>
                <w:color w:val="000000"/>
                <w:rtl/>
              </w:rPr>
            </w:rPrChange>
          </w:rPr>
          <w:t>[18]</w:t>
        </w:r>
      </w:ins>
    </w:p>
    <w:p w14:paraId="689BF5F1" w14:textId="77777777" w:rsidR="00250813" w:rsidRPr="00250813" w:rsidRDefault="00250813" w:rsidP="00250813">
      <w:pPr>
        <w:shd w:val="clear" w:color="auto" w:fill="FFFFFF"/>
        <w:bidi/>
        <w:ind w:right="720"/>
        <w:rPr>
          <w:ins w:id="890" w:author="giladsar@gmail.com" w:date="2025-04-08T13:34:00Z"/>
          <w:rFonts w:asciiTheme="minorBidi" w:hAnsiTheme="minorBidi" w:cstheme="minorBidi"/>
          <w:rtl/>
          <w:rPrChange w:id="891" w:author="giladsar@gmail.com" w:date="2025-04-08T13:34:00Z">
            <w:rPr>
              <w:ins w:id="892" w:author="giladsar@gmail.com" w:date="2025-04-08T13:34:00Z"/>
              <w:rtl/>
            </w:rPr>
          </w:rPrChange>
        </w:rPr>
        <w:pPrChange w:id="893" w:author="giladsar@gmail.com" w:date="2025-04-08T13:34:00Z">
          <w:pPr>
            <w:shd w:val="clear" w:color="auto" w:fill="FFFFFF"/>
            <w:ind w:right="720"/>
          </w:pPr>
        </w:pPrChange>
      </w:pPr>
      <w:ins w:id="894" w:author="giladsar@gmail.com" w:date="2025-04-08T13:34:00Z">
        <w:r w:rsidRPr="00250813">
          <w:rPr>
            <w:rFonts w:asciiTheme="minorBidi" w:hAnsiTheme="minorBidi" w:cstheme="minorBidi"/>
            <w:b/>
            <w:bCs/>
            <w:color w:val="000000"/>
            <w:rtl/>
            <w:rPrChange w:id="895" w:author="giladsar@gmail.com" w:date="2025-04-08T13:34:00Z">
              <w:rPr>
                <w:b/>
                <w:bCs/>
                <w:color w:val="000000"/>
                <w:rtl/>
              </w:rPr>
            </w:rPrChange>
          </w:rPr>
          <w:t>מקו_</w:t>
        </w:r>
        <w:r w:rsidRPr="00250813">
          <w:rPr>
            <w:rFonts w:asciiTheme="minorBidi" w:hAnsiTheme="minorBidi" w:cstheme="minorBidi"/>
            <w:color w:val="000000"/>
            <w:rtl/>
            <w:rPrChange w:id="896" w:author="giladsar@gmail.com" w:date="2025-04-08T13:34:00Z">
              <w:rPr>
                <w:color w:val="000000"/>
                <w:rtl/>
              </w:rPr>
            </w:rPrChange>
          </w:rPr>
          <w:t>  </w:t>
        </w:r>
      </w:ins>
    </w:p>
    <w:p w14:paraId="42370F78" w14:textId="77777777" w:rsidR="00250813" w:rsidRPr="00250813" w:rsidRDefault="00250813" w:rsidP="00250813">
      <w:pPr>
        <w:shd w:val="clear" w:color="auto" w:fill="FFFFFF"/>
        <w:bidi/>
        <w:ind w:right="720"/>
        <w:rPr>
          <w:ins w:id="897" w:author="giladsar@gmail.com" w:date="2025-04-08T13:34:00Z"/>
          <w:rFonts w:asciiTheme="minorBidi" w:hAnsiTheme="minorBidi" w:cstheme="minorBidi"/>
          <w:rtl/>
          <w:rPrChange w:id="898" w:author="giladsar@gmail.com" w:date="2025-04-08T13:34:00Z">
            <w:rPr>
              <w:ins w:id="899" w:author="giladsar@gmail.com" w:date="2025-04-08T13:34:00Z"/>
              <w:rtl/>
            </w:rPr>
          </w:rPrChange>
        </w:rPr>
        <w:pPrChange w:id="900" w:author="giladsar@gmail.com" w:date="2025-04-08T13:34:00Z">
          <w:pPr>
            <w:shd w:val="clear" w:color="auto" w:fill="FFFFFF"/>
            <w:ind w:right="720"/>
          </w:pPr>
        </w:pPrChange>
      </w:pPr>
      <w:ins w:id="901" w:author="giladsar@gmail.com" w:date="2025-04-08T13:34:00Z">
        <w:r w:rsidRPr="00250813">
          <w:rPr>
            <w:rFonts w:asciiTheme="minorBidi" w:hAnsiTheme="minorBidi" w:cstheme="minorBidi"/>
            <w:color w:val="000000"/>
            <w:rtl/>
            <w:rPrChange w:id="902" w:author="giladsar@gmail.com" w:date="2025-04-08T13:34:00Z">
              <w:rPr>
                <w:color w:val="000000"/>
                <w:rtl/>
              </w:rPr>
            </w:rPrChange>
          </w:rPr>
          <w:t xml:space="preserve">(אופציות: </w:t>
        </w:r>
        <w:proofErr w:type="spellStart"/>
        <w:r w:rsidRPr="00250813">
          <w:rPr>
            <w:rFonts w:asciiTheme="minorBidi" w:hAnsiTheme="minorBidi" w:cstheme="minorBidi"/>
            <w:color w:val="000000"/>
            <w:rtl/>
            <w:rPrChange w:id="903" w:author="giladsar@gmail.com" w:date="2025-04-08T13:34:00Z">
              <w:rPr>
                <w:color w:val="000000"/>
                <w:rtl/>
              </w:rPr>
            </w:rPrChange>
          </w:rPr>
          <w:t>מקום,מקור</w:t>
        </w:r>
        <w:proofErr w:type="spellEnd"/>
        <w:r w:rsidRPr="00250813">
          <w:rPr>
            <w:rFonts w:asciiTheme="minorBidi" w:hAnsiTheme="minorBidi" w:cstheme="minorBidi"/>
            <w:color w:val="000000"/>
            <w:rtl/>
            <w:rPrChange w:id="904" w:author="giladsar@gmail.com" w:date="2025-04-08T13:34:00Z">
              <w:rPr>
                <w:color w:val="000000"/>
                <w:rtl/>
              </w:rPr>
            </w:rPrChange>
          </w:rPr>
          <w:t>)</w:t>
        </w:r>
      </w:ins>
    </w:p>
    <w:p w14:paraId="55593E2B" w14:textId="77777777" w:rsidR="00250813" w:rsidRPr="00250813" w:rsidRDefault="00250813" w:rsidP="00250813">
      <w:pPr>
        <w:shd w:val="clear" w:color="auto" w:fill="FFFFFF"/>
        <w:bidi/>
        <w:ind w:right="720"/>
        <w:rPr>
          <w:ins w:id="905" w:author="giladsar@gmail.com" w:date="2025-04-08T13:34:00Z"/>
          <w:rFonts w:asciiTheme="minorBidi" w:hAnsiTheme="minorBidi" w:cstheme="minorBidi"/>
          <w:rtl/>
          <w:rPrChange w:id="906" w:author="giladsar@gmail.com" w:date="2025-04-08T13:34:00Z">
            <w:rPr>
              <w:ins w:id="907" w:author="giladsar@gmail.com" w:date="2025-04-08T13:34:00Z"/>
              <w:rtl/>
            </w:rPr>
          </w:rPrChange>
        </w:rPr>
        <w:pPrChange w:id="908" w:author="giladsar@gmail.com" w:date="2025-04-08T13:34:00Z">
          <w:pPr>
            <w:shd w:val="clear" w:color="auto" w:fill="FFFFFF"/>
            <w:ind w:right="720"/>
          </w:pPr>
        </w:pPrChange>
      </w:pPr>
      <w:ins w:id="909" w:author="giladsar@gmail.com" w:date="2025-04-08T13:34:00Z">
        <w:r w:rsidRPr="00250813">
          <w:rPr>
            <w:rFonts w:asciiTheme="minorBidi" w:hAnsiTheme="minorBidi" w:cstheme="minorBidi"/>
            <w:color w:val="000000"/>
            <w:rtl/>
            <w:rPrChange w:id="910" w:author="giladsar@gmail.com" w:date="2025-04-08T13:34:00Z">
              <w:rPr>
                <w:color w:val="000000"/>
                <w:rtl/>
              </w:rPr>
            </w:rPrChange>
          </w:rPr>
          <w:t>[19] </w:t>
        </w:r>
      </w:ins>
    </w:p>
    <w:p w14:paraId="5BB2CDB6" w14:textId="77777777" w:rsidR="00250813" w:rsidRPr="00250813" w:rsidRDefault="00250813" w:rsidP="00250813">
      <w:pPr>
        <w:shd w:val="clear" w:color="auto" w:fill="FFFFFF"/>
        <w:bidi/>
        <w:ind w:right="720"/>
        <w:rPr>
          <w:ins w:id="911" w:author="giladsar@gmail.com" w:date="2025-04-08T13:34:00Z"/>
          <w:rFonts w:asciiTheme="minorBidi" w:hAnsiTheme="minorBidi" w:cstheme="minorBidi"/>
          <w:rtl/>
          <w:rPrChange w:id="912" w:author="giladsar@gmail.com" w:date="2025-04-08T13:34:00Z">
            <w:rPr>
              <w:ins w:id="913" w:author="giladsar@gmail.com" w:date="2025-04-08T13:34:00Z"/>
              <w:rtl/>
            </w:rPr>
          </w:rPrChange>
        </w:rPr>
        <w:pPrChange w:id="914" w:author="giladsar@gmail.com" w:date="2025-04-08T13:34:00Z">
          <w:pPr>
            <w:shd w:val="clear" w:color="auto" w:fill="FFFFFF"/>
            <w:ind w:right="720"/>
          </w:pPr>
        </w:pPrChange>
      </w:pPr>
      <w:proofErr w:type="spellStart"/>
      <w:ins w:id="915" w:author="giladsar@gmail.com" w:date="2025-04-08T13:34:00Z">
        <w:r w:rsidRPr="00250813">
          <w:rPr>
            <w:rFonts w:asciiTheme="minorBidi" w:hAnsiTheme="minorBidi" w:cstheme="minorBidi"/>
            <w:b/>
            <w:bCs/>
            <w:color w:val="000000"/>
            <w:rtl/>
            <w:rPrChange w:id="916" w:author="giladsar@gmail.com" w:date="2025-04-08T13:34:00Z">
              <w:rPr>
                <w:b/>
                <w:bCs/>
                <w:color w:val="000000"/>
                <w:rtl/>
              </w:rPr>
            </w:rPrChange>
          </w:rPr>
          <w:t>של_ם</w:t>
        </w:r>
        <w:proofErr w:type="spellEnd"/>
      </w:ins>
    </w:p>
    <w:p w14:paraId="758AB401" w14:textId="77777777" w:rsidR="00250813" w:rsidRPr="00250813" w:rsidRDefault="00250813" w:rsidP="00250813">
      <w:pPr>
        <w:shd w:val="clear" w:color="auto" w:fill="FFFFFF"/>
        <w:bidi/>
        <w:ind w:right="720"/>
        <w:rPr>
          <w:ins w:id="917" w:author="giladsar@gmail.com" w:date="2025-04-08T13:34:00Z"/>
          <w:rFonts w:asciiTheme="minorBidi" w:hAnsiTheme="minorBidi" w:cstheme="minorBidi"/>
          <w:rtl/>
          <w:rPrChange w:id="918" w:author="giladsar@gmail.com" w:date="2025-04-08T13:34:00Z">
            <w:rPr>
              <w:ins w:id="919" w:author="giladsar@gmail.com" w:date="2025-04-08T13:34:00Z"/>
              <w:rtl/>
            </w:rPr>
          </w:rPrChange>
        </w:rPr>
        <w:pPrChange w:id="920" w:author="giladsar@gmail.com" w:date="2025-04-08T13:34:00Z">
          <w:pPr>
            <w:shd w:val="clear" w:color="auto" w:fill="FFFFFF"/>
            <w:ind w:right="720"/>
          </w:pPr>
        </w:pPrChange>
      </w:pPr>
      <w:ins w:id="921" w:author="giladsar@gmail.com" w:date="2025-04-08T13:34:00Z">
        <w:r w:rsidRPr="00250813">
          <w:rPr>
            <w:rFonts w:asciiTheme="minorBidi" w:hAnsiTheme="minorBidi" w:cstheme="minorBidi"/>
            <w:color w:val="000000"/>
            <w:rtl/>
            <w:rPrChange w:id="922" w:author="giladsar@gmail.com" w:date="2025-04-08T13:34:00Z">
              <w:rPr>
                <w:color w:val="000000"/>
                <w:rtl/>
              </w:rPr>
            </w:rPrChange>
          </w:rPr>
          <w:t>(אופציות: שלום)</w:t>
        </w:r>
      </w:ins>
    </w:p>
    <w:p w14:paraId="652871FD" w14:textId="77777777" w:rsidR="00250813" w:rsidRPr="00250813" w:rsidRDefault="00250813" w:rsidP="00250813">
      <w:pPr>
        <w:shd w:val="clear" w:color="auto" w:fill="FFFFFF"/>
        <w:bidi/>
        <w:ind w:right="720"/>
        <w:rPr>
          <w:ins w:id="923" w:author="giladsar@gmail.com" w:date="2025-04-08T13:34:00Z"/>
          <w:rFonts w:asciiTheme="minorBidi" w:hAnsiTheme="minorBidi" w:cstheme="minorBidi"/>
          <w:rtl/>
          <w:rPrChange w:id="924" w:author="giladsar@gmail.com" w:date="2025-04-08T13:34:00Z">
            <w:rPr>
              <w:ins w:id="925" w:author="giladsar@gmail.com" w:date="2025-04-08T13:34:00Z"/>
              <w:rtl/>
            </w:rPr>
          </w:rPrChange>
        </w:rPr>
        <w:pPrChange w:id="926" w:author="giladsar@gmail.com" w:date="2025-04-08T13:34:00Z">
          <w:pPr>
            <w:shd w:val="clear" w:color="auto" w:fill="FFFFFF"/>
            <w:ind w:right="720"/>
          </w:pPr>
        </w:pPrChange>
      </w:pPr>
      <w:ins w:id="927" w:author="giladsar@gmail.com" w:date="2025-04-08T13:34:00Z">
        <w:r w:rsidRPr="00250813">
          <w:rPr>
            <w:rFonts w:asciiTheme="minorBidi" w:hAnsiTheme="minorBidi" w:cstheme="minorBidi"/>
            <w:color w:val="000000"/>
            <w:rtl/>
            <w:rPrChange w:id="928" w:author="giladsar@gmail.com" w:date="2025-04-08T13:34:00Z">
              <w:rPr>
                <w:color w:val="000000"/>
                <w:rtl/>
              </w:rPr>
            </w:rPrChange>
          </w:rPr>
          <w:t>[20]</w:t>
        </w:r>
      </w:ins>
    </w:p>
    <w:p w14:paraId="5BA9D8D7" w14:textId="77777777" w:rsidR="00250813" w:rsidRPr="00250813" w:rsidRDefault="00250813" w:rsidP="00250813">
      <w:pPr>
        <w:shd w:val="clear" w:color="auto" w:fill="FFFFFF"/>
        <w:bidi/>
        <w:ind w:right="720"/>
        <w:rPr>
          <w:ins w:id="929" w:author="giladsar@gmail.com" w:date="2025-04-08T13:34:00Z"/>
          <w:rFonts w:asciiTheme="minorBidi" w:hAnsiTheme="minorBidi" w:cstheme="minorBidi"/>
          <w:rtl/>
          <w:rPrChange w:id="930" w:author="giladsar@gmail.com" w:date="2025-04-08T13:34:00Z">
            <w:rPr>
              <w:ins w:id="931" w:author="giladsar@gmail.com" w:date="2025-04-08T13:34:00Z"/>
              <w:rtl/>
            </w:rPr>
          </w:rPrChange>
        </w:rPr>
        <w:pPrChange w:id="932" w:author="giladsar@gmail.com" w:date="2025-04-08T13:34:00Z">
          <w:pPr>
            <w:shd w:val="clear" w:color="auto" w:fill="FFFFFF"/>
            <w:ind w:right="720"/>
          </w:pPr>
        </w:pPrChange>
      </w:pPr>
      <w:proofErr w:type="spellStart"/>
      <w:ins w:id="933" w:author="giladsar@gmail.com" w:date="2025-04-08T13:34:00Z">
        <w:r w:rsidRPr="00250813">
          <w:rPr>
            <w:rFonts w:asciiTheme="minorBidi" w:hAnsiTheme="minorBidi" w:cstheme="minorBidi"/>
            <w:b/>
            <w:bCs/>
            <w:color w:val="000000"/>
            <w:rtl/>
            <w:rPrChange w:id="934" w:author="giladsar@gmail.com" w:date="2025-04-08T13:34:00Z">
              <w:rPr>
                <w:b/>
                <w:bCs/>
                <w:color w:val="000000"/>
                <w:rtl/>
              </w:rPr>
            </w:rPrChange>
          </w:rPr>
          <w:t>בי_ר</w:t>
        </w:r>
        <w:proofErr w:type="spellEnd"/>
        <w:r w:rsidRPr="00250813">
          <w:rPr>
            <w:rFonts w:asciiTheme="minorBidi" w:hAnsiTheme="minorBidi" w:cstheme="minorBidi"/>
            <w:color w:val="000000"/>
            <w:rtl/>
            <w:rPrChange w:id="935" w:author="giladsar@gmail.com" w:date="2025-04-08T13:34:00Z">
              <w:rPr>
                <w:color w:val="000000"/>
                <w:rtl/>
              </w:rPr>
            </w:rPrChange>
          </w:rPr>
          <w:t>  </w:t>
        </w:r>
      </w:ins>
    </w:p>
    <w:p w14:paraId="1DF09975" w14:textId="77777777" w:rsidR="00250813" w:rsidRPr="00250813" w:rsidRDefault="00250813" w:rsidP="00250813">
      <w:pPr>
        <w:shd w:val="clear" w:color="auto" w:fill="FFFFFF"/>
        <w:bidi/>
        <w:ind w:right="720"/>
        <w:rPr>
          <w:ins w:id="936" w:author="giladsar@gmail.com" w:date="2025-04-08T13:34:00Z"/>
          <w:rFonts w:asciiTheme="minorBidi" w:hAnsiTheme="minorBidi" w:cstheme="minorBidi"/>
          <w:rtl/>
          <w:rPrChange w:id="937" w:author="giladsar@gmail.com" w:date="2025-04-08T13:34:00Z">
            <w:rPr>
              <w:ins w:id="938" w:author="giladsar@gmail.com" w:date="2025-04-08T13:34:00Z"/>
              <w:rtl/>
            </w:rPr>
          </w:rPrChange>
        </w:rPr>
        <w:pPrChange w:id="939" w:author="giladsar@gmail.com" w:date="2025-04-08T13:34:00Z">
          <w:pPr>
            <w:shd w:val="clear" w:color="auto" w:fill="FFFFFF"/>
            <w:ind w:right="720"/>
          </w:pPr>
        </w:pPrChange>
      </w:pPr>
      <w:ins w:id="940" w:author="giladsar@gmail.com" w:date="2025-04-08T13:34:00Z">
        <w:r w:rsidRPr="00250813">
          <w:rPr>
            <w:rFonts w:asciiTheme="minorBidi" w:hAnsiTheme="minorBidi" w:cstheme="minorBidi"/>
            <w:color w:val="000000"/>
            <w:rtl/>
            <w:rPrChange w:id="941" w:author="giladsar@gmail.com" w:date="2025-04-08T13:34:00Z">
              <w:rPr>
                <w:color w:val="000000"/>
                <w:rtl/>
              </w:rPr>
            </w:rPrChange>
          </w:rPr>
          <w:t>(אופציות: ביקר)</w:t>
        </w:r>
      </w:ins>
    </w:p>
    <w:p w14:paraId="323BDFD1" w14:textId="77777777" w:rsidR="00250813" w:rsidRPr="00250813" w:rsidRDefault="00250813" w:rsidP="00250813">
      <w:pPr>
        <w:shd w:val="clear" w:color="auto" w:fill="FFFFFF"/>
        <w:bidi/>
        <w:ind w:right="720"/>
        <w:rPr>
          <w:ins w:id="942" w:author="giladsar@gmail.com" w:date="2025-04-08T13:34:00Z"/>
          <w:rFonts w:asciiTheme="minorBidi" w:hAnsiTheme="minorBidi" w:cstheme="minorBidi"/>
          <w:rtl/>
          <w:rPrChange w:id="943" w:author="giladsar@gmail.com" w:date="2025-04-08T13:34:00Z">
            <w:rPr>
              <w:ins w:id="944" w:author="giladsar@gmail.com" w:date="2025-04-08T13:34:00Z"/>
              <w:rtl/>
            </w:rPr>
          </w:rPrChange>
        </w:rPr>
        <w:pPrChange w:id="945" w:author="giladsar@gmail.com" w:date="2025-04-08T13:34:00Z">
          <w:pPr>
            <w:shd w:val="clear" w:color="auto" w:fill="FFFFFF"/>
            <w:ind w:right="720"/>
          </w:pPr>
        </w:pPrChange>
      </w:pPr>
      <w:ins w:id="946" w:author="giladsar@gmail.com" w:date="2025-04-08T13:34:00Z">
        <w:r w:rsidRPr="00250813">
          <w:rPr>
            <w:rFonts w:asciiTheme="minorBidi" w:hAnsiTheme="minorBidi" w:cstheme="minorBidi"/>
            <w:color w:val="000000"/>
            <w:rtl/>
            <w:rPrChange w:id="947" w:author="giladsar@gmail.com" w:date="2025-04-08T13:34:00Z">
              <w:rPr>
                <w:color w:val="000000"/>
                <w:rtl/>
              </w:rPr>
            </w:rPrChange>
          </w:rPr>
          <w:t>[21]</w:t>
        </w:r>
      </w:ins>
    </w:p>
    <w:p w14:paraId="3E062540" w14:textId="77777777" w:rsidR="00250813" w:rsidRPr="00250813" w:rsidRDefault="00250813" w:rsidP="00250813">
      <w:pPr>
        <w:shd w:val="clear" w:color="auto" w:fill="FFFFFF"/>
        <w:bidi/>
        <w:ind w:right="720"/>
        <w:rPr>
          <w:ins w:id="948" w:author="giladsar@gmail.com" w:date="2025-04-08T13:34:00Z"/>
          <w:rFonts w:asciiTheme="minorBidi" w:hAnsiTheme="minorBidi" w:cstheme="minorBidi"/>
          <w:rtl/>
          <w:rPrChange w:id="949" w:author="giladsar@gmail.com" w:date="2025-04-08T13:34:00Z">
            <w:rPr>
              <w:ins w:id="950" w:author="giladsar@gmail.com" w:date="2025-04-08T13:34:00Z"/>
              <w:rtl/>
            </w:rPr>
          </w:rPrChange>
        </w:rPr>
        <w:pPrChange w:id="951" w:author="giladsar@gmail.com" w:date="2025-04-08T13:34:00Z">
          <w:pPr>
            <w:shd w:val="clear" w:color="auto" w:fill="FFFFFF"/>
            <w:ind w:right="720"/>
          </w:pPr>
        </w:pPrChange>
      </w:pPr>
      <w:proofErr w:type="spellStart"/>
      <w:ins w:id="952" w:author="giladsar@gmail.com" w:date="2025-04-08T13:34:00Z">
        <w:r w:rsidRPr="00250813">
          <w:rPr>
            <w:rFonts w:asciiTheme="minorBidi" w:hAnsiTheme="minorBidi" w:cstheme="minorBidi"/>
            <w:b/>
            <w:bCs/>
            <w:color w:val="000000"/>
            <w:rtl/>
            <w:rPrChange w:id="953" w:author="giladsar@gmail.com" w:date="2025-04-08T13:34:00Z">
              <w:rPr>
                <w:b/>
                <w:bCs/>
                <w:color w:val="000000"/>
                <w:rtl/>
              </w:rPr>
            </w:rPrChange>
          </w:rPr>
          <w:t>חל_ן</w:t>
        </w:r>
        <w:proofErr w:type="spellEnd"/>
        <w:r w:rsidRPr="00250813">
          <w:rPr>
            <w:rFonts w:asciiTheme="minorBidi" w:hAnsiTheme="minorBidi" w:cstheme="minorBidi"/>
            <w:color w:val="000000"/>
            <w:rtl/>
            <w:rPrChange w:id="954" w:author="giladsar@gmail.com" w:date="2025-04-08T13:34:00Z">
              <w:rPr>
                <w:color w:val="000000"/>
                <w:rtl/>
              </w:rPr>
            </w:rPrChange>
          </w:rPr>
          <w:t> </w:t>
        </w:r>
      </w:ins>
    </w:p>
    <w:p w14:paraId="0CCFD74E" w14:textId="77777777" w:rsidR="00250813" w:rsidRPr="00250813" w:rsidRDefault="00250813" w:rsidP="00250813">
      <w:pPr>
        <w:shd w:val="clear" w:color="auto" w:fill="FFFFFF"/>
        <w:bidi/>
        <w:ind w:right="720"/>
        <w:rPr>
          <w:ins w:id="955" w:author="giladsar@gmail.com" w:date="2025-04-08T13:34:00Z"/>
          <w:rFonts w:asciiTheme="minorBidi" w:hAnsiTheme="minorBidi" w:cstheme="minorBidi"/>
          <w:rtl/>
          <w:rPrChange w:id="956" w:author="giladsar@gmail.com" w:date="2025-04-08T13:34:00Z">
            <w:rPr>
              <w:ins w:id="957" w:author="giladsar@gmail.com" w:date="2025-04-08T13:34:00Z"/>
              <w:rtl/>
            </w:rPr>
          </w:rPrChange>
        </w:rPr>
        <w:pPrChange w:id="958" w:author="giladsar@gmail.com" w:date="2025-04-08T13:34:00Z">
          <w:pPr>
            <w:shd w:val="clear" w:color="auto" w:fill="FFFFFF"/>
            <w:ind w:right="720"/>
          </w:pPr>
        </w:pPrChange>
      </w:pPr>
      <w:ins w:id="959" w:author="giladsar@gmail.com" w:date="2025-04-08T13:34:00Z">
        <w:r w:rsidRPr="00250813">
          <w:rPr>
            <w:rFonts w:asciiTheme="minorBidi" w:hAnsiTheme="minorBidi" w:cstheme="minorBidi"/>
            <w:color w:val="000000"/>
            <w:rtl/>
            <w:rPrChange w:id="960" w:author="giladsar@gmail.com" w:date="2025-04-08T13:34:00Z">
              <w:rPr>
                <w:color w:val="000000"/>
                <w:rtl/>
              </w:rPr>
            </w:rPrChange>
          </w:rPr>
          <w:t xml:space="preserve">(אופציות: </w:t>
        </w:r>
        <w:proofErr w:type="spellStart"/>
        <w:r w:rsidRPr="00250813">
          <w:rPr>
            <w:rFonts w:asciiTheme="minorBidi" w:hAnsiTheme="minorBidi" w:cstheme="minorBidi"/>
            <w:color w:val="000000"/>
            <w:rtl/>
            <w:rPrChange w:id="961" w:author="giladsar@gmail.com" w:date="2025-04-08T13:34:00Z">
              <w:rPr>
                <w:color w:val="000000"/>
                <w:rtl/>
              </w:rPr>
            </w:rPrChange>
          </w:rPr>
          <w:t>חלון,חלבן</w:t>
        </w:r>
        <w:proofErr w:type="spellEnd"/>
        <w:r w:rsidRPr="00250813">
          <w:rPr>
            <w:rFonts w:asciiTheme="minorBidi" w:hAnsiTheme="minorBidi" w:cstheme="minorBidi"/>
            <w:color w:val="000000"/>
            <w:rtl/>
            <w:rPrChange w:id="962" w:author="giladsar@gmail.com" w:date="2025-04-08T13:34:00Z">
              <w:rPr>
                <w:color w:val="000000"/>
                <w:rtl/>
              </w:rPr>
            </w:rPrChange>
          </w:rPr>
          <w:t>)</w:t>
        </w:r>
      </w:ins>
    </w:p>
    <w:p w14:paraId="1C8370A7" w14:textId="77777777" w:rsidR="00250813" w:rsidRPr="00250813" w:rsidRDefault="00250813" w:rsidP="00250813">
      <w:pPr>
        <w:shd w:val="clear" w:color="auto" w:fill="FFFFFF"/>
        <w:bidi/>
        <w:ind w:right="720"/>
        <w:rPr>
          <w:ins w:id="963" w:author="giladsar@gmail.com" w:date="2025-04-08T13:34:00Z"/>
          <w:rFonts w:asciiTheme="minorBidi" w:hAnsiTheme="minorBidi" w:cstheme="minorBidi"/>
          <w:rtl/>
          <w:rPrChange w:id="964" w:author="giladsar@gmail.com" w:date="2025-04-08T13:34:00Z">
            <w:rPr>
              <w:ins w:id="965" w:author="giladsar@gmail.com" w:date="2025-04-08T13:34:00Z"/>
              <w:rtl/>
            </w:rPr>
          </w:rPrChange>
        </w:rPr>
        <w:pPrChange w:id="966" w:author="giladsar@gmail.com" w:date="2025-04-08T13:34:00Z">
          <w:pPr>
            <w:shd w:val="clear" w:color="auto" w:fill="FFFFFF"/>
            <w:ind w:right="720"/>
          </w:pPr>
        </w:pPrChange>
      </w:pPr>
      <w:ins w:id="967" w:author="giladsar@gmail.com" w:date="2025-04-08T13:34:00Z">
        <w:r w:rsidRPr="00250813">
          <w:rPr>
            <w:rFonts w:asciiTheme="minorBidi" w:hAnsiTheme="minorBidi" w:cstheme="minorBidi"/>
            <w:color w:val="000000"/>
            <w:rtl/>
            <w:rPrChange w:id="968" w:author="giladsar@gmail.com" w:date="2025-04-08T13:34:00Z">
              <w:rPr>
                <w:color w:val="000000"/>
                <w:rtl/>
              </w:rPr>
            </w:rPrChange>
          </w:rPr>
          <w:t>[22]</w:t>
        </w:r>
      </w:ins>
    </w:p>
    <w:p w14:paraId="79857BAC" w14:textId="77777777" w:rsidR="00250813" w:rsidRPr="00250813" w:rsidRDefault="00250813" w:rsidP="00250813">
      <w:pPr>
        <w:shd w:val="clear" w:color="auto" w:fill="FFFFFF"/>
        <w:bidi/>
        <w:ind w:right="720"/>
        <w:rPr>
          <w:ins w:id="969" w:author="giladsar@gmail.com" w:date="2025-04-08T13:34:00Z"/>
          <w:rFonts w:asciiTheme="minorBidi" w:hAnsiTheme="minorBidi" w:cstheme="minorBidi"/>
          <w:color w:val="000000"/>
          <w:rtl/>
          <w:rPrChange w:id="970" w:author="giladsar@gmail.com" w:date="2025-04-08T13:34:00Z">
            <w:rPr>
              <w:ins w:id="971" w:author="giladsar@gmail.com" w:date="2025-04-08T13:34:00Z"/>
              <w:color w:val="000000"/>
              <w:rtl/>
            </w:rPr>
          </w:rPrChange>
        </w:rPr>
        <w:pPrChange w:id="972" w:author="giladsar@gmail.com" w:date="2025-04-08T13:34:00Z">
          <w:pPr>
            <w:shd w:val="clear" w:color="auto" w:fill="FFFFFF"/>
            <w:ind w:right="720"/>
          </w:pPr>
        </w:pPrChange>
      </w:pPr>
      <w:proofErr w:type="spellStart"/>
      <w:ins w:id="973" w:author="giladsar@gmail.com" w:date="2025-04-08T13:34:00Z">
        <w:r w:rsidRPr="00250813">
          <w:rPr>
            <w:rFonts w:asciiTheme="minorBidi" w:hAnsiTheme="minorBidi" w:cstheme="minorBidi"/>
            <w:b/>
            <w:bCs/>
            <w:color w:val="000000"/>
            <w:rtl/>
            <w:rPrChange w:id="974" w:author="giladsar@gmail.com" w:date="2025-04-08T13:34:00Z">
              <w:rPr>
                <w:b/>
                <w:bCs/>
                <w:color w:val="000000"/>
                <w:rtl/>
              </w:rPr>
            </w:rPrChange>
          </w:rPr>
          <w:t>תל_יד</w:t>
        </w:r>
        <w:proofErr w:type="spellEnd"/>
        <w:r w:rsidRPr="00250813">
          <w:rPr>
            <w:rFonts w:asciiTheme="minorBidi" w:hAnsiTheme="minorBidi" w:cstheme="minorBidi"/>
            <w:color w:val="000000"/>
            <w:rtl/>
            <w:rPrChange w:id="975" w:author="giladsar@gmail.com" w:date="2025-04-08T13:34:00Z">
              <w:rPr>
                <w:color w:val="000000"/>
                <w:rtl/>
              </w:rPr>
            </w:rPrChange>
          </w:rPr>
          <w:t> </w:t>
        </w:r>
      </w:ins>
    </w:p>
    <w:p w14:paraId="10E680DB" w14:textId="77777777" w:rsidR="00250813" w:rsidRPr="00250813" w:rsidRDefault="00250813" w:rsidP="00250813">
      <w:pPr>
        <w:shd w:val="clear" w:color="auto" w:fill="FFFFFF"/>
        <w:bidi/>
        <w:ind w:right="720"/>
        <w:rPr>
          <w:ins w:id="976" w:author="giladsar@gmail.com" w:date="2025-04-08T13:34:00Z"/>
          <w:rFonts w:asciiTheme="minorBidi" w:hAnsiTheme="minorBidi" w:cstheme="minorBidi"/>
          <w:rtl/>
          <w:rPrChange w:id="977" w:author="giladsar@gmail.com" w:date="2025-04-08T13:34:00Z">
            <w:rPr>
              <w:ins w:id="978" w:author="giladsar@gmail.com" w:date="2025-04-08T13:34:00Z"/>
              <w:rtl/>
            </w:rPr>
          </w:rPrChange>
        </w:rPr>
        <w:pPrChange w:id="979" w:author="giladsar@gmail.com" w:date="2025-04-08T13:34:00Z">
          <w:pPr>
            <w:shd w:val="clear" w:color="auto" w:fill="FFFFFF"/>
            <w:ind w:right="720"/>
          </w:pPr>
        </w:pPrChange>
      </w:pPr>
      <w:ins w:id="980" w:author="giladsar@gmail.com" w:date="2025-04-08T13:34:00Z">
        <w:r w:rsidRPr="00250813">
          <w:rPr>
            <w:rFonts w:asciiTheme="minorBidi" w:hAnsiTheme="minorBidi" w:cstheme="minorBidi"/>
            <w:color w:val="000000"/>
            <w:rtl/>
            <w:rPrChange w:id="981" w:author="giladsar@gmail.com" w:date="2025-04-08T13:34:00Z">
              <w:rPr>
                <w:color w:val="000000"/>
                <w:rtl/>
              </w:rPr>
            </w:rPrChange>
          </w:rPr>
          <w:t>(אופציות: תלמיד)</w:t>
        </w:r>
      </w:ins>
    </w:p>
    <w:p w14:paraId="75E9FF56" w14:textId="77777777" w:rsidR="00250813" w:rsidRPr="00250813" w:rsidRDefault="00250813" w:rsidP="00250813">
      <w:pPr>
        <w:shd w:val="clear" w:color="auto" w:fill="FFFFFF"/>
        <w:bidi/>
        <w:ind w:right="720"/>
        <w:rPr>
          <w:ins w:id="982" w:author="giladsar@gmail.com" w:date="2025-04-08T13:34:00Z"/>
          <w:rFonts w:asciiTheme="minorBidi" w:hAnsiTheme="minorBidi" w:cstheme="minorBidi"/>
          <w:rtl/>
          <w:rPrChange w:id="983" w:author="giladsar@gmail.com" w:date="2025-04-08T13:34:00Z">
            <w:rPr>
              <w:ins w:id="984" w:author="giladsar@gmail.com" w:date="2025-04-08T13:34:00Z"/>
              <w:rtl/>
            </w:rPr>
          </w:rPrChange>
        </w:rPr>
        <w:pPrChange w:id="985" w:author="giladsar@gmail.com" w:date="2025-04-08T13:34:00Z">
          <w:pPr>
            <w:shd w:val="clear" w:color="auto" w:fill="FFFFFF"/>
            <w:ind w:right="720"/>
          </w:pPr>
        </w:pPrChange>
      </w:pPr>
      <w:ins w:id="986" w:author="giladsar@gmail.com" w:date="2025-04-08T13:34:00Z">
        <w:r w:rsidRPr="00250813">
          <w:rPr>
            <w:rFonts w:asciiTheme="minorBidi" w:hAnsiTheme="minorBidi" w:cstheme="minorBidi"/>
            <w:color w:val="000000"/>
            <w:rtl/>
            <w:rPrChange w:id="987" w:author="giladsar@gmail.com" w:date="2025-04-08T13:34:00Z">
              <w:rPr>
                <w:color w:val="000000"/>
                <w:rtl/>
              </w:rPr>
            </w:rPrChange>
          </w:rPr>
          <w:t>[23]</w:t>
        </w:r>
      </w:ins>
    </w:p>
    <w:p w14:paraId="2CF585C6" w14:textId="77777777" w:rsidR="00250813" w:rsidRPr="00250813" w:rsidRDefault="00250813" w:rsidP="00250813">
      <w:pPr>
        <w:shd w:val="clear" w:color="auto" w:fill="FFFFFF"/>
        <w:bidi/>
        <w:ind w:right="720"/>
        <w:rPr>
          <w:ins w:id="988" w:author="giladsar@gmail.com" w:date="2025-04-08T13:34:00Z"/>
          <w:rFonts w:asciiTheme="minorBidi" w:hAnsiTheme="minorBidi" w:cstheme="minorBidi"/>
          <w:rtl/>
          <w:rPrChange w:id="989" w:author="giladsar@gmail.com" w:date="2025-04-08T13:34:00Z">
            <w:rPr>
              <w:ins w:id="990" w:author="giladsar@gmail.com" w:date="2025-04-08T13:34:00Z"/>
              <w:rtl/>
            </w:rPr>
          </w:rPrChange>
        </w:rPr>
        <w:pPrChange w:id="991" w:author="giladsar@gmail.com" w:date="2025-04-08T13:34:00Z">
          <w:pPr>
            <w:shd w:val="clear" w:color="auto" w:fill="FFFFFF"/>
            <w:ind w:right="720"/>
          </w:pPr>
        </w:pPrChange>
      </w:pPr>
      <w:proofErr w:type="spellStart"/>
      <w:ins w:id="992" w:author="giladsar@gmail.com" w:date="2025-04-08T13:34:00Z">
        <w:r w:rsidRPr="00250813">
          <w:rPr>
            <w:rFonts w:asciiTheme="minorBidi" w:hAnsiTheme="minorBidi" w:cstheme="minorBidi"/>
            <w:b/>
            <w:bCs/>
            <w:color w:val="000000"/>
            <w:rtl/>
            <w:rPrChange w:id="993" w:author="giladsar@gmail.com" w:date="2025-04-08T13:34:00Z">
              <w:rPr>
                <w:b/>
                <w:bCs/>
                <w:color w:val="000000"/>
                <w:rtl/>
              </w:rPr>
            </w:rPrChange>
          </w:rPr>
          <w:t>שע_ן</w:t>
        </w:r>
        <w:proofErr w:type="spellEnd"/>
        <w:r w:rsidRPr="00250813">
          <w:rPr>
            <w:rFonts w:asciiTheme="minorBidi" w:hAnsiTheme="minorBidi" w:cstheme="minorBidi"/>
            <w:color w:val="000000"/>
            <w:rtl/>
            <w:rPrChange w:id="994" w:author="giladsar@gmail.com" w:date="2025-04-08T13:34:00Z">
              <w:rPr>
                <w:color w:val="000000"/>
                <w:rtl/>
              </w:rPr>
            </w:rPrChange>
          </w:rPr>
          <w:t> </w:t>
        </w:r>
      </w:ins>
    </w:p>
    <w:p w14:paraId="6219B666" w14:textId="77777777" w:rsidR="00250813" w:rsidRPr="00250813" w:rsidRDefault="00250813" w:rsidP="00250813">
      <w:pPr>
        <w:shd w:val="clear" w:color="auto" w:fill="FFFFFF"/>
        <w:bidi/>
        <w:ind w:right="720"/>
        <w:rPr>
          <w:ins w:id="995" w:author="giladsar@gmail.com" w:date="2025-04-08T13:34:00Z"/>
          <w:rFonts w:asciiTheme="minorBidi" w:hAnsiTheme="minorBidi" w:cstheme="minorBidi"/>
          <w:color w:val="000000"/>
          <w:rPrChange w:id="996" w:author="giladsar@gmail.com" w:date="2025-04-08T13:34:00Z">
            <w:rPr>
              <w:ins w:id="997" w:author="giladsar@gmail.com" w:date="2025-04-08T13:34:00Z"/>
              <w:color w:val="000000"/>
            </w:rPr>
          </w:rPrChange>
        </w:rPr>
        <w:pPrChange w:id="998" w:author="giladsar@gmail.com" w:date="2025-04-08T13:34:00Z">
          <w:pPr>
            <w:shd w:val="clear" w:color="auto" w:fill="FFFFFF"/>
            <w:ind w:right="720"/>
          </w:pPr>
        </w:pPrChange>
      </w:pPr>
      <w:ins w:id="999" w:author="giladsar@gmail.com" w:date="2025-04-08T13:34:00Z">
        <w:r w:rsidRPr="00250813">
          <w:rPr>
            <w:rFonts w:asciiTheme="minorBidi" w:hAnsiTheme="minorBidi" w:cstheme="minorBidi"/>
            <w:color w:val="000000"/>
            <w:rtl/>
            <w:rPrChange w:id="1000" w:author="giladsar@gmail.com" w:date="2025-04-08T13:34:00Z">
              <w:rPr>
                <w:color w:val="000000"/>
                <w:rtl/>
              </w:rPr>
            </w:rPrChange>
          </w:rPr>
          <w:t>(אופציות: שעון )</w:t>
        </w:r>
      </w:ins>
    </w:p>
    <w:p w14:paraId="649D66B7" w14:textId="61F2FD45" w:rsidR="000616E5" w:rsidRPr="00250813" w:rsidDel="00250813" w:rsidRDefault="000616E5" w:rsidP="00250813">
      <w:pPr>
        <w:shd w:val="clear" w:color="auto" w:fill="FFFFFF"/>
        <w:bidi/>
        <w:rPr>
          <w:del w:id="1001" w:author="giladsar@gmail.com" w:date="2025-04-08T13:34:00Z"/>
          <w:rFonts w:asciiTheme="minorBidi" w:hAnsiTheme="minorBidi" w:cstheme="minorBidi"/>
          <w:rtl/>
        </w:rPr>
        <w:pPrChange w:id="1002" w:author="giladsar@gmail.com" w:date="2025-04-08T13:34:00Z">
          <w:pPr>
            <w:shd w:val="clear" w:color="auto" w:fill="FFFFFF"/>
            <w:bidi/>
          </w:pPr>
        </w:pPrChange>
      </w:pPr>
      <w:del w:id="1003" w:author="giladsar@gmail.com" w:date="2025-04-08T13:34:00Z">
        <w:r w:rsidRPr="00250813" w:rsidDel="00250813">
          <w:rPr>
            <w:rFonts w:asciiTheme="minorBidi" w:hAnsiTheme="minorBidi" w:cstheme="minorBidi"/>
            <w:b/>
            <w:bCs/>
            <w:color w:val="5B9BD5"/>
            <w:rtl/>
          </w:rPr>
          <w:delText>[אקטיבציה מינית - השלמת מילים]</w:delText>
        </w:r>
      </w:del>
    </w:p>
    <w:p w14:paraId="057A77D7" w14:textId="41EB2080" w:rsidR="000616E5" w:rsidRPr="00250813" w:rsidDel="00250813" w:rsidRDefault="000616E5" w:rsidP="00250813">
      <w:pPr>
        <w:shd w:val="clear" w:color="auto" w:fill="FFFFFF"/>
        <w:bidi/>
        <w:rPr>
          <w:del w:id="1004" w:author="giladsar@gmail.com" w:date="2025-04-08T13:34:00Z"/>
          <w:rFonts w:asciiTheme="minorBidi" w:hAnsiTheme="minorBidi" w:cstheme="minorBidi"/>
          <w:rtl/>
        </w:rPr>
        <w:pPrChange w:id="1005" w:author="giladsar@gmail.com" w:date="2025-04-08T13:34:00Z">
          <w:pPr>
            <w:shd w:val="clear" w:color="auto" w:fill="FFFFFF"/>
            <w:bidi/>
          </w:pPr>
        </w:pPrChange>
      </w:pPr>
    </w:p>
    <w:p w14:paraId="46542229" w14:textId="6DD89268" w:rsidR="000616E5" w:rsidRPr="00250813" w:rsidDel="00250813" w:rsidRDefault="000616E5" w:rsidP="00250813">
      <w:pPr>
        <w:shd w:val="clear" w:color="auto" w:fill="FFFFFF"/>
        <w:bidi/>
        <w:rPr>
          <w:del w:id="1006" w:author="giladsar@gmail.com" w:date="2025-04-08T13:34:00Z"/>
          <w:rFonts w:asciiTheme="minorBidi" w:hAnsiTheme="minorBidi" w:cstheme="minorBidi"/>
          <w:rtl/>
        </w:rPr>
        <w:pPrChange w:id="1007" w:author="giladsar@gmail.com" w:date="2025-04-08T13:34:00Z">
          <w:pPr>
            <w:shd w:val="clear" w:color="auto" w:fill="FFFFFF"/>
            <w:bidi/>
          </w:pPr>
        </w:pPrChange>
      </w:pPr>
      <w:del w:id="1008" w:author="giladsar@gmail.com" w:date="2025-04-08T13:34:00Z">
        <w:r w:rsidRPr="00250813" w:rsidDel="00250813">
          <w:rPr>
            <w:rFonts w:asciiTheme="minorBidi" w:hAnsiTheme="minorBidi" w:cstheme="minorBidi"/>
            <w:b/>
            <w:bCs/>
            <w:color w:val="000000"/>
            <w:rtl/>
          </w:rPr>
          <w:delText>[הסבר] </w:delText>
        </w:r>
      </w:del>
    </w:p>
    <w:p w14:paraId="24AF5B6F" w14:textId="40FDB586" w:rsidR="000616E5" w:rsidRPr="00250813" w:rsidDel="00250813" w:rsidRDefault="000616E5" w:rsidP="00250813">
      <w:pPr>
        <w:shd w:val="clear" w:color="auto" w:fill="FFFFFF"/>
        <w:bidi/>
        <w:rPr>
          <w:del w:id="1009" w:author="giladsar@gmail.com" w:date="2025-04-08T13:34:00Z"/>
          <w:rFonts w:asciiTheme="minorBidi" w:hAnsiTheme="minorBidi" w:cstheme="minorBidi"/>
          <w:rtl/>
        </w:rPr>
        <w:pPrChange w:id="1010" w:author="giladsar@gmail.com" w:date="2025-04-08T13:34:00Z">
          <w:pPr>
            <w:shd w:val="clear" w:color="auto" w:fill="FFFFFF"/>
            <w:bidi/>
          </w:pPr>
        </w:pPrChange>
      </w:pPr>
      <w:del w:id="1011" w:author="giladsar@gmail.com" w:date="2025-04-08T13:34:00Z">
        <w:r w:rsidRPr="00250813" w:rsidDel="00250813">
          <w:rPr>
            <w:rFonts w:asciiTheme="minorBidi" w:hAnsiTheme="minorBidi" w:cstheme="minorBidi"/>
            <w:color w:val="000000"/>
            <w:rtl/>
          </w:rPr>
          <w:delText>בקטע הבא יוצג לך מספר מילים שבהן חסרות אותיות, אנא השלם את האותיות החסרות על מנת לקבל מילה בתקינה בעברית. </w:delText>
        </w:r>
      </w:del>
    </w:p>
    <w:p w14:paraId="7653714F" w14:textId="60299A50" w:rsidR="000616E5" w:rsidRPr="00250813" w:rsidDel="00250813" w:rsidRDefault="000616E5" w:rsidP="00250813">
      <w:pPr>
        <w:shd w:val="clear" w:color="auto" w:fill="FFFFFF"/>
        <w:bidi/>
        <w:rPr>
          <w:del w:id="1012" w:author="giladsar@gmail.com" w:date="2025-04-08T13:34:00Z"/>
          <w:rFonts w:asciiTheme="minorBidi" w:hAnsiTheme="minorBidi" w:cstheme="minorBidi"/>
          <w:color w:val="000000"/>
          <w:rtl/>
        </w:rPr>
        <w:pPrChange w:id="1013" w:author="giladsar@gmail.com" w:date="2025-04-08T13:34:00Z">
          <w:pPr>
            <w:shd w:val="clear" w:color="auto" w:fill="FFFFFF"/>
            <w:bidi/>
          </w:pPr>
        </w:pPrChange>
      </w:pPr>
    </w:p>
    <w:p w14:paraId="7A2EE88B" w14:textId="3F4D07DB" w:rsidR="000616E5" w:rsidRPr="00250813" w:rsidDel="00250813" w:rsidRDefault="000616E5" w:rsidP="00250813">
      <w:pPr>
        <w:shd w:val="clear" w:color="auto" w:fill="FFFFFF"/>
        <w:bidi/>
        <w:rPr>
          <w:del w:id="1014" w:author="giladsar@gmail.com" w:date="2025-04-08T13:34:00Z"/>
          <w:rFonts w:asciiTheme="minorBidi" w:hAnsiTheme="minorBidi" w:cstheme="minorBidi"/>
          <w:color w:val="000000"/>
          <w:rtl/>
          <w:lang w:val="en-US"/>
        </w:rPr>
        <w:pPrChange w:id="1015" w:author="giladsar@gmail.com" w:date="2025-04-08T13:34:00Z">
          <w:pPr>
            <w:shd w:val="clear" w:color="auto" w:fill="FFFFFF"/>
            <w:bidi/>
          </w:pPr>
        </w:pPrChange>
      </w:pPr>
      <w:del w:id="1016" w:author="giladsar@gmail.com" w:date="2025-04-08T13:34:00Z">
        <w:r w:rsidRPr="00250813" w:rsidDel="00250813">
          <w:rPr>
            <w:rFonts w:asciiTheme="minorBidi" w:hAnsiTheme="minorBidi" w:cstheme="minorBidi"/>
            <w:color w:val="000000"/>
            <w:rtl/>
          </w:rPr>
          <w:delText>[</w:delText>
        </w:r>
        <w:r w:rsidRPr="00250813" w:rsidDel="00250813">
          <w:rPr>
            <w:rFonts w:asciiTheme="minorBidi" w:hAnsiTheme="minorBidi" w:cstheme="minorBidi"/>
            <w:color w:val="000000"/>
            <w:lang w:val="en-US"/>
          </w:rPr>
          <w:delText>randomized block</w:delText>
        </w:r>
        <w:r w:rsidRPr="00250813" w:rsidDel="00250813">
          <w:rPr>
            <w:rFonts w:asciiTheme="minorBidi" w:hAnsiTheme="minorBidi" w:cstheme="minorBidi"/>
            <w:color w:val="000000"/>
            <w:rtl/>
            <w:lang w:val="en-US"/>
          </w:rPr>
          <w:delText xml:space="preserve">] </w:delText>
        </w:r>
      </w:del>
    </w:p>
    <w:p w14:paraId="749C1EA5" w14:textId="2FB17514" w:rsidR="000616E5" w:rsidRPr="00250813" w:rsidDel="00250813" w:rsidRDefault="000616E5" w:rsidP="00250813">
      <w:pPr>
        <w:shd w:val="clear" w:color="auto" w:fill="FFFFFF"/>
        <w:bidi/>
        <w:rPr>
          <w:del w:id="1017" w:author="giladsar@gmail.com" w:date="2025-04-08T13:34:00Z"/>
          <w:rFonts w:asciiTheme="minorBidi" w:hAnsiTheme="minorBidi" w:cstheme="minorBidi"/>
          <w:color w:val="000000"/>
          <w:rtl/>
        </w:rPr>
        <w:pPrChange w:id="1018" w:author="giladsar@gmail.com" w:date="2025-04-08T13:34:00Z">
          <w:pPr>
            <w:shd w:val="clear" w:color="auto" w:fill="FFFFFF"/>
            <w:bidi/>
          </w:pPr>
        </w:pPrChange>
      </w:pPr>
      <w:del w:id="1019" w:author="giladsar@gmail.com" w:date="2025-04-08T13:34:00Z">
        <w:r w:rsidRPr="00250813" w:rsidDel="00250813">
          <w:rPr>
            <w:rFonts w:asciiTheme="minorBidi" w:hAnsiTheme="minorBidi" w:cstheme="minorBidi"/>
            <w:color w:val="000000"/>
            <w:rtl/>
          </w:rPr>
          <w:delText>[מילים בעלות תוכן מיני אפשרי]</w:delText>
        </w:r>
      </w:del>
    </w:p>
    <w:p w14:paraId="24508D6A" w14:textId="45E55649" w:rsidR="000616E5" w:rsidRPr="00250813" w:rsidDel="00250813" w:rsidRDefault="000616E5" w:rsidP="00250813">
      <w:pPr>
        <w:shd w:val="clear" w:color="auto" w:fill="FFFFFF"/>
        <w:bidi/>
        <w:rPr>
          <w:del w:id="1020" w:author="giladsar@gmail.com" w:date="2025-04-08T13:34:00Z"/>
          <w:rFonts w:asciiTheme="minorBidi" w:hAnsiTheme="minorBidi" w:cstheme="minorBidi"/>
          <w:rtl/>
        </w:rPr>
        <w:pPrChange w:id="1021" w:author="giladsar@gmail.com" w:date="2025-04-08T13:34:00Z">
          <w:pPr>
            <w:shd w:val="clear" w:color="auto" w:fill="FFFFFF"/>
            <w:bidi/>
          </w:pPr>
        </w:pPrChange>
      </w:pPr>
    </w:p>
    <w:p w14:paraId="414DDD85" w14:textId="538C22A6" w:rsidR="000616E5" w:rsidRPr="00250813" w:rsidDel="00250813" w:rsidRDefault="000616E5" w:rsidP="00250813">
      <w:pPr>
        <w:shd w:val="clear" w:color="auto" w:fill="FFFFFF"/>
        <w:bidi/>
        <w:spacing w:after="120"/>
        <w:rPr>
          <w:del w:id="1022" w:author="giladsar@gmail.com" w:date="2025-04-08T13:34:00Z"/>
          <w:rFonts w:asciiTheme="minorBidi" w:hAnsiTheme="minorBidi" w:cstheme="minorBidi"/>
          <w:rtl/>
        </w:rPr>
        <w:pPrChange w:id="1023" w:author="giladsar@gmail.com" w:date="2025-04-08T13:34:00Z">
          <w:pPr>
            <w:shd w:val="clear" w:color="auto" w:fill="FFFFFF"/>
            <w:bidi/>
            <w:spacing w:after="120"/>
          </w:pPr>
        </w:pPrChange>
      </w:pPr>
      <w:del w:id="1024" w:author="giladsar@gmail.com" w:date="2025-04-08T13:34:00Z">
        <w:r w:rsidRPr="00250813" w:rsidDel="00250813">
          <w:rPr>
            <w:rFonts w:asciiTheme="minorBidi" w:hAnsiTheme="minorBidi" w:cstheme="minorBidi"/>
            <w:color w:val="000000"/>
            <w:rtl/>
          </w:rPr>
          <w:delText>[1]</w:delText>
        </w:r>
      </w:del>
    </w:p>
    <w:p w14:paraId="63381221" w14:textId="2DD6DFC6" w:rsidR="000616E5" w:rsidRPr="00250813" w:rsidDel="00250813" w:rsidRDefault="000616E5" w:rsidP="00250813">
      <w:pPr>
        <w:shd w:val="clear" w:color="auto" w:fill="FFFFFF"/>
        <w:bidi/>
        <w:ind w:right="720"/>
        <w:rPr>
          <w:del w:id="1025" w:author="giladsar@gmail.com" w:date="2025-04-08T13:34:00Z"/>
          <w:rFonts w:asciiTheme="minorBidi" w:hAnsiTheme="minorBidi" w:cstheme="minorBidi"/>
          <w:rtl/>
        </w:rPr>
        <w:pPrChange w:id="1026" w:author="giladsar@gmail.com" w:date="2025-04-08T13:34:00Z">
          <w:pPr>
            <w:shd w:val="clear" w:color="auto" w:fill="FFFFFF"/>
            <w:bidi/>
            <w:ind w:right="720"/>
          </w:pPr>
        </w:pPrChange>
      </w:pPr>
      <w:del w:id="1027" w:author="giladsar@gmail.com" w:date="2025-04-08T13:34:00Z">
        <w:r w:rsidRPr="00250813" w:rsidDel="00250813">
          <w:rPr>
            <w:rFonts w:asciiTheme="minorBidi" w:hAnsiTheme="minorBidi" w:cstheme="minorBidi"/>
            <w:b/>
            <w:bCs/>
            <w:color w:val="000000"/>
            <w:rtl/>
          </w:rPr>
          <w:delText>מ_ע</w:delText>
        </w:r>
        <w:r w:rsidRPr="00250813" w:rsidDel="00250813">
          <w:rPr>
            <w:rFonts w:asciiTheme="minorBidi" w:hAnsiTheme="minorBidi" w:cstheme="minorBidi"/>
            <w:color w:val="000000"/>
            <w:rtl/>
          </w:rPr>
          <w:delText> </w:delText>
        </w:r>
      </w:del>
    </w:p>
    <w:p w14:paraId="791C5B85" w14:textId="48F2536A" w:rsidR="000616E5" w:rsidRPr="00250813" w:rsidDel="00250813" w:rsidRDefault="000616E5" w:rsidP="00250813">
      <w:pPr>
        <w:shd w:val="clear" w:color="auto" w:fill="FFFFFF"/>
        <w:bidi/>
        <w:ind w:right="720"/>
        <w:rPr>
          <w:del w:id="1028" w:author="giladsar@gmail.com" w:date="2025-04-08T13:34:00Z"/>
          <w:rFonts w:asciiTheme="minorBidi" w:hAnsiTheme="minorBidi" w:cstheme="minorBidi"/>
          <w:rtl/>
        </w:rPr>
        <w:pPrChange w:id="1029" w:author="giladsar@gmail.com" w:date="2025-04-08T13:34:00Z">
          <w:pPr>
            <w:shd w:val="clear" w:color="auto" w:fill="FFFFFF"/>
            <w:bidi/>
            <w:ind w:right="720"/>
          </w:pPr>
        </w:pPrChange>
      </w:pPr>
      <w:del w:id="1030" w:author="giladsar@gmail.com" w:date="2025-04-08T13:34:00Z">
        <w:r w:rsidRPr="00250813" w:rsidDel="00250813">
          <w:rPr>
            <w:rFonts w:asciiTheme="minorBidi" w:hAnsiTheme="minorBidi" w:cstheme="minorBidi"/>
            <w:color w:val="000000"/>
            <w:rtl/>
          </w:rPr>
          <w:delText>(אופציות: מיני - מגע; ניטרלי – מנע, מטע, מדע, מסע)</w:delText>
        </w:r>
      </w:del>
    </w:p>
    <w:p w14:paraId="4FEFEDDC" w14:textId="5186EFD1" w:rsidR="000616E5" w:rsidRPr="00250813" w:rsidDel="00250813" w:rsidRDefault="000616E5" w:rsidP="00250813">
      <w:pPr>
        <w:shd w:val="clear" w:color="auto" w:fill="FFFFFF"/>
        <w:bidi/>
        <w:ind w:right="720"/>
        <w:rPr>
          <w:del w:id="1031" w:author="giladsar@gmail.com" w:date="2025-04-08T13:34:00Z"/>
          <w:rFonts w:asciiTheme="minorBidi" w:hAnsiTheme="minorBidi" w:cstheme="minorBidi"/>
          <w:rtl/>
        </w:rPr>
        <w:pPrChange w:id="1032" w:author="giladsar@gmail.com" w:date="2025-04-08T13:34:00Z">
          <w:pPr>
            <w:shd w:val="clear" w:color="auto" w:fill="FFFFFF"/>
            <w:bidi/>
            <w:ind w:right="720"/>
          </w:pPr>
        </w:pPrChange>
      </w:pPr>
      <w:del w:id="1033" w:author="giladsar@gmail.com" w:date="2025-04-08T13:34:00Z">
        <w:r w:rsidRPr="00250813" w:rsidDel="00250813">
          <w:rPr>
            <w:rFonts w:asciiTheme="minorBidi" w:hAnsiTheme="minorBidi" w:cstheme="minorBidi"/>
            <w:color w:val="000000"/>
            <w:rtl/>
          </w:rPr>
          <w:delText>[2]</w:delText>
        </w:r>
      </w:del>
    </w:p>
    <w:p w14:paraId="4284E42B" w14:textId="7AB779FA" w:rsidR="000616E5" w:rsidRPr="00250813" w:rsidDel="00250813" w:rsidRDefault="000616E5" w:rsidP="00250813">
      <w:pPr>
        <w:shd w:val="clear" w:color="auto" w:fill="FFFFFF"/>
        <w:bidi/>
        <w:ind w:right="720"/>
        <w:rPr>
          <w:del w:id="1034" w:author="giladsar@gmail.com" w:date="2025-04-08T13:34:00Z"/>
          <w:rFonts w:asciiTheme="minorBidi" w:hAnsiTheme="minorBidi" w:cstheme="minorBidi"/>
          <w:rtl/>
        </w:rPr>
        <w:pPrChange w:id="1035" w:author="giladsar@gmail.com" w:date="2025-04-08T13:34:00Z">
          <w:pPr>
            <w:shd w:val="clear" w:color="auto" w:fill="FFFFFF"/>
            <w:bidi/>
            <w:ind w:right="720"/>
          </w:pPr>
        </w:pPrChange>
      </w:pPr>
      <w:del w:id="1036" w:author="giladsar@gmail.com" w:date="2025-04-08T13:34:00Z">
        <w:r w:rsidRPr="00250813" w:rsidDel="00250813">
          <w:rPr>
            <w:rFonts w:asciiTheme="minorBidi" w:hAnsiTheme="minorBidi" w:cstheme="minorBidi"/>
            <w:b/>
            <w:bCs/>
            <w:color w:val="000000"/>
            <w:rtl/>
          </w:rPr>
          <w:delText>לש_ב </w:delText>
        </w:r>
      </w:del>
    </w:p>
    <w:p w14:paraId="7F3217E4" w14:textId="0CF1D0A4" w:rsidR="000616E5" w:rsidRPr="00250813" w:rsidDel="00250813" w:rsidRDefault="000616E5" w:rsidP="00250813">
      <w:pPr>
        <w:shd w:val="clear" w:color="auto" w:fill="FFFFFF"/>
        <w:bidi/>
        <w:ind w:right="720"/>
        <w:rPr>
          <w:del w:id="1037" w:author="giladsar@gmail.com" w:date="2025-04-08T13:34:00Z"/>
          <w:rFonts w:asciiTheme="minorBidi" w:hAnsiTheme="minorBidi" w:cstheme="minorBidi"/>
          <w:rtl/>
        </w:rPr>
        <w:pPrChange w:id="1038" w:author="giladsar@gmail.com" w:date="2025-04-08T13:34:00Z">
          <w:pPr>
            <w:shd w:val="clear" w:color="auto" w:fill="FFFFFF"/>
            <w:bidi/>
            <w:ind w:right="720"/>
          </w:pPr>
        </w:pPrChange>
      </w:pPr>
      <w:del w:id="1039" w:author="giladsar@gmail.com" w:date="2025-04-08T13:34:00Z">
        <w:r w:rsidRPr="00250813" w:rsidDel="00250813">
          <w:rPr>
            <w:rFonts w:asciiTheme="minorBidi" w:hAnsiTheme="minorBidi" w:cstheme="minorBidi"/>
            <w:color w:val="000000"/>
            <w:rtl/>
          </w:rPr>
          <w:delText>(אופציות: מיני - לשכב; ניטרלי – לשלב, לשוב)</w:delText>
        </w:r>
      </w:del>
    </w:p>
    <w:p w14:paraId="3FCB709A" w14:textId="60ACC476" w:rsidR="000616E5" w:rsidRPr="00250813" w:rsidDel="00250813" w:rsidRDefault="000616E5" w:rsidP="00250813">
      <w:pPr>
        <w:shd w:val="clear" w:color="auto" w:fill="FFFFFF"/>
        <w:bidi/>
        <w:ind w:right="720"/>
        <w:rPr>
          <w:del w:id="1040" w:author="giladsar@gmail.com" w:date="2025-04-08T13:34:00Z"/>
          <w:rFonts w:asciiTheme="minorBidi" w:hAnsiTheme="minorBidi" w:cstheme="minorBidi"/>
          <w:rtl/>
        </w:rPr>
        <w:pPrChange w:id="1041" w:author="giladsar@gmail.com" w:date="2025-04-08T13:34:00Z">
          <w:pPr>
            <w:shd w:val="clear" w:color="auto" w:fill="FFFFFF"/>
            <w:bidi/>
            <w:ind w:right="720"/>
          </w:pPr>
        </w:pPrChange>
      </w:pPr>
      <w:del w:id="1042" w:author="giladsar@gmail.com" w:date="2025-04-08T13:34:00Z">
        <w:r w:rsidRPr="00250813" w:rsidDel="00250813">
          <w:rPr>
            <w:rFonts w:asciiTheme="minorBidi" w:hAnsiTheme="minorBidi" w:cstheme="minorBidi"/>
            <w:color w:val="000000"/>
            <w:rtl/>
          </w:rPr>
          <w:delText>[3]</w:delText>
        </w:r>
      </w:del>
    </w:p>
    <w:p w14:paraId="7AAB97A3" w14:textId="330A80E7" w:rsidR="000616E5" w:rsidRPr="00250813" w:rsidDel="00250813" w:rsidRDefault="000616E5" w:rsidP="00250813">
      <w:pPr>
        <w:shd w:val="clear" w:color="auto" w:fill="FFFFFF"/>
        <w:bidi/>
        <w:ind w:right="720"/>
        <w:rPr>
          <w:del w:id="1043" w:author="giladsar@gmail.com" w:date="2025-04-08T13:34:00Z"/>
          <w:rFonts w:asciiTheme="minorBidi" w:hAnsiTheme="minorBidi" w:cstheme="minorBidi"/>
          <w:rtl/>
        </w:rPr>
        <w:pPrChange w:id="1044" w:author="giladsar@gmail.com" w:date="2025-04-08T13:34:00Z">
          <w:pPr>
            <w:shd w:val="clear" w:color="auto" w:fill="FFFFFF"/>
            <w:bidi/>
            <w:ind w:right="720"/>
          </w:pPr>
        </w:pPrChange>
      </w:pPr>
      <w:del w:id="1045" w:author="giladsar@gmail.com" w:date="2025-04-08T13:34:00Z">
        <w:r w:rsidRPr="00250813" w:rsidDel="00250813">
          <w:rPr>
            <w:rFonts w:asciiTheme="minorBidi" w:hAnsiTheme="minorBidi" w:cstheme="minorBidi"/>
            <w:b/>
            <w:bCs/>
            <w:color w:val="000000"/>
            <w:rtl/>
          </w:rPr>
          <w:delText>נשי_ה </w:delText>
        </w:r>
      </w:del>
    </w:p>
    <w:p w14:paraId="23E5444C" w14:textId="592CF207" w:rsidR="000616E5" w:rsidRPr="00250813" w:rsidDel="00250813" w:rsidRDefault="000616E5" w:rsidP="00250813">
      <w:pPr>
        <w:shd w:val="clear" w:color="auto" w:fill="FFFFFF"/>
        <w:bidi/>
        <w:ind w:right="720"/>
        <w:rPr>
          <w:del w:id="1046" w:author="giladsar@gmail.com" w:date="2025-04-08T13:34:00Z"/>
          <w:rFonts w:asciiTheme="minorBidi" w:hAnsiTheme="minorBidi" w:cstheme="minorBidi"/>
          <w:rtl/>
        </w:rPr>
        <w:pPrChange w:id="1047" w:author="giladsar@gmail.com" w:date="2025-04-08T13:34:00Z">
          <w:pPr>
            <w:shd w:val="clear" w:color="auto" w:fill="FFFFFF"/>
            <w:bidi/>
            <w:ind w:right="720"/>
          </w:pPr>
        </w:pPrChange>
      </w:pPr>
      <w:del w:id="1048" w:author="giladsar@gmail.com" w:date="2025-04-08T13:34:00Z">
        <w:r w:rsidRPr="00250813" w:rsidDel="00250813">
          <w:rPr>
            <w:rFonts w:asciiTheme="minorBidi" w:hAnsiTheme="minorBidi" w:cstheme="minorBidi"/>
            <w:color w:val="000000"/>
            <w:rtl/>
          </w:rPr>
          <w:delText>(אופציות: מיני – נשיקה; ניטרלי – נשימה)</w:delText>
        </w:r>
      </w:del>
    </w:p>
    <w:p w14:paraId="2D79E9A8" w14:textId="441CE4C9" w:rsidR="000616E5" w:rsidRPr="00250813" w:rsidDel="00250813" w:rsidRDefault="000616E5" w:rsidP="00250813">
      <w:pPr>
        <w:shd w:val="clear" w:color="auto" w:fill="FFFFFF"/>
        <w:bidi/>
        <w:ind w:right="720"/>
        <w:rPr>
          <w:del w:id="1049" w:author="giladsar@gmail.com" w:date="2025-04-08T13:34:00Z"/>
          <w:rFonts w:asciiTheme="minorBidi" w:hAnsiTheme="minorBidi" w:cstheme="minorBidi"/>
          <w:rtl/>
        </w:rPr>
        <w:pPrChange w:id="1050" w:author="giladsar@gmail.com" w:date="2025-04-08T13:34:00Z">
          <w:pPr>
            <w:shd w:val="clear" w:color="auto" w:fill="FFFFFF"/>
            <w:bidi/>
            <w:ind w:right="720"/>
          </w:pPr>
        </w:pPrChange>
      </w:pPr>
      <w:del w:id="1051" w:author="giladsar@gmail.com" w:date="2025-04-08T13:34:00Z">
        <w:r w:rsidRPr="00250813" w:rsidDel="00250813">
          <w:rPr>
            <w:rFonts w:asciiTheme="minorBidi" w:hAnsiTheme="minorBidi" w:cstheme="minorBidi"/>
            <w:color w:val="000000"/>
            <w:rtl/>
          </w:rPr>
          <w:delText>[4] </w:delText>
        </w:r>
      </w:del>
    </w:p>
    <w:p w14:paraId="3905A7E6" w14:textId="45D0A344" w:rsidR="000616E5" w:rsidRPr="00250813" w:rsidDel="00250813" w:rsidRDefault="000616E5" w:rsidP="00250813">
      <w:pPr>
        <w:shd w:val="clear" w:color="auto" w:fill="FFFFFF"/>
        <w:bidi/>
        <w:ind w:right="720"/>
        <w:rPr>
          <w:del w:id="1052" w:author="giladsar@gmail.com" w:date="2025-04-08T13:34:00Z"/>
          <w:rFonts w:asciiTheme="minorBidi" w:hAnsiTheme="minorBidi" w:cstheme="minorBidi"/>
          <w:rtl/>
        </w:rPr>
        <w:pPrChange w:id="1053" w:author="giladsar@gmail.com" w:date="2025-04-08T13:34:00Z">
          <w:pPr>
            <w:shd w:val="clear" w:color="auto" w:fill="FFFFFF"/>
            <w:bidi/>
            <w:ind w:right="720"/>
          </w:pPr>
        </w:pPrChange>
      </w:pPr>
      <w:del w:id="1054" w:author="giladsar@gmail.com" w:date="2025-04-08T13:34:00Z">
        <w:r w:rsidRPr="00250813" w:rsidDel="00250813">
          <w:rPr>
            <w:rFonts w:asciiTheme="minorBidi" w:hAnsiTheme="minorBidi" w:cstheme="minorBidi"/>
            <w:b/>
            <w:bCs/>
            <w:color w:val="000000"/>
            <w:rtl/>
          </w:rPr>
          <w:delText>חיבו_ </w:delText>
        </w:r>
      </w:del>
    </w:p>
    <w:p w14:paraId="2907028A" w14:textId="5473BF8C" w:rsidR="000616E5" w:rsidRPr="00250813" w:rsidDel="00250813" w:rsidRDefault="000616E5" w:rsidP="00250813">
      <w:pPr>
        <w:shd w:val="clear" w:color="auto" w:fill="FFFFFF"/>
        <w:bidi/>
        <w:ind w:right="720"/>
        <w:rPr>
          <w:del w:id="1055" w:author="giladsar@gmail.com" w:date="2025-04-08T13:34:00Z"/>
          <w:rFonts w:asciiTheme="minorBidi" w:hAnsiTheme="minorBidi" w:cstheme="minorBidi"/>
          <w:rtl/>
        </w:rPr>
        <w:pPrChange w:id="1056" w:author="giladsar@gmail.com" w:date="2025-04-08T13:34:00Z">
          <w:pPr>
            <w:shd w:val="clear" w:color="auto" w:fill="FFFFFF"/>
            <w:bidi/>
            <w:ind w:right="720"/>
          </w:pPr>
        </w:pPrChange>
      </w:pPr>
      <w:del w:id="1057" w:author="giladsar@gmail.com" w:date="2025-04-08T13:34:00Z">
        <w:r w:rsidRPr="00250813" w:rsidDel="00250813">
          <w:rPr>
            <w:rFonts w:asciiTheme="minorBidi" w:hAnsiTheme="minorBidi" w:cstheme="minorBidi"/>
            <w:color w:val="000000"/>
            <w:rtl/>
          </w:rPr>
          <w:delText> (אופציות: מיני – חיבוק; ניטרלי – חיבור, חיבוב)</w:delText>
        </w:r>
      </w:del>
    </w:p>
    <w:p w14:paraId="0CF935C3" w14:textId="3FB6A0BC" w:rsidR="000616E5" w:rsidRPr="00250813" w:rsidDel="00250813" w:rsidRDefault="000616E5" w:rsidP="00250813">
      <w:pPr>
        <w:shd w:val="clear" w:color="auto" w:fill="FFFFFF"/>
        <w:bidi/>
        <w:ind w:right="720"/>
        <w:rPr>
          <w:del w:id="1058" w:author="giladsar@gmail.com" w:date="2025-04-08T13:34:00Z"/>
          <w:rFonts w:asciiTheme="minorBidi" w:hAnsiTheme="minorBidi" w:cstheme="minorBidi"/>
          <w:rtl/>
        </w:rPr>
        <w:pPrChange w:id="1059" w:author="giladsar@gmail.com" w:date="2025-04-08T13:34:00Z">
          <w:pPr>
            <w:shd w:val="clear" w:color="auto" w:fill="FFFFFF"/>
            <w:bidi/>
            <w:ind w:right="720"/>
          </w:pPr>
        </w:pPrChange>
      </w:pPr>
      <w:del w:id="1060" w:author="giladsar@gmail.com" w:date="2025-04-08T13:34:00Z">
        <w:r w:rsidRPr="00250813" w:rsidDel="00250813">
          <w:rPr>
            <w:rFonts w:asciiTheme="minorBidi" w:hAnsiTheme="minorBidi" w:cstheme="minorBidi"/>
            <w:color w:val="000000"/>
            <w:rtl/>
          </w:rPr>
          <w:delText>[5]</w:delText>
        </w:r>
      </w:del>
    </w:p>
    <w:p w14:paraId="4F903435" w14:textId="49866837" w:rsidR="000616E5" w:rsidRPr="00250813" w:rsidDel="00250813" w:rsidRDefault="000616E5" w:rsidP="00250813">
      <w:pPr>
        <w:shd w:val="clear" w:color="auto" w:fill="FFFFFF"/>
        <w:bidi/>
        <w:ind w:right="720"/>
        <w:rPr>
          <w:del w:id="1061" w:author="giladsar@gmail.com" w:date="2025-04-08T13:34:00Z"/>
          <w:rFonts w:asciiTheme="minorBidi" w:hAnsiTheme="minorBidi" w:cstheme="minorBidi"/>
          <w:rtl/>
        </w:rPr>
        <w:pPrChange w:id="1062" w:author="giladsar@gmail.com" w:date="2025-04-08T13:34:00Z">
          <w:pPr>
            <w:shd w:val="clear" w:color="auto" w:fill="FFFFFF"/>
            <w:bidi/>
            <w:ind w:right="720"/>
          </w:pPr>
        </w:pPrChange>
      </w:pPr>
      <w:del w:id="1063" w:author="giladsar@gmail.com" w:date="2025-04-08T13:34:00Z">
        <w:r w:rsidRPr="00250813" w:rsidDel="00250813">
          <w:rPr>
            <w:rFonts w:asciiTheme="minorBidi" w:hAnsiTheme="minorBidi" w:cstheme="minorBidi"/>
            <w:b/>
            <w:bCs/>
            <w:color w:val="000000"/>
            <w:rtl/>
          </w:rPr>
          <w:delText>עונ_ </w:delText>
        </w:r>
      </w:del>
    </w:p>
    <w:p w14:paraId="6A2FC233" w14:textId="216F82E0" w:rsidR="000616E5" w:rsidRPr="00250813" w:rsidDel="00250813" w:rsidRDefault="000616E5" w:rsidP="00250813">
      <w:pPr>
        <w:shd w:val="clear" w:color="auto" w:fill="FFFFFF"/>
        <w:bidi/>
        <w:ind w:right="720"/>
        <w:rPr>
          <w:del w:id="1064" w:author="giladsar@gmail.com" w:date="2025-04-08T13:34:00Z"/>
          <w:rFonts w:asciiTheme="minorBidi" w:hAnsiTheme="minorBidi" w:cstheme="minorBidi"/>
          <w:rtl/>
        </w:rPr>
        <w:pPrChange w:id="1065" w:author="giladsar@gmail.com" w:date="2025-04-08T13:34:00Z">
          <w:pPr>
            <w:shd w:val="clear" w:color="auto" w:fill="FFFFFF"/>
            <w:bidi/>
            <w:ind w:right="720"/>
          </w:pPr>
        </w:pPrChange>
      </w:pPr>
      <w:del w:id="1066" w:author="giladsar@gmail.com" w:date="2025-04-08T13:34:00Z">
        <w:r w:rsidRPr="00250813" w:rsidDel="00250813">
          <w:rPr>
            <w:rFonts w:asciiTheme="minorBidi" w:hAnsiTheme="minorBidi" w:cstheme="minorBidi"/>
            <w:color w:val="000000"/>
            <w:rtl/>
          </w:rPr>
          <w:delText>(אופציות: מיני – עונג; ניטרלי – עונה)</w:delText>
        </w:r>
      </w:del>
    </w:p>
    <w:p w14:paraId="4539FC6A" w14:textId="6E1C1A84" w:rsidR="000616E5" w:rsidRPr="00250813" w:rsidDel="00250813" w:rsidRDefault="000616E5" w:rsidP="00250813">
      <w:pPr>
        <w:shd w:val="clear" w:color="auto" w:fill="FFFFFF"/>
        <w:bidi/>
        <w:ind w:right="720"/>
        <w:rPr>
          <w:del w:id="1067" w:author="giladsar@gmail.com" w:date="2025-04-08T13:34:00Z"/>
          <w:rFonts w:asciiTheme="minorBidi" w:hAnsiTheme="minorBidi" w:cstheme="minorBidi"/>
          <w:rtl/>
        </w:rPr>
        <w:pPrChange w:id="1068" w:author="giladsar@gmail.com" w:date="2025-04-08T13:34:00Z">
          <w:pPr>
            <w:shd w:val="clear" w:color="auto" w:fill="FFFFFF"/>
            <w:bidi/>
            <w:ind w:right="720"/>
          </w:pPr>
        </w:pPrChange>
      </w:pPr>
      <w:del w:id="1069" w:author="giladsar@gmail.com" w:date="2025-04-08T13:34:00Z">
        <w:r w:rsidRPr="00250813" w:rsidDel="00250813">
          <w:rPr>
            <w:rFonts w:asciiTheme="minorBidi" w:hAnsiTheme="minorBidi" w:cstheme="minorBidi"/>
            <w:color w:val="000000"/>
            <w:rtl/>
          </w:rPr>
          <w:delText>[6] </w:delText>
        </w:r>
      </w:del>
    </w:p>
    <w:p w14:paraId="5C9538D6" w14:textId="69E5C532" w:rsidR="000616E5" w:rsidRPr="00250813" w:rsidDel="00250813" w:rsidRDefault="000616E5" w:rsidP="00250813">
      <w:pPr>
        <w:shd w:val="clear" w:color="auto" w:fill="FFFFFF"/>
        <w:bidi/>
        <w:ind w:right="720"/>
        <w:rPr>
          <w:del w:id="1070" w:author="giladsar@gmail.com" w:date="2025-04-08T13:34:00Z"/>
          <w:rFonts w:asciiTheme="minorBidi" w:hAnsiTheme="minorBidi" w:cstheme="minorBidi"/>
          <w:rtl/>
        </w:rPr>
        <w:pPrChange w:id="1071" w:author="giladsar@gmail.com" w:date="2025-04-08T13:34:00Z">
          <w:pPr>
            <w:shd w:val="clear" w:color="auto" w:fill="FFFFFF"/>
            <w:bidi/>
            <w:ind w:right="720"/>
          </w:pPr>
        </w:pPrChange>
      </w:pPr>
      <w:del w:id="1072" w:author="giladsar@gmail.com" w:date="2025-04-08T13:34:00Z">
        <w:r w:rsidRPr="00250813" w:rsidDel="00250813">
          <w:rPr>
            <w:rFonts w:asciiTheme="minorBidi" w:hAnsiTheme="minorBidi" w:cstheme="minorBidi"/>
            <w:b/>
            <w:bCs/>
            <w:color w:val="000000"/>
            <w:rtl/>
          </w:rPr>
          <w:delText>או_ב</w:delText>
        </w:r>
      </w:del>
    </w:p>
    <w:p w14:paraId="63B24AC6" w14:textId="3A597187" w:rsidR="000616E5" w:rsidRPr="00250813" w:rsidDel="00250813" w:rsidRDefault="000616E5" w:rsidP="00250813">
      <w:pPr>
        <w:shd w:val="clear" w:color="auto" w:fill="FFFFFF"/>
        <w:bidi/>
        <w:ind w:right="720"/>
        <w:rPr>
          <w:del w:id="1073" w:author="giladsar@gmail.com" w:date="2025-04-08T13:34:00Z"/>
          <w:rFonts w:asciiTheme="minorBidi" w:hAnsiTheme="minorBidi" w:cstheme="minorBidi"/>
          <w:rtl/>
        </w:rPr>
        <w:pPrChange w:id="1074" w:author="giladsar@gmail.com" w:date="2025-04-08T13:34:00Z">
          <w:pPr>
            <w:shd w:val="clear" w:color="auto" w:fill="FFFFFF"/>
            <w:bidi/>
            <w:ind w:right="720"/>
          </w:pPr>
        </w:pPrChange>
      </w:pPr>
      <w:del w:id="1075" w:author="giladsar@gmail.com" w:date="2025-04-08T13:34:00Z">
        <w:r w:rsidRPr="00250813" w:rsidDel="00250813">
          <w:rPr>
            <w:rFonts w:asciiTheme="minorBidi" w:hAnsiTheme="minorBidi" w:cstheme="minorBidi"/>
            <w:color w:val="000000"/>
            <w:rtl/>
          </w:rPr>
          <w:delText>(אופציות: מיני – אוהב; ניטרלי – אויב)</w:delText>
        </w:r>
      </w:del>
    </w:p>
    <w:p w14:paraId="49EB7063" w14:textId="038772AB" w:rsidR="000616E5" w:rsidRPr="00250813" w:rsidDel="00250813" w:rsidRDefault="000616E5" w:rsidP="00250813">
      <w:pPr>
        <w:shd w:val="clear" w:color="auto" w:fill="FFFFFF"/>
        <w:bidi/>
        <w:ind w:right="720"/>
        <w:rPr>
          <w:del w:id="1076" w:author="giladsar@gmail.com" w:date="2025-04-08T13:34:00Z"/>
          <w:rFonts w:asciiTheme="minorBidi" w:hAnsiTheme="minorBidi" w:cstheme="minorBidi"/>
          <w:rtl/>
        </w:rPr>
        <w:pPrChange w:id="1077" w:author="giladsar@gmail.com" w:date="2025-04-08T13:34:00Z">
          <w:pPr>
            <w:shd w:val="clear" w:color="auto" w:fill="FFFFFF"/>
            <w:bidi/>
            <w:ind w:right="720"/>
          </w:pPr>
        </w:pPrChange>
      </w:pPr>
      <w:del w:id="1078" w:author="giladsar@gmail.com" w:date="2025-04-08T13:34:00Z">
        <w:r w:rsidRPr="00250813" w:rsidDel="00250813">
          <w:rPr>
            <w:rFonts w:asciiTheme="minorBidi" w:hAnsiTheme="minorBidi" w:cstheme="minorBidi"/>
            <w:b/>
            <w:bCs/>
            <w:color w:val="000000"/>
            <w:rtl/>
          </w:rPr>
          <w:delText>[7]</w:delText>
        </w:r>
      </w:del>
    </w:p>
    <w:p w14:paraId="6843535D" w14:textId="7D8DA99A" w:rsidR="000616E5" w:rsidRPr="00250813" w:rsidDel="00250813" w:rsidRDefault="000616E5" w:rsidP="00250813">
      <w:pPr>
        <w:shd w:val="clear" w:color="auto" w:fill="FFFFFF"/>
        <w:bidi/>
        <w:ind w:right="720"/>
        <w:rPr>
          <w:del w:id="1079" w:author="giladsar@gmail.com" w:date="2025-04-08T13:34:00Z"/>
          <w:rFonts w:asciiTheme="minorBidi" w:hAnsiTheme="minorBidi" w:cstheme="minorBidi"/>
          <w:rtl/>
        </w:rPr>
        <w:pPrChange w:id="1080" w:author="giladsar@gmail.com" w:date="2025-04-08T13:34:00Z">
          <w:pPr>
            <w:shd w:val="clear" w:color="auto" w:fill="FFFFFF"/>
            <w:bidi/>
            <w:ind w:right="720"/>
          </w:pPr>
        </w:pPrChange>
      </w:pPr>
      <w:del w:id="1081" w:author="giladsar@gmail.com" w:date="2025-04-08T13:34:00Z">
        <w:r w:rsidRPr="00250813" w:rsidDel="00250813">
          <w:rPr>
            <w:rFonts w:asciiTheme="minorBidi" w:hAnsiTheme="minorBidi" w:cstheme="minorBidi"/>
            <w:b/>
            <w:bCs/>
            <w:color w:val="000000"/>
            <w:rtl/>
          </w:rPr>
          <w:delText>תשו_ה </w:delText>
        </w:r>
      </w:del>
    </w:p>
    <w:p w14:paraId="79E208F9" w14:textId="10729798" w:rsidR="000616E5" w:rsidRPr="00250813" w:rsidDel="00250813" w:rsidRDefault="000616E5" w:rsidP="00250813">
      <w:pPr>
        <w:shd w:val="clear" w:color="auto" w:fill="FFFFFF"/>
        <w:bidi/>
        <w:ind w:right="720"/>
        <w:rPr>
          <w:del w:id="1082" w:author="giladsar@gmail.com" w:date="2025-04-08T13:34:00Z"/>
          <w:rFonts w:asciiTheme="minorBidi" w:hAnsiTheme="minorBidi" w:cstheme="minorBidi"/>
          <w:color w:val="000000"/>
          <w:rtl/>
        </w:rPr>
        <w:pPrChange w:id="1083" w:author="giladsar@gmail.com" w:date="2025-04-08T13:34:00Z">
          <w:pPr>
            <w:shd w:val="clear" w:color="auto" w:fill="FFFFFF"/>
            <w:bidi/>
            <w:ind w:right="720"/>
          </w:pPr>
        </w:pPrChange>
      </w:pPr>
      <w:del w:id="1084" w:author="giladsar@gmail.com" w:date="2025-04-08T13:34:00Z">
        <w:r w:rsidRPr="00250813" w:rsidDel="00250813">
          <w:rPr>
            <w:rFonts w:asciiTheme="minorBidi" w:hAnsiTheme="minorBidi" w:cstheme="minorBidi"/>
            <w:color w:val="000000"/>
            <w:rtl/>
          </w:rPr>
          <w:delText>(אופציות: מיני – תשוקה; ניטרלי – תשובה)</w:delText>
        </w:r>
      </w:del>
    </w:p>
    <w:p w14:paraId="6F7F31C3" w14:textId="67528291" w:rsidR="000616E5" w:rsidRPr="00250813" w:rsidDel="00250813" w:rsidRDefault="000616E5" w:rsidP="00250813">
      <w:pPr>
        <w:shd w:val="clear" w:color="auto" w:fill="FFFFFF"/>
        <w:bidi/>
        <w:ind w:right="720"/>
        <w:rPr>
          <w:del w:id="1085" w:author="giladsar@gmail.com" w:date="2025-04-08T13:34:00Z"/>
          <w:rFonts w:asciiTheme="minorBidi" w:hAnsiTheme="minorBidi" w:cstheme="minorBidi"/>
          <w:rtl/>
        </w:rPr>
        <w:pPrChange w:id="1086" w:author="giladsar@gmail.com" w:date="2025-04-08T13:34:00Z">
          <w:pPr>
            <w:shd w:val="clear" w:color="auto" w:fill="FFFFFF"/>
            <w:bidi/>
            <w:ind w:right="720"/>
          </w:pPr>
        </w:pPrChange>
      </w:pPr>
      <w:del w:id="1087" w:author="giladsar@gmail.com" w:date="2025-04-08T13:34:00Z">
        <w:r w:rsidRPr="00250813" w:rsidDel="00250813">
          <w:rPr>
            <w:rFonts w:asciiTheme="minorBidi" w:hAnsiTheme="minorBidi" w:cstheme="minorBidi"/>
            <w:color w:val="000000"/>
            <w:rtl/>
          </w:rPr>
          <w:delText>[8]</w:delText>
        </w:r>
      </w:del>
    </w:p>
    <w:p w14:paraId="7DA50909" w14:textId="244A2302" w:rsidR="000616E5" w:rsidRPr="00250813" w:rsidDel="00250813" w:rsidRDefault="000616E5" w:rsidP="00250813">
      <w:pPr>
        <w:shd w:val="clear" w:color="auto" w:fill="FFFFFF"/>
        <w:bidi/>
        <w:ind w:right="720"/>
        <w:rPr>
          <w:del w:id="1088" w:author="giladsar@gmail.com" w:date="2025-04-08T13:34:00Z"/>
          <w:rFonts w:asciiTheme="minorBidi" w:hAnsiTheme="minorBidi" w:cstheme="minorBidi"/>
          <w:rtl/>
        </w:rPr>
        <w:pPrChange w:id="1089" w:author="giladsar@gmail.com" w:date="2025-04-08T13:34:00Z">
          <w:pPr>
            <w:shd w:val="clear" w:color="auto" w:fill="FFFFFF"/>
            <w:bidi/>
            <w:ind w:right="720"/>
          </w:pPr>
        </w:pPrChange>
      </w:pPr>
      <w:del w:id="1090" w:author="giladsar@gmail.com" w:date="2025-04-08T13:34:00Z">
        <w:r w:rsidRPr="00250813" w:rsidDel="00250813">
          <w:rPr>
            <w:rFonts w:asciiTheme="minorBidi" w:hAnsiTheme="minorBidi" w:cstheme="minorBidi"/>
            <w:b/>
            <w:bCs/>
            <w:color w:val="000000"/>
            <w:rtl/>
          </w:rPr>
          <w:delText>_צר </w:delText>
        </w:r>
      </w:del>
    </w:p>
    <w:p w14:paraId="3F58A092" w14:textId="392F7A22" w:rsidR="000616E5" w:rsidRPr="00250813" w:rsidDel="00250813" w:rsidRDefault="000616E5" w:rsidP="00250813">
      <w:pPr>
        <w:shd w:val="clear" w:color="auto" w:fill="FFFFFF"/>
        <w:bidi/>
        <w:spacing w:after="160"/>
        <w:ind w:right="720"/>
        <w:rPr>
          <w:del w:id="1091" w:author="giladsar@gmail.com" w:date="2025-04-08T13:34:00Z"/>
          <w:rFonts w:asciiTheme="minorBidi" w:hAnsiTheme="minorBidi" w:cstheme="minorBidi"/>
          <w:rtl/>
        </w:rPr>
        <w:pPrChange w:id="1092" w:author="giladsar@gmail.com" w:date="2025-04-08T13:34:00Z">
          <w:pPr>
            <w:shd w:val="clear" w:color="auto" w:fill="FFFFFF"/>
            <w:bidi/>
            <w:spacing w:after="160"/>
            <w:ind w:right="720"/>
          </w:pPr>
        </w:pPrChange>
      </w:pPr>
      <w:del w:id="1093" w:author="giladsar@gmail.com" w:date="2025-04-08T13:34:00Z">
        <w:r w:rsidRPr="00250813" w:rsidDel="00250813">
          <w:rPr>
            <w:rFonts w:asciiTheme="minorBidi" w:hAnsiTheme="minorBidi" w:cstheme="minorBidi"/>
            <w:color w:val="000000"/>
            <w:rtl/>
          </w:rPr>
          <w:delText>(אופציות: מיני – יצר; ניטרלי – חצר)</w:delText>
        </w:r>
      </w:del>
    </w:p>
    <w:p w14:paraId="4614D615" w14:textId="13A73FEF" w:rsidR="000616E5" w:rsidRPr="00250813" w:rsidDel="00250813" w:rsidRDefault="000616E5" w:rsidP="00250813">
      <w:pPr>
        <w:shd w:val="clear" w:color="auto" w:fill="FFFFFF"/>
        <w:bidi/>
        <w:rPr>
          <w:del w:id="1094" w:author="giladsar@gmail.com" w:date="2025-04-08T13:34:00Z"/>
          <w:rFonts w:asciiTheme="minorBidi" w:hAnsiTheme="minorBidi" w:cstheme="minorBidi"/>
          <w:rtl/>
        </w:rPr>
        <w:pPrChange w:id="1095" w:author="giladsar@gmail.com" w:date="2025-04-08T13:34:00Z">
          <w:pPr>
            <w:shd w:val="clear" w:color="auto" w:fill="FFFFFF"/>
            <w:bidi/>
          </w:pPr>
        </w:pPrChange>
      </w:pPr>
      <w:del w:id="1096" w:author="giladsar@gmail.com" w:date="2025-04-08T13:34:00Z">
        <w:r w:rsidRPr="00250813" w:rsidDel="00250813">
          <w:rPr>
            <w:rFonts w:asciiTheme="minorBidi" w:hAnsiTheme="minorBidi" w:cstheme="minorBidi"/>
            <w:color w:val="000000"/>
            <w:rtl/>
          </w:rPr>
          <w:delText>[9]</w:delText>
        </w:r>
      </w:del>
    </w:p>
    <w:p w14:paraId="2865C3B0" w14:textId="13EF1F96" w:rsidR="000616E5" w:rsidRPr="00250813" w:rsidDel="00250813" w:rsidRDefault="000616E5" w:rsidP="00250813">
      <w:pPr>
        <w:shd w:val="clear" w:color="auto" w:fill="FFFFFF"/>
        <w:bidi/>
        <w:rPr>
          <w:del w:id="1097" w:author="giladsar@gmail.com" w:date="2025-04-08T13:34:00Z"/>
          <w:rFonts w:asciiTheme="minorBidi" w:hAnsiTheme="minorBidi" w:cstheme="minorBidi"/>
          <w:rtl/>
        </w:rPr>
        <w:pPrChange w:id="1098" w:author="giladsar@gmail.com" w:date="2025-04-08T13:34:00Z">
          <w:pPr>
            <w:shd w:val="clear" w:color="auto" w:fill="FFFFFF"/>
            <w:bidi/>
          </w:pPr>
        </w:pPrChange>
      </w:pPr>
      <w:del w:id="1099" w:author="giladsar@gmail.com" w:date="2025-04-08T13:34:00Z">
        <w:r w:rsidRPr="00250813" w:rsidDel="00250813">
          <w:rPr>
            <w:rFonts w:asciiTheme="minorBidi" w:hAnsiTheme="minorBidi" w:cstheme="minorBidi"/>
            <w:b/>
            <w:bCs/>
            <w:color w:val="000000"/>
            <w:rtl/>
          </w:rPr>
          <w:delText>להפשי_</w:delText>
        </w:r>
        <w:r w:rsidRPr="00250813" w:rsidDel="00250813">
          <w:rPr>
            <w:rFonts w:asciiTheme="minorBidi" w:hAnsiTheme="minorBidi" w:cstheme="minorBidi"/>
            <w:color w:val="000000"/>
            <w:rtl/>
          </w:rPr>
          <w:delText> </w:delText>
        </w:r>
      </w:del>
    </w:p>
    <w:p w14:paraId="63110B88" w14:textId="00721578" w:rsidR="000616E5" w:rsidRPr="00250813" w:rsidDel="00250813" w:rsidRDefault="000616E5" w:rsidP="00250813">
      <w:pPr>
        <w:shd w:val="clear" w:color="auto" w:fill="FFFFFF"/>
        <w:bidi/>
        <w:rPr>
          <w:del w:id="1100" w:author="giladsar@gmail.com" w:date="2025-04-08T13:34:00Z"/>
          <w:rFonts w:asciiTheme="minorBidi" w:hAnsiTheme="minorBidi" w:cstheme="minorBidi"/>
          <w:rtl/>
        </w:rPr>
        <w:pPrChange w:id="1101" w:author="giladsar@gmail.com" w:date="2025-04-08T13:34:00Z">
          <w:pPr>
            <w:shd w:val="clear" w:color="auto" w:fill="FFFFFF"/>
            <w:bidi/>
          </w:pPr>
        </w:pPrChange>
      </w:pPr>
      <w:del w:id="1102" w:author="giladsar@gmail.com" w:date="2025-04-08T13:34:00Z">
        <w:r w:rsidRPr="00250813" w:rsidDel="00250813">
          <w:rPr>
            <w:rFonts w:asciiTheme="minorBidi" w:hAnsiTheme="minorBidi" w:cstheme="minorBidi"/>
            <w:color w:val="000000"/>
            <w:rtl/>
          </w:rPr>
          <w:delText>(אופציות: מיני- להפשיט; ניטראלי - להפשיר, להפשיל)</w:delText>
        </w:r>
      </w:del>
    </w:p>
    <w:p w14:paraId="1FF43D05" w14:textId="4184B13D" w:rsidR="000616E5" w:rsidRPr="00250813" w:rsidDel="00250813" w:rsidRDefault="000616E5" w:rsidP="00250813">
      <w:pPr>
        <w:shd w:val="clear" w:color="auto" w:fill="FFFFFF"/>
        <w:bidi/>
        <w:rPr>
          <w:del w:id="1103" w:author="giladsar@gmail.com" w:date="2025-04-08T13:34:00Z"/>
          <w:rFonts w:asciiTheme="minorBidi" w:hAnsiTheme="minorBidi" w:cstheme="minorBidi"/>
          <w:rtl/>
        </w:rPr>
        <w:pPrChange w:id="1104" w:author="giladsar@gmail.com" w:date="2025-04-08T13:34:00Z">
          <w:pPr>
            <w:shd w:val="clear" w:color="auto" w:fill="FFFFFF"/>
            <w:bidi/>
          </w:pPr>
        </w:pPrChange>
      </w:pPr>
      <w:del w:id="1105" w:author="giladsar@gmail.com" w:date="2025-04-08T13:34:00Z">
        <w:r w:rsidRPr="00250813" w:rsidDel="00250813">
          <w:rPr>
            <w:rFonts w:asciiTheme="minorBidi" w:hAnsiTheme="minorBidi" w:cstheme="minorBidi"/>
            <w:color w:val="000000"/>
            <w:rtl/>
          </w:rPr>
          <w:delText>[10]</w:delText>
        </w:r>
      </w:del>
    </w:p>
    <w:p w14:paraId="14D57E40" w14:textId="2B8D4CBA" w:rsidR="005468E7" w:rsidRPr="00250813" w:rsidDel="00250813" w:rsidRDefault="005468E7" w:rsidP="00250813">
      <w:pPr>
        <w:shd w:val="clear" w:color="auto" w:fill="FFFFFF"/>
        <w:bidi/>
        <w:rPr>
          <w:del w:id="1106" w:author="giladsar@gmail.com" w:date="2025-04-08T13:34:00Z"/>
          <w:rFonts w:asciiTheme="minorBidi" w:hAnsiTheme="minorBidi" w:cstheme="minorBidi"/>
          <w:color w:val="000000"/>
          <w:rtl/>
        </w:rPr>
        <w:pPrChange w:id="1107" w:author="giladsar@gmail.com" w:date="2025-04-08T13:34:00Z">
          <w:pPr>
            <w:shd w:val="clear" w:color="auto" w:fill="FFFFFF"/>
            <w:bidi/>
          </w:pPr>
        </w:pPrChange>
      </w:pPr>
      <w:del w:id="1108" w:author="giladsar@gmail.com" w:date="2025-04-08T13:34:00Z">
        <w:r w:rsidRPr="00250813" w:rsidDel="00250813">
          <w:rPr>
            <w:rFonts w:asciiTheme="minorBidi" w:hAnsiTheme="minorBidi" w:cstheme="minorBidi"/>
            <w:b/>
            <w:bCs/>
            <w:color w:val="000000"/>
            <w:rtl/>
          </w:rPr>
          <w:delText>סק_</w:delText>
        </w:r>
      </w:del>
    </w:p>
    <w:p w14:paraId="5D5928A0" w14:textId="3B1432B2" w:rsidR="005468E7" w:rsidRPr="00250813" w:rsidDel="00250813" w:rsidRDefault="005468E7" w:rsidP="00250813">
      <w:pPr>
        <w:shd w:val="clear" w:color="auto" w:fill="FFFFFF"/>
        <w:bidi/>
        <w:rPr>
          <w:del w:id="1109" w:author="giladsar@gmail.com" w:date="2025-04-08T13:34:00Z"/>
          <w:rFonts w:asciiTheme="minorBidi" w:hAnsiTheme="minorBidi" w:cstheme="minorBidi"/>
          <w:color w:val="000000"/>
          <w:rtl/>
        </w:rPr>
        <w:pPrChange w:id="1110" w:author="giladsar@gmail.com" w:date="2025-04-08T13:34:00Z">
          <w:pPr>
            <w:shd w:val="clear" w:color="auto" w:fill="FFFFFF"/>
            <w:bidi/>
          </w:pPr>
        </w:pPrChange>
      </w:pPr>
      <w:del w:id="1111" w:author="giladsar@gmail.com" w:date="2025-04-08T13:34:00Z">
        <w:r w:rsidRPr="00250813" w:rsidDel="00250813">
          <w:rPr>
            <w:rFonts w:asciiTheme="minorBidi" w:hAnsiTheme="minorBidi" w:cstheme="minorBidi"/>
            <w:color w:val="000000"/>
            <w:rtl/>
          </w:rPr>
          <w:delText>(אופציות: מיני- סקס; ניטראלי - סקר) </w:delText>
        </w:r>
      </w:del>
    </w:p>
    <w:p w14:paraId="407877FD" w14:textId="10E9B899" w:rsidR="005468E7" w:rsidRPr="00250813" w:rsidDel="00250813" w:rsidRDefault="005468E7" w:rsidP="00250813">
      <w:pPr>
        <w:shd w:val="clear" w:color="auto" w:fill="FFFFFF"/>
        <w:bidi/>
        <w:rPr>
          <w:del w:id="1112" w:author="giladsar@gmail.com" w:date="2025-04-08T13:34:00Z"/>
          <w:rFonts w:asciiTheme="minorBidi" w:hAnsiTheme="minorBidi" w:cstheme="minorBidi"/>
          <w:color w:val="000000"/>
          <w:rtl/>
        </w:rPr>
        <w:pPrChange w:id="1113" w:author="giladsar@gmail.com" w:date="2025-04-08T13:34:00Z">
          <w:pPr>
            <w:shd w:val="clear" w:color="auto" w:fill="FFFFFF"/>
            <w:bidi/>
          </w:pPr>
        </w:pPrChange>
      </w:pPr>
    </w:p>
    <w:p w14:paraId="0278171E" w14:textId="5F930B59" w:rsidR="006B7593" w:rsidRPr="00250813" w:rsidDel="00250813" w:rsidRDefault="006B7593" w:rsidP="00250813">
      <w:pPr>
        <w:shd w:val="clear" w:color="auto" w:fill="FFFFFF"/>
        <w:bidi/>
        <w:rPr>
          <w:del w:id="1114" w:author="giladsar@gmail.com" w:date="2025-04-08T13:34:00Z"/>
          <w:rFonts w:asciiTheme="minorBidi" w:hAnsiTheme="minorBidi" w:cstheme="minorBidi"/>
          <w:color w:val="000000"/>
        </w:rPr>
        <w:pPrChange w:id="1115" w:author="giladsar@gmail.com" w:date="2025-04-08T13:34:00Z">
          <w:pPr>
            <w:shd w:val="clear" w:color="auto" w:fill="FFFFFF"/>
            <w:bidi/>
          </w:pPr>
        </w:pPrChange>
      </w:pPr>
      <w:del w:id="1116" w:author="giladsar@gmail.com" w:date="2025-04-08T13:34:00Z">
        <w:r w:rsidRPr="00250813" w:rsidDel="00250813">
          <w:rPr>
            <w:rFonts w:asciiTheme="minorBidi" w:hAnsiTheme="minorBidi" w:cstheme="minorBidi"/>
            <w:color w:val="000000"/>
            <w:rtl/>
          </w:rPr>
          <w:delText>[11]</w:delText>
        </w:r>
      </w:del>
    </w:p>
    <w:p w14:paraId="541B7BFD" w14:textId="299F0ABD" w:rsidR="006B7593" w:rsidRPr="00250813" w:rsidDel="00250813" w:rsidRDefault="006B7593" w:rsidP="00250813">
      <w:pPr>
        <w:shd w:val="clear" w:color="auto" w:fill="FFFFFF"/>
        <w:bidi/>
        <w:rPr>
          <w:del w:id="1117" w:author="giladsar@gmail.com" w:date="2025-04-08T13:34:00Z"/>
          <w:rFonts w:asciiTheme="minorBidi" w:hAnsiTheme="minorBidi" w:cstheme="minorBidi"/>
          <w:color w:val="000000"/>
          <w:rtl/>
        </w:rPr>
        <w:pPrChange w:id="1118" w:author="giladsar@gmail.com" w:date="2025-04-08T13:34:00Z">
          <w:pPr>
            <w:shd w:val="clear" w:color="auto" w:fill="FFFFFF"/>
            <w:bidi/>
          </w:pPr>
        </w:pPrChange>
      </w:pPr>
      <w:del w:id="1119" w:author="giladsar@gmail.com" w:date="2025-04-08T13:34:00Z">
        <w:r w:rsidRPr="00250813" w:rsidDel="00250813">
          <w:rPr>
            <w:rFonts w:asciiTheme="minorBidi" w:hAnsiTheme="minorBidi" w:cstheme="minorBidi"/>
            <w:b/>
            <w:bCs/>
            <w:color w:val="000000"/>
            <w:rtl/>
          </w:rPr>
          <w:delText>מ_ן </w:delText>
        </w:r>
      </w:del>
    </w:p>
    <w:p w14:paraId="3D708B8E" w14:textId="7551420D" w:rsidR="006B7593" w:rsidRPr="00250813" w:rsidDel="00250813" w:rsidRDefault="006B7593" w:rsidP="00250813">
      <w:pPr>
        <w:shd w:val="clear" w:color="auto" w:fill="FFFFFF"/>
        <w:bidi/>
        <w:rPr>
          <w:del w:id="1120" w:author="giladsar@gmail.com" w:date="2025-04-08T13:34:00Z"/>
          <w:rFonts w:asciiTheme="minorBidi" w:hAnsiTheme="minorBidi" w:cstheme="minorBidi"/>
          <w:color w:val="000000"/>
          <w:rtl/>
        </w:rPr>
        <w:pPrChange w:id="1121" w:author="giladsar@gmail.com" w:date="2025-04-08T13:34:00Z">
          <w:pPr>
            <w:shd w:val="clear" w:color="auto" w:fill="FFFFFF"/>
            <w:bidi/>
          </w:pPr>
        </w:pPrChange>
      </w:pPr>
      <w:del w:id="1122" w:author="giladsar@gmail.com" w:date="2025-04-08T13:34:00Z">
        <w:r w:rsidRPr="00250813" w:rsidDel="00250813">
          <w:rPr>
            <w:rFonts w:asciiTheme="minorBidi" w:hAnsiTheme="minorBidi" w:cstheme="minorBidi"/>
            <w:b/>
            <w:bCs/>
            <w:color w:val="000000"/>
            <w:rtl/>
          </w:rPr>
          <w:delText>(</w:delText>
        </w:r>
        <w:r w:rsidRPr="00250813" w:rsidDel="00250813">
          <w:rPr>
            <w:rFonts w:asciiTheme="minorBidi" w:hAnsiTheme="minorBidi" w:cstheme="minorBidi"/>
            <w:color w:val="000000"/>
            <w:rtl/>
          </w:rPr>
          <w:delText>אופציות: מיני -מין, ניטראלי - מגן]</w:delText>
        </w:r>
      </w:del>
    </w:p>
    <w:p w14:paraId="21A68D9F" w14:textId="495FD2A0" w:rsidR="006B7593" w:rsidRPr="00250813" w:rsidDel="00250813" w:rsidRDefault="006B7593" w:rsidP="00250813">
      <w:pPr>
        <w:shd w:val="clear" w:color="auto" w:fill="FFFFFF"/>
        <w:bidi/>
        <w:rPr>
          <w:del w:id="1123" w:author="giladsar@gmail.com" w:date="2025-04-08T13:34:00Z"/>
          <w:rFonts w:asciiTheme="minorBidi" w:hAnsiTheme="minorBidi" w:cstheme="minorBidi"/>
          <w:color w:val="000000"/>
          <w:rtl/>
        </w:rPr>
        <w:pPrChange w:id="1124" w:author="giladsar@gmail.com" w:date="2025-04-08T13:34:00Z">
          <w:pPr>
            <w:shd w:val="clear" w:color="auto" w:fill="FFFFFF"/>
            <w:bidi/>
          </w:pPr>
        </w:pPrChange>
      </w:pPr>
    </w:p>
    <w:p w14:paraId="46860E8B" w14:textId="55968C7C" w:rsidR="006B7593" w:rsidRPr="00250813" w:rsidDel="00250813" w:rsidRDefault="006B7593" w:rsidP="00250813">
      <w:pPr>
        <w:shd w:val="clear" w:color="auto" w:fill="FFFFFF"/>
        <w:bidi/>
        <w:rPr>
          <w:del w:id="1125" w:author="giladsar@gmail.com" w:date="2025-04-08T13:34:00Z"/>
          <w:rFonts w:asciiTheme="minorBidi" w:hAnsiTheme="minorBidi" w:cstheme="minorBidi"/>
          <w:b/>
          <w:bCs/>
          <w:color w:val="000000"/>
          <w:rtl/>
        </w:rPr>
        <w:pPrChange w:id="1126" w:author="giladsar@gmail.com" w:date="2025-04-08T13:34:00Z">
          <w:pPr>
            <w:shd w:val="clear" w:color="auto" w:fill="FFFFFF"/>
            <w:bidi/>
          </w:pPr>
        </w:pPrChange>
      </w:pPr>
      <w:del w:id="1127" w:author="giladsar@gmail.com" w:date="2025-04-08T13:34:00Z">
        <w:r w:rsidRPr="00250813" w:rsidDel="00250813">
          <w:rPr>
            <w:rFonts w:asciiTheme="minorBidi" w:hAnsiTheme="minorBidi" w:cstheme="minorBidi"/>
            <w:b/>
            <w:bCs/>
            <w:color w:val="000000"/>
            <w:rtl/>
          </w:rPr>
          <w:delText>[12]</w:delText>
        </w:r>
      </w:del>
    </w:p>
    <w:p w14:paraId="415E5FF1" w14:textId="0A7BA6C8" w:rsidR="006B7593" w:rsidRPr="00250813" w:rsidDel="00250813" w:rsidRDefault="006B7593" w:rsidP="00250813">
      <w:pPr>
        <w:shd w:val="clear" w:color="auto" w:fill="FFFFFF"/>
        <w:bidi/>
        <w:rPr>
          <w:del w:id="1128" w:author="giladsar@gmail.com" w:date="2025-04-08T13:34:00Z"/>
          <w:rFonts w:asciiTheme="minorBidi" w:hAnsiTheme="minorBidi" w:cstheme="minorBidi"/>
          <w:color w:val="000000"/>
          <w:rtl/>
        </w:rPr>
        <w:pPrChange w:id="1129" w:author="giladsar@gmail.com" w:date="2025-04-08T13:34:00Z">
          <w:pPr>
            <w:shd w:val="clear" w:color="auto" w:fill="FFFFFF"/>
            <w:bidi/>
          </w:pPr>
        </w:pPrChange>
      </w:pPr>
      <w:del w:id="1130" w:author="giladsar@gmail.com" w:date="2025-04-08T13:34:00Z">
        <w:r w:rsidRPr="00250813" w:rsidDel="00250813">
          <w:rPr>
            <w:rFonts w:asciiTheme="minorBidi" w:hAnsiTheme="minorBidi" w:cstheme="minorBidi"/>
            <w:b/>
            <w:bCs/>
            <w:color w:val="000000"/>
            <w:rtl/>
          </w:rPr>
          <w:delText xml:space="preserve"> </w:delText>
        </w:r>
        <w:r w:rsidR="00601429" w:rsidRPr="00250813" w:rsidDel="00250813">
          <w:rPr>
            <w:rFonts w:asciiTheme="minorBidi" w:hAnsiTheme="minorBidi" w:cstheme="minorBidi"/>
            <w:color w:val="000000"/>
            <w:rtl/>
          </w:rPr>
          <w:delText>זיו_</w:delText>
        </w:r>
      </w:del>
    </w:p>
    <w:p w14:paraId="704A8739" w14:textId="2FC324BF" w:rsidR="00601429" w:rsidRPr="00250813" w:rsidDel="00250813" w:rsidRDefault="00601429" w:rsidP="00250813">
      <w:pPr>
        <w:shd w:val="clear" w:color="auto" w:fill="FFFFFF"/>
        <w:bidi/>
        <w:rPr>
          <w:del w:id="1131" w:author="giladsar@gmail.com" w:date="2025-04-08T13:34:00Z"/>
          <w:rFonts w:asciiTheme="minorBidi" w:hAnsiTheme="minorBidi" w:cstheme="minorBidi"/>
          <w:color w:val="000000"/>
          <w:rtl/>
        </w:rPr>
        <w:pPrChange w:id="1132" w:author="giladsar@gmail.com" w:date="2025-04-08T13:34:00Z">
          <w:pPr>
            <w:shd w:val="clear" w:color="auto" w:fill="FFFFFF"/>
            <w:bidi/>
          </w:pPr>
        </w:pPrChange>
      </w:pPr>
      <w:del w:id="1133" w:author="giladsar@gmail.com" w:date="2025-04-08T13:34:00Z">
        <w:r w:rsidRPr="00250813" w:rsidDel="00250813">
          <w:rPr>
            <w:rFonts w:asciiTheme="minorBidi" w:hAnsiTheme="minorBidi" w:cstheme="minorBidi"/>
            <w:color w:val="000000"/>
            <w:rtl/>
          </w:rPr>
          <w:delText>(אופציות: מיני- זיון, ניטראלי – זיוף)</w:delText>
        </w:r>
      </w:del>
    </w:p>
    <w:p w14:paraId="43A51AAB" w14:textId="0CE812C4" w:rsidR="00D5634B" w:rsidRPr="00250813" w:rsidDel="00250813" w:rsidRDefault="00D5634B" w:rsidP="00250813">
      <w:pPr>
        <w:shd w:val="clear" w:color="auto" w:fill="FFFFFF"/>
        <w:bidi/>
        <w:rPr>
          <w:del w:id="1134" w:author="giladsar@gmail.com" w:date="2025-04-08T13:34:00Z"/>
          <w:rFonts w:asciiTheme="minorBidi" w:hAnsiTheme="minorBidi" w:cstheme="minorBidi"/>
          <w:b/>
          <w:bCs/>
          <w:color w:val="000000"/>
          <w:rtl/>
        </w:rPr>
        <w:pPrChange w:id="1135" w:author="giladsar@gmail.com" w:date="2025-04-08T13:34:00Z">
          <w:pPr>
            <w:shd w:val="clear" w:color="auto" w:fill="FFFFFF"/>
            <w:bidi/>
          </w:pPr>
        </w:pPrChange>
      </w:pPr>
      <w:del w:id="1136" w:author="giladsar@gmail.com" w:date="2025-04-08T13:34:00Z">
        <w:r w:rsidRPr="00250813" w:rsidDel="00250813">
          <w:rPr>
            <w:rFonts w:asciiTheme="minorBidi" w:hAnsiTheme="minorBidi" w:cstheme="minorBidi"/>
            <w:b/>
            <w:bCs/>
            <w:color w:val="000000"/>
            <w:rtl/>
          </w:rPr>
          <w:delText>[13]</w:delText>
        </w:r>
      </w:del>
    </w:p>
    <w:p w14:paraId="427CFC5A" w14:textId="1E3C89A5" w:rsidR="00D5634B" w:rsidRPr="00250813" w:rsidDel="00250813" w:rsidRDefault="00D5634B" w:rsidP="00250813">
      <w:pPr>
        <w:pStyle w:val="NormalWeb"/>
        <w:shd w:val="clear" w:color="auto" w:fill="FFFFFF"/>
        <w:bidi/>
        <w:spacing w:before="0" w:beforeAutospacing="0" w:after="0" w:afterAutospacing="0"/>
        <w:rPr>
          <w:del w:id="1137" w:author="giladsar@gmail.com" w:date="2025-04-08T13:34:00Z"/>
          <w:rFonts w:asciiTheme="minorBidi" w:hAnsiTheme="minorBidi" w:cstheme="minorBidi"/>
          <w:rtl/>
        </w:rPr>
        <w:pPrChange w:id="1138" w:author="giladsar@gmail.com" w:date="2025-04-08T13:34:00Z">
          <w:pPr>
            <w:pStyle w:val="NormalWeb"/>
            <w:shd w:val="clear" w:color="auto" w:fill="FFFFFF"/>
            <w:bidi/>
            <w:spacing w:before="0" w:beforeAutospacing="0" w:after="0" w:afterAutospacing="0"/>
          </w:pPr>
        </w:pPrChange>
      </w:pPr>
      <w:del w:id="1139" w:author="giladsar@gmail.com" w:date="2025-04-08T13:34:00Z">
        <w:r w:rsidRPr="00250813" w:rsidDel="00250813">
          <w:rPr>
            <w:rFonts w:asciiTheme="minorBidi" w:hAnsiTheme="minorBidi" w:cstheme="minorBidi"/>
            <w:b/>
            <w:bCs/>
            <w:color w:val="000000"/>
            <w:rtl/>
          </w:rPr>
          <w:delText>זק_ה</w:delText>
        </w:r>
      </w:del>
    </w:p>
    <w:p w14:paraId="42A86A02" w14:textId="77A3BDE2" w:rsidR="00D5634B" w:rsidRPr="00250813" w:rsidDel="00250813" w:rsidRDefault="00D5634B" w:rsidP="00250813">
      <w:pPr>
        <w:pStyle w:val="NormalWeb"/>
        <w:shd w:val="clear" w:color="auto" w:fill="FFFFFF"/>
        <w:bidi/>
        <w:spacing w:before="0" w:beforeAutospacing="0" w:after="0" w:afterAutospacing="0"/>
        <w:rPr>
          <w:del w:id="1140" w:author="giladsar@gmail.com" w:date="2025-04-08T13:34:00Z"/>
          <w:rFonts w:asciiTheme="minorBidi" w:hAnsiTheme="minorBidi" w:cstheme="minorBidi"/>
          <w:rtl/>
        </w:rPr>
        <w:pPrChange w:id="1141" w:author="giladsar@gmail.com" w:date="2025-04-08T13:34:00Z">
          <w:pPr>
            <w:pStyle w:val="NormalWeb"/>
            <w:shd w:val="clear" w:color="auto" w:fill="FFFFFF"/>
            <w:bidi/>
            <w:spacing w:before="0" w:beforeAutospacing="0" w:after="0" w:afterAutospacing="0"/>
          </w:pPr>
        </w:pPrChange>
      </w:pPr>
      <w:del w:id="1142" w:author="giladsar@gmail.com" w:date="2025-04-08T13:34:00Z">
        <w:r w:rsidRPr="00250813" w:rsidDel="00250813">
          <w:rPr>
            <w:rFonts w:asciiTheme="minorBidi" w:hAnsiTheme="minorBidi" w:cstheme="minorBidi"/>
            <w:rtl/>
          </w:rPr>
          <w:delText xml:space="preserve">(אופציות: </w:delText>
        </w:r>
        <w:r w:rsidRPr="00250813" w:rsidDel="00250813">
          <w:rPr>
            <w:rFonts w:asciiTheme="minorBidi" w:hAnsiTheme="minorBidi" w:cstheme="minorBidi"/>
            <w:color w:val="000000"/>
            <w:rtl/>
          </w:rPr>
          <w:delText>מיני: זקפה</w:delText>
        </w:r>
        <w:r w:rsidRPr="00250813" w:rsidDel="00250813">
          <w:rPr>
            <w:rFonts w:asciiTheme="minorBidi" w:hAnsiTheme="minorBidi" w:cstheme="minorBidi"/>
            <w:rtl/>
          </w:rPr>
          <w:delText xml:space="preserve">, </w:delText>
        </w:r>
        <w:r w:rsidRPr="00250813" w:rsidDel="00250813">
          <w:rPr>
            <w:rFonts w:asciiTheme="minorBidi" w:hAnsiTheme="minorBidi" w:cstheme="minorBidi"/>
            <w:color w:val="000000"/>
            <w:rtl/>
          </w:rPr>
          <w:delText>ניטרלי: זקנה)</w:delText>
        </w:r>
      </w:del>
    </w:p>
    <w:p w14:paraId="2C8FA15A" w14:textId="5FB88D5F" w:rsidR="00D5634B" w:rsidRPr="00250813" w:rsidDel="00250813" w:rsidRDefault="00D5634B" w:rsidP="00250813">
      <w:pPr>
        <w:shd w:val="clear" w:color="auto" w:fill="FFFFFF"/>
        <w:bidi/>
        <w:rPr>
          <w:del w:id="1143" w:author="giladsar@gmail.com" w:date="2025-04-08T13:34:00Z"/>
          <w:rFonts w:asciiTheme="minorBidi" w:hAnsiTheme="minorBidi" w:cstheme="minorBidi"/>
          <w:b/>
          <w:bCs/>
          <w:color w:val="000000"/>
          <w:rtl/>
        </w:rPr>
        <w:pPrChange w:id="1144" w:author="giladsar@gmail.com" w:date="2025-04-08T13:34:00Z">
          <w:pPr>
            <w:shd w:val="clear" w:color="auto" w:fill="FFFFFF"/>
            <w:bidi/>
          </w:pPr>
        </w:pPrChange>
      </w:pPr>
    </w:p>
    <w:p w14:paraId="70E01B26" w14:textId="46146288" w:rsidR="000616E5" w:rsidRPr="00250813" w:rsidDel="00250813" w:rsidRDefault="000616E5" w:rsidP="00250813">
      <w:pPr>
        <w:shd w:val="clear" w:color="auto" w:fill="FFFFFF"/>
        <w:bidi/>
        <w:rPr>
          <w:del w:id="1145" w:author="giladsar@gmail.com" w:date="2025-04-08T13:34:00Z"/>
          <w:rFonts w:asciiTheme="minorBidi" w:hAnsiTheme="minorBidi" w:cstheme="minorBidi"/>
          <w:color w:val="000000"/>
          <w:rtl/>
        </w:rPr>
        <w:pPrChange w:id="1146" w:author="giladsar@gmail.com" w:date="2025-04-08T13:34:00Z">
          <w:pPr>
            <w:shd w:val="clear" w:color="auto" w:fill="FFFFFF"/>
            <w:bidi/>
          </w:pPr>
        </w:pPrChange>
      </w:pPr>
    </w:p>
    <w:p w14:paraId="28EEFC5B" w14:textId="1714E043" w:rsidR="00973A6C" w:rsidRPr="00250813" w:rsidDel="00250813" w:rsidRDefault="00973A6C" w:rsidP="00250813">
      <w:pPr>
        <w:shd w:val="clear" w:color="auto" w:fill="FFFFFF"/>
        <w:bidi/>
        <w:rPr>
          <w:del w:id="1147" w:author="giladsar@gmail.com" w:date="2025-04-08T13:34:00Z"/>
          <w:rFonts w:asciiTheme="minorBidi" w:hAnsiTheme="minorBidi" w:cstheme="minorBidi"/>
          <w:color w:val="000000"/>
        </w:rPr>
        <w:pPrChange w:id="1148" w:author="giladsar@gmail.com" w:date="2025-04-08T13:34:00Z">
          <w:pPr>
            <w:shd w:val="clear" w:color="auto" w:fill="FFFFFF"/>
            <w:bidi/>
          </w:pPr>
        </w:pPrChange>
      </w:pPr>
    </w:p>
    <w:p w14:paraId="33682E7C" w14:textId="7E0F4C43" w:rsidR="000616E5" w:rsidRPr="00250813" w:rsidDel="00250813" w:rsidRDefault="000616E5" w:rsidP="00250813">
      <w:pPr>
        <w:shd w:val="clear" w:color="auto" w:fill="FFFFFF"/>
        <w:bidi/>
        <w:rPr>
          <w:del w:id="1149" w:author="giladsar@gmail.com" w:date="2025-04-08T13:34:00Z"/>
          <w:rFonts w:asciiTheme="minorBidi" w:hAnsiTheme="minorBidi" w:cstheme="minorBidi"/>
          <w:rtl/>
        </w:rPr>
        <w:pPrChange w:id="1150" w:author="giladsar@gmail.com" w:date="2025-04-08T13:34:00Z">
          <w:pPr>
            <w:shd w:val="clear" w:color="auto" w:fill="FFFFFF"/>
            <w:bidi/>
          </w:pPr>
        </w:pPrChange>
      </w:pPr>
      <w:del w:id="1151" w:author="giladsar@gmail.com" w:date="2025-04-08T13:34:00Z">
        <w:r w:rsidRPr="00250813" w:rsidDel="00250813">
          <w:rPr>
            <w:rFonts w:asciiTheme="minorBidi" w:hAnsiTheme="minorBidi" w:cstheme="minorBidi"/>
            <w:color w:val="000000"/>
            <w:rtl/>
          </w:rPr>
          <w:delText>[מילים ניטארליות]</w:delText>
        </w:r>
      </w:del>
    </w:p>
    <w:p w14:paraId="3ECC1587" w14:textId="730ACBFE" w:rsidR="000616E5" w:rsidRPr="00250813" w:rsidDel="00250813" w:rsidRDefault="000616E5" w:rsidP="00250813">
      <w:pPr>
        <w:shd w:val="clear" w:color="auto" w:fill="FFFFFF"/>
        <w:bidi/>
        <w:spacing w:after="120"/>
        <w:rPr>
          <w:del w:id="1152" w:author="giladsar@gmail.com" w:date="2025-04-08T13:34:00Z"/>
          <w:rFonts w:asciiTheme="minorBidi" w:hAnsiTheme="minorBidi" w:cstheme="minorBidi"/>
          <w:rtl/>
        </w:rPr>
        <w:pPrChange w:id="1153" w:author="giladsar@gmail.com" w:date="2025-04-08T13:34:00Z">
          <w:pPr>
            <w:shd w:val="clear" w:color="auto" w:fill="FFFFFF"/>
            <w:bidi/>
            <w:spacing w:after="120"/>
          </w:pPr>
        </w:pPrChange>
      </w:pPr>
      <w:del w:id="1154" w:author="giladsar@gmail.com" w:date="2025-04-08T13:34:00Z">
        <w:r w:rsidRPr="00250813" w:rsidDel="00250813">
          <w:rPr>
            <w:rFonts w:asciiTheme="minorBidi" w:hAnsiTheme="minorBidi" w:cstheme="minorBidi"/>
            <w:color w:val="000000"/>
            <w:rtl/>
          </w:rPr>
          <w:delText>[</w:delText>
        </w:r>
        <w:r w:rsidR="00E83C9A" w:rsidRPr="00250813" w:rsidDel="00250813">
          <w:rPr>
            <w:rFonts w:asciiTheme="minorBidi" w:hAnsiTheme="minorBidi" w:cstheme="minorBidi"/>
            <w:color w:val="000000"/>
            <w:rtl/>
          </w:rPr>
          <w:delText>14</w:delText>
        </w:r>
        <w:r w:rsidRPr="00250813" w:rsidDel="00250813">
          <w:rPr>
            <w:rFonts w:asciiTheme="minorBidi" w:hAnsiTheme="minorBidi" w:cstheme="minorBidi"/>
            <w:color w:val="000000"/>
            <w:rtl/>
          </w:rPr>
          <w:delText>]</w:delText>
        </w:r>
      </w:del>
    </w:p>
    <w:p w14:paraId="3662A4A6" w14:textId="5179893B" w:rsidR="000616E5" w:rsidRPr="00250813" w:rsidDel="00250813" w:rsidRDefault="000616E5" w:rsidP="00250813">
      <w:pPr>
        <w:shd w:val="clear" w:color="auto" w:fill="FFFFFF"/>
        <w:bidi/>
        <w:ind w:right="720"/>
        <w:rPr>
          <w:del w:id="1155" w:author="giladsar@gmail.com" w:date="2025-04-08T13:34:00Z"/>
          <w:rFonts w:asciiTheme="minorBidi" w:hAnsiTheme="minorBidi" w:cstheme="minorBidi"/>
          <w:rtl/>
        </w:rPr>
        <w:pPrChange w:id="1156" w:author="giladsar@gmail.com" w:date="2025-04-08T13:34:00Z">
          <w:pPr>
            <w:shd w:val="clear" w:color="auto" w:fill="FFFFFF"/>
            <w:bidi/>
            <w:ind w:right="720"/>
          </w:pPr>
        </w:pPrChange>
      </w:pPr>
      <w:del w:id="1157" w:author="giladsar@gmail.com" w:date="2025-04-08T13:34:00Z">
        <w:r w:rsidRPr="00250813" w:rsidDel="00250813">
          <w:rPr>
            <w:rFonts w:asciiTheme="minorBidi" w:hAnsiTheme="minorBidi" w:cstheme="minorBidi"/>
            <w:b/>
            <w:bCs/>
            <w:color w:val="000000"/>
            <w:rtl/>
          </w:rPr>
          <w:delText>פ_ר</w:delText>
        </w:r>
        <w:r w:rsidRPr="00250813" w:rsidDel="00250813">
          <w:rPr>
            <w:rFonts w:asciiTheme="minorBidi" w:hAnsiTheme="minorBidi" w:cstheme="minorBidi"/>
            <w:color w:val="000000"/>
            <w:rtl/>
          </w:rPr>
          <w:delText> </w:delText>
        </w:r>
      </w:del>
    </w:p>
    <w:p w14:paraId="01534E86" w14:textId="143D6831" w:rsidR="000616E5" w:rsidRPr="00250813" w:rsidDel="00250813" w:rsidRDefault="000616E5" w:rsidP="00250813">
      <w:pPr>
        <w:shd w:val="clear" w:color="auto" w:fill="FFFFFF"/>
        <w:bidi/>
        <w:ind w:right="720"/>
        <w:rPr>
          <w:del w:id="1158" w:author="giladsar@gmail.com" w:date="2025-04-08T13:34:00Z"/>
          <w:rFonts w:asciiTheme="minorBidi" w:hAnsiTheme="minorBidi" w:cstheme="minorBidi"/>
          <w:rtl/>
        </w:rPr>
        <w:pPrChange w:id="1159" w:author="giladsar@gmail.com" w:date="2025-04-08T13:34:00Z">
          <w:pPr>
            <w:shd w:val="clear" w:color="auto" w:fill="FFFFFF"/>
            <w:bidi/>
            <w:ind w:right="720"/>
          </w:pPr>
        </w:pPrChange>
      </w:pPr>
      <w:del w:id="1160" w:author="giladsar@gmail.com" w:date="2025-04-08T13:34:00Z">
        <w:r w:rsidRPr="00250813" w:rsidDel="00250813">
          <w:rPr>
            <w:rFonts w:asciiTheme="minorBidi" w:hAnsiTheme="minorBidi" w:cstheme="minorBidi"/>
            <w:color w:val="000000"/>
            <w:rtl/>
          </w:rPr>
          <w:delText> (אופציות: פתר, פאר)</w:delText>
        </w:r>
      </w:del>
    </w:p>
    <w:p w14:paraId="73F81277" w14:textId="4290CA41" w:rsidR="000616E5" w:rsidRPr="00250813" w:rsidDel="00250813" w:rsidRDefault="000616E5" w:rsidP="00250813">
      <w:pPr>
        <w:shd w:val="clear" w:color="auto" w:fill="FFFFFF"/>
        <w:bidi/>
        <w:ind w:right="720"/>
        <w:rPr>
          <w:del w:id="1161" w:author="giladsar@gmail.com" w:date="2025-04-08T13:34:00Z"/>
          <w:rFonts w:asciiTheme="minorBidi" w:hAnsiTheme="minorBidi" w:cstheme="minorBidi"/>
          <w:rtl/>
        </w:rPr>
        <w:pPrChange w:id="1162" w:author="giladsar@gmail.com" w:date="2025-04-08T13:34:00Z">
          <w:pPr>
            <w:shd w:val="clear" w:color="auto" w:fill="FFFFFF"/>
            <w:bidi/>
            <w:ind w:right="720"/>
          </w:pPr>
        </w:pPrChange>
      </w:pPr>
      <w:del w:id="1163" w:author="giladsar@gmail.com" w:date="2025-04-08T13:34:00Z">
        <w:r w:rsidRPr="00250813" w:rsidDel="00250813">
          <w:rPr>
            <w:rFonts w:asciiTheme="minorBidi" w:hAnsiTheme="minorBidi" w:cstheme="minorBidi"/>
            <w:color w:val="000000"/>
            <w:rtl/>
          </w:rPr>
          <w:delText>[</w:delText>
        </w:r>
        <w:r w:rsidR="00E83C9A" w:rsidRPr="00250813" w:rsidDel="00250813">
          <w:rPr>
            <w:rFonts w:asciiTheme="minorBidi" w:hAnsiTheme="minorBidi" w:cstheme="minorBidi"/>
            <w:color w:val="000000"/>
            <w:rtl/>
          </w:rPr>
          <w:delText>15</w:delText>
        </w:r>
        <w:r w:rsidRPr="00250813" w:rsidDel="00250813">
          <w:rPr>
            <w:rFonts w:asciiTheme="minorBidi" w:hAnsiTheme="minorBidi" w:cstheme="minorBidi"/>
            <w:color w:val="000000"/>
            <w:rtl/>
          </w:rPr>
          <w:delText>]</w:delText>
        </w:r>
      </w:del>
    </w:p>
    <w:p w14:paraId="0EE94A62" w14:textId="2BC7263A" w:rsidR="000616E5" w:rsidRPr="00250813" w:rsidDel="00250813" w:rsidRDefault="000616E5" w:rsidP="00250813">
      <w:pPr>
        <w:shd w:val="clear" w:color="auto" w:fill="FFFFFF"/>
        <w:bidi/>
        <w:ind w:right="720"/>
        <w:rPr>
          <w:del w:id="1164" w:author="giladsar@gmail.com" w:date="2025-04-08T13:34:00Z"/>
          <w:rFonts w:asciiTheme="minorBidi" w:hAnsiTheme="minorBidi" w:cstheme="minorBidi"/>
          <w:rtl/>
        </w:rPr>
        <w:pPrChange w:id="1165" w:author="giladsar@gmail.com" w:date="2025-04-08T13:34:00Z">
          <w:pPr>
            <w:shd w:val="clear" w:color="auto" w:fill="FFFFFF"/>
            <w:bidi/>
            <w:ind w:right="720"/>
          </w:pPr>
        </w:pPrChange>
      </w:pPr>
      <w:del w:id="1166" w:author="giladsar@gmail.com" w:date="2025-04-08T13:34:00Z">
        <w:r w:rsidRPr="00250813" w:rsidDel="00250813">
          <w:rPr>
            <w:rFonts w:asciiTheme="minorBidi" w:hAnsiTheme="minorBidi" w:cstheme="minorBidi"/>
            <w:b/>
            <w:bCs/>
            <w:color w:val="000000"/>
            <w:rtl/>
          </w:rPr>
          <w:delText>דל_</w:delText>
        </w:r>
      </w:del>
    </w:p>
    <w:p w14:paraId="26D746E1" w14:textId="2B984F87" w:rsidR="000616E5" w:rsidRPr="00250813" w:rsidDel="00250813" w:rsidRDefault="000616E5" w:rsidP="00250813">
      <w:pPr>
        <w:shd w:val="clear" w:color="auto" w:fill="FFFFFF"/>
        <w:bidi/>
        <w:ind w:right="720"/>
        <w:rPr>
          <w:del w:id="1167" w:author="giladsar@gmail.com" w:date="2025-04-08T13:34:00Z"/>
          <w:rFonts w:asciiTheme="minorBidi" w:hAnsiTheme="minorBidi" w:cstheme="minorBidi"/>
          <w:rtl/>
        </w:rPr>
        <w:pPrChange w:id="1168" w:author="giladsar@gmail.com" w:date="2025-04-08T13:34:00Z">
          <w:pPr>
            <w:shd w:val="clear" w:color="auto" w:fill="FFFFFF"/>
            <w:bidi/>
            <w:ind w:right="720"/>
          </w:pPr>
        </w:pPrChange>
      </w:pPr>
      <w:del w:id="1169" w:author="giladsar@gmail.com" w:date="2025-04-08T13:34:00Z">
        <w:r w:rsidRPr="00250813" w:rsidDel="00250813">
          <w:rPr>
            <w:rFonts w:asciiTheme="minorBidi" w:hAnsiTheme="minorBidi" w:cstheme="minorBidi"/>
            <w:color w:val="000000"/>
            <w:rtl/>
          </w:rPr>
          <w:delText>[</w:delText>
        </w:r>
        <w:r w:rsidR="00E83C9A" w:rsidRPr="00250813" w:rsidDel="00250813">
          <w:rPr>
            <w:rFonts w:asciiTheme="minorBidi" w:hAnsiTheme="minorBidi" w:cstheme="minorBidi"/>
            <w:color w:val="000000"/>
            <w:rtl/>
          </w:rPr>
          <w:delText>16</w:delText>
        </w:r>
        <w:r w:rsidRPr="00250813" w:rsidDel="00250813">
          <w:rPr>
            <w:rFonts w:asciiTheme="minorBidi" w:hAnsiTheme="minorBidi" w:cstheme="minorBidi"/>
            <w:color w:val="000000"/>
            <w:rtl/>
          </w:rPr>
          <w:delText>]</w:delText>
        </w:r>
      </w:del>
    </w:p>
    <w:p w14:paraId="2BC6DED6" w14:textId="48427A55" w:rsidR="000616E5" w:rsidRPr="00250813" w:rsidDel="00250813" w:rsidRDefault="000616E5" w:rsidP="00250813">
      <w:pPr>
        <w:shd w:val="clear" w:color="auto" w:fill="FFFFFF"/>
        <w:bidi/>
        <w:ind w:right="720"/>
        <w:rPr>
          <w:del w:id="1170" w:author="giladsar@gmail.com" w:date="2025-04-08T13:34:00Z"/>
          <w:rFonts w:asciiTheme="minorBidi" w:hAnsiTheme="minorBidi" w:cstheme="minorBidi"/>
          <w:rtl/>
        </w:rPr>
        <w:pPrChange w:id="1171" w:author="giladsar@gmail.com" w:date="2025-04-08T13:34:00Z">
          <w:pPr>
            <w:shd w:val="clear" w:color="auto" w:fill="FFFFFF"/>
            <w:bidi/>
            <w:ind w:right="720"/>
          </w:pPr>
        </w:pPrChange>
      </w:pPr>
      <w:del w:id="1172" w:author="giladsar@gmail.com" w:date="2025-04-08T13:34:00Z">
        <w:r w:rsidRPr="00250813" w:rsidDel="00250813">
          <w:rPr>
            <w:rFonts w:asciiTheme="minorBidi" w:hAnsiTheme="minorBidi" w:cstheme="minorBidi"/>
            <w:b/>
            <w:bCs/>
            <w:color w:val="000000"/>
            <w:rtl/>
          </w:rPr>
          <w:delText>דר_ם</w:delText>
        </w:r>
        <w:r w:rsidRPr="00250813" w:rsidDel="00250813">
          <w:rPr>
            <w:rFonts w:asciiTheme="minorBidi" w:hAnsiTheme="minorBidi" w:cstheme="minorBidi"/>
            <w:color w:val="000000"/>
            <w:rtl/>
          </w:rPr>
          <w:delText>  </w:delText>
        </w:r>
      </w:del>
    </w:p>
    <w:p w14:paraId="075F7AF5" w14:textId="18DB8B69" w:rsidR="000616E5" w:rsidRPr="00250813" w:rsidDel="00250813" w:rsidRDefault="000616E5" w:rsidP="00250813">
      <w:pPr>
        <w:shd w:val="clear" w:color="auto" w:fill="FFFFFF"/>
        <w:bidi/>
        <w:ind w:right="720"/>
        <w:rPr>
          <w:del w:id="1173" w:author="giladsar@gmail.com" w:date="2025-04-08T13:34:00Z"/>
          <w:rFonts w:asciiTheme="minorBidi" w:hAnsiTheme="minorBidi" w:cstheme="minorBidi"/>
          <w:rtl/>
        </w:rPr>
        <w:pPrChange w:id="1174" w:author="giladsar@gmail.com" w:date="2025-04-08T13:34:00Z">
          <w:pPr>
            <w:shd w:val="clear" w:color="auto" w:fill="FFFFFF"/>
            <w:bidi/>
            <w:ind w:right="720"/>
          </w:pPr>
        </w:pPrChange>
      </w:pPr>
      <w:del w:id="1175" w:author="giladsar@gmail.com" w:date="2025-04-08T13:34:00Z">
        <w:r w:rsidRPr="00250813" w:rsidDel="00250813">
          <w:rPr>
            <w:rFonts w:asciiTheme="minorBidi" w:hAnsiTheme="minorBidi" w:cstheme="minorBidi"/>
            <w:color w:val="000000"/>
            <w:rtl/>
          </w:rPr>
          <w:delText>(אופציות: דרום, דרכם)</w:delText>
        </w:r>
      </w:del>
    </w:p>
    <w:p w14:paraId="74FCB9DB" w14:textId="41AC6F79" w:rsidR="000616E5" w:rsidRPr="00250813" w:rsidDel="00250813" w:rsidRDefault="000616E5" w:rsidP="00250813">
      <w:pPr>
        <w:shd w:val="clear" w:color="auto" w:fill="FFFFFF"/>
        <w:bidi/>
        <w:ind w:right="720"/>
        <w:rPr>
          <w:del w:id="1176" w:author="giladsar@gmail.com" w:date="2025-04-08T13:34:00Z"/>
          <w:rFonts w:asciiTheme="minorBidi" w:hAnsiTheme="minorBidi" w:cstheme="minorBidi"/>
          <w:rtl/>
        </w:rPr>
        <w:pPrChange w:id="1177" w:author="giladsar@gmail.com" w:date="2025-04-08T13:34:00Z">
          <w:pPr>
            <w:shd w:val="clear" w:color="auto" w:fill="FFFFFF"/>
            <w:bidi/>
            <w:ind w:right="720"/>
          </w:pPr>
        </w:pPrChange>
      </w:pPr>
      <w:del w:id="1178" w:author="giladsar@gmail.com" w:date="2025-04-08T13:34:00Z">
        <w:r w:rsidRPr="00250813" w:rsidDel="00250813">
          <w:rPr>
            <w:rFonts w:asciiTheme="minorBidi" w:hAnsiTheme="minorBidi" w:cstheme="minorBidi"/>
            <w:color w:val="000000"/>
            <w:rtl/>
          </w:rPr>
          <w:delText>[</w:delText>
        </w:r>
        <w:r w:rsidR="00E83C9A" w:rsidRPr="00250813" w:rsidDel="00250813">
          <w:rPr>
            <w:rFonts w:asciiTheme="minorBidi" w:hAnsiTheme="minorBidi" w:cstheme="minorBidi"/>
            <w:color w:val="000000"/>
            <w:rtl/>
          </w:rPr>
          <w:delText>17</w:delText>
        </w:r>
        <w:r w:rsidRPr="00250813" w:rsidDel="00250813">
          <w:rPr>
            <w:rFonts w:asciiTheme="minorBidi" w:hAnsiTheme="minorBidi" w:cstheme="minorBidi"/>
            <w:color w:val="000000"/>
            <w:rtl/>
          </w:rPr>
          <w:delText>]</w:delText>
        </w:r>
      </w:del>
    </w:p>
    <w:p w14:paraId="1E72F0E2" w14:textId="1D5D7C98" w:rsidR="000616E5" w:rsidRPr="00250813" w:rsidDel="00250813" w:rsidRDefault="000616E5" w:rsidP="00250813">
      <w:pPr>
        <w:shd w:val="clear" w:color="auto" w:fill="FFFFFF"/>
        <w:bidi/>
        <w:ind w:right="720"/>
        <w:rPr>
          <w:del w:id="1179" w:author="giladsar@gmail.com" w:date="2025-04-08T13:34:00Z"/>
          <w:rFonts w:asciiTheme="minorBidi" w:hAnsiTheme="minorBidi" w:cstheme="minorBidi"/>
          <w:rtl/>
        </w:rPr>
        <w:pPrChange w:id="1180" w:author="giladsar@gmail.com" w:date="2025-04-08T13:34:00Z">
          <w:pPr>
            <w:shd w:val="clear" w:color="auto" w:fill="FFFFFF"/>
            <w:bidi/>
            <w:ind w:right="720"/>
          </w:pPr>
        </w:pPrChange>
      </w:pPr>
      <w:del w:id="1181" w:author="giladsar@gmail.com" w:date="2025-04-08T13:34:00Z">
        <w:r w:rsidRPr="00250813" w:rsidDel="00250813">
          <w:rPr>
            <w:rFonts w:asciiTheme="minorBidi" w:hAnsiTheme="minorBidi" w:cstheme="minorBidi"/>
            <w:b/>
            <w:bCs/>
            <w:color w:val="000000"/>
            <w:rtl/>
          </w:rPr>
          <w:delText>עב_דה</w:delText>
        </w:r>
        <w:r w:rsidRPr="00250813" w:rsidDel="00250813">
          <w:rPr>
            <w:rFonts w:asciiTheme="minorBidi" w:hAnsiTheme="minorBidi" w:cstheme="minorBidi"/>
            <w:color w:val="000000"/>
            <w:rtl/>
          </w:rPr>
          <w:delText>  </w:delText>
        </w:r>
      </w:del>
    </w:p>
    <w:p w14:paraId="3A8FDE5A" w14:textId="523BAAC9" w:rsidR="000616E5" w:rsidRPr="00250813" w:rsidDel="00250813" w:rsidRDefault="000616E5" w:rsidP="00250813">
      <w:pPr>
        <w:shd w:val="clear" w:color="auto" w:fill="FFFFFF"/>
        <w:bidi/>
        <w:ind w:right="720"/>
        <w:rPr>
          <w:del w:id="1182" w:author="giladsar@gmail.com" w:date="2025-04-08T13:34:00Z"/>
          <w:rFonts w:asciiTheme="minorBidi" w:hAnsiTheme="minorBidi" w:cstheme="minorBidi"/>
          <w:rtl/>
        </w:rPr>
        <w:pPrChange w:id="1183" w:author="giladsar@gmail.com" w:date="2025-04-08T13:34:00Z">
          <w:pPr>
            <w:shd w:val="clear" w:color="auto" w:fill="FFFFFF"/>
            <w:bidi/>
            <w:ind w:right="720"/>
          </w:pPr>
        </w:pPrChange>
      </w:pPr>
      <w:del w:id="1184" w:author="giladsar@gmail.com" w:date="2025-04-08T13:34:00Z">
        <w:r w:rsidRPr="00250813" w:rsidDel="00250813">
          <w:rPr>
            <w:rFonts w:asciiTheme="minorBidi" w:hAnsiTheme="minorBidi" w:cstheme="minorBidi"/>
            <w:color w:val="000000"/>
            <w:rtl/>
          </w:rPr>
          <w:delText>(אופציות: עבודה)</w:delText>
        </w:r>
      </w:del>
    </w:p>
    <w:p w14:paraId="3C51EAC7" w14:textId="45F782AC" w:rsidR="000616E5" w:rsidRPr="00250813" w:rsidDel="00250813" w:rsidRDefault="000616E5" w:rsidP="00250813">
      <w:pPr>
        <w:shd w:val="clear" w:color="auto" w:fill="FFFFFF"/>
        <w:bidi/>
        <w:ind w:right="720"/>
        <w:rPr>
          <w:del w:id="1185" w:author="giladsar@gmail.com" w:date="2025-04-08T13:34:00Z"/>
          <w:rFonts w:asciiTheme="minorBidi" w:hAnsiTheme="minorBidi" w:cstheme="minorBidi"/>
          <w:rtl/>
        </w:rPr>
        <w:pPrChange w:id="1186" w:author="giladsar@gmail.com" w:date="2025-04-08T13:34:00Z">
          <w:pPr>
            <w:shd w:val="clear" w:color="auto" w:fill="FFFFFF"/>
            <w:bidi/>
            <w:ind w:right="720"/>
          </w:pPr>
        </w:pPrChange>
      </w:pPr>
      <w:del w:id="1187" w:author="giladsar@gmail.com" w:date="2025-04-08T13:34:00Z">
        <w:r w:rsidRPr="00250813" w:rsidDel="00250813">
          <w:rPr>
            <w:rFonts w:asciiTheme="minorBidi" w:hAnsiTheme="minorBidi" w:cstheme="minorBidi"/>
            <w:color w:val="000000"/>
            <w:rtl/>
          </w:rPr>
          <w:delText>[</w:delText>
        </w:r>
        <w:r w:rsidR="00E83C9A" w:rsidRPr="00250813" w:rsidDel="00250813">
          <w:rPr>
            <w:rFonts w:asciiTheme="minorBidi" w:hAnsiTheme="minorBidi" w:cstheme="minorBidi"/>
            <w:color w:val="000000"/>
            <w:rtl/>
          </w:rPr>
          <w:delText>18</w:delText>
        </w:r>
        <w:r w:rsidRPr="00250813" w:rsidDel="00250813">
          <w:rPr>
            <w:rFonts w:asciiTheme="minorBidi" w:hAnsiTheme="minorBidi" w:cstheme="minorBidi"/>
            <w:color w:val="000000"/>
            <w:rtl/>
          </w:rPr>
          <w:delText>]</w:delText>
        </w:r>
      </w:del>
    </w:p>
    <w:p w14:paraId="2DA8A418" w14:textId="02CA5F4D" w:rsidR="000616E5" w:rsidRPr="00250813" w:rsidDel="00250813" w:rsidRDefault="000616E5" w:rsidP="00250813">
      <w:pPr>
        <w:shd w:val="clear" w:color="auto" w:fill="FFFFFF"/>
        <w:bidi/>
        <w:ind w:right="720"/>
        <w:rPr>
          <w:del w:id="1188" w:author="giladsar@gmail.com" w:date="2025-04-08T13:34:00Z"/>
          <w:rFonts w:asciiTheme="minorBidi" w:hAnsiTheme="minorBidi" w:cstheme="minorBidi"/>
          <w:rtl/>
        </w:rPr>
        <w:pPrChange w:id="1189" w:author="giladsar@gmail.com" w:date="2025-04-08T13:34:00Z">
          <w:pPr>
            <w:shd w:val="clear" w:color="auto" w:fill="FFFFFF"/>
            <w:bidi/>
            <w:ind w:right="720"/>
          </w:pPr>
        </w:pPrChange>
      </w:pPr>
      <w:del w:id="1190" w:author="giladsar@gmail.com" w:date="2025-04-08T13:34:00Z">
        <w:r w:rsidRPr="00250813" w:rsidDel="00250813">
          <w:rPr>
            <w:rFonts w:asciiTheme="minorBidi" w:hAnsiTheme="minorBidi" w:cstheme="minorBidi"/>
            <w:b/>
            <w:bCs/>
            <w:color w:val="000000"/>
            <w:rtl/>
          </w:rPr>
          <w:delText>מק</w:delText>
        </w:r>
        <w:r w:rsidR="002C2B04" w:rsidRPr="00250813" w:rsidDel="00250813">
          <w:rPr>
            <w:rFonts w:asciiTheme="minorBidi" w:hAnsiTheme="minorBidi" w:cstheme="minorBidi"/>
            <w:b/>
            <w:bCs/>
            <w:color w:val="000000"/>
            <w:rtl/>
          </w:rPr>
          <w:delText>ו_</w:delText>
        </w:r>
        <w:r w:rsidRPr="00250813" w:rsidDel="00250813">
          <w:rPr>
            <w:rFonts w:asciiTheme="minorBidi" w:hAnsiTheme="minorBidi" w:cstheme="minorBidi"/>
            <w:color w:val="000000"/>
            <w:rtl/>
          </w:rPr>
          <w:delText>  </w:delText>
        </w:r>
      </w:del>
    </w:p>
    <w:p w14:paraId="39ABF15B" w14:textId="6D3F16FE" w:rsidR="000616E5" w:rsidRPr="00250813" w:rsidDel="00250813" w:rsidRDefault="000616E5" w:rsidP="00250813">
      <w:pPr>
        <w:shd w:val="clear" w:color="auto" w:fill="FFFFFF"/>
        <w:bidi/>
        <w:ind w:right="720"/>
        <w:rPr>
          <w:del w:id="1191" w:author="giladsar@gmail.com" w:date="2025-04-08T13:34:00Z"/>
          <w:rFonts w:asciiTheme="minorBidi" w:hAnsiTheme="minorBidi" w:cstheme="minorBidi"/>
          <w:rtl/>
        </w:rPr>
        <w:pPrChange w:id="1192" w:author="giladsar@gmail.com" w:date="2025-04-08T13:34:00Z">
          <w:pPr>
            <w:shd w:val="clear" w:color="auto" w:fill="FFFFFF"/>
            <w:bidi/>
            <w:ind w:right="720"/>
          </w:pPr>
        </w:pPrChange>
      </w:pPr>
      <w:del w:id="1193" w:author="giladsar@gmail.com" w:date="2025-04-08T13:34:00Z">
        <w:r w:rsidRPr="00250813" w:rsidDel="00250813">
          <w:rPr>
            <w:rFonts w:asciiTheme="minorBidi" w:hAnsiTheme="minorBidi" w:cstheme="minorBidi"/>
            <w:color w:val="000000"/>
            <w:rtl/>
          </w:rPr>
          <w:delText>(אופציות: מקום</w:delText>
        </w:r>
        <w:r w:rsidR="002C2054" w:rsidRPr="00250813" w:rsidDel="00250813">
          <w:rPr>
            <w:rFonts w:asciiTheme="minorBidi" w:hAnsiTheme="minorBidi" w:cstheme="minorBidi"/>
            <w:color w:val="000000"/>
            <w:rtl/>
          </w:rPr>
          <w:delText>,מקור</w:delText>
        </w:r>
        <w:r w:rsidRPr="00250813" w:rsidDel="00250813">
          <w:rPr>
            <w:rFonts w:asciiTheme="minorBidi" w:hAnsiTheme="minorBidi" w:cstheme="minorBidi"/>
            <w:color w:val="000000"/>
            <w:rtl/>
          </w:rPr>
          <w:delText>)</w:delText>
        </w:r>
      </w:del>
    </w:p>
    <w:p w14:paraId="1456F239" w14:textId="2F968D2D" w:rsidR="000616E5" w:rsidRPr="00250813" w:rsidDel="00250813" w:rsidRDefault="000616E5" w:rsidP="00250813">
      <w:pPr>
        <w:shd w:val="clear" w:color="auto" w:fill="FFFFFF"/>
        <w:bidi/>
        <w:ind w:right="720"/>
        <w:rPr>
          <w:del w:id="1194" w:author="giladsar@gmail.com" w:date="2025-04-08T13:34:00Z"/>
          <w:rFonts w:asciiTheme="minorBidi" w:hAnsiTheme="minorBidi" w:cstheme="minorBidi"/>
          <w:rtl/>
        </w:rPr>
        <w:pPrChange w:id="1195" w:author="giladsar@gmail.com" w:date="2025-04-08T13:34:00Z">
          <w:pPr>
            <w:shd w:val="clear" w:color="auto" w:fill="FFFFFF"/>
            <w:bidi/>
            <w:ind w:right="720"/>
          </w:pPr>
        </w:pPrChange>
      </w:pPr>
      <w:del w:id="1196" w:author="giladsar@gmail.com" w:date="2025-04-08T13:34:00Z">
        <w:r w:rsidRPr="00250813" w:rsidDel="00250813">
          <w:rPr>
            <w:rFonts w:asciiTheme="minorBidi" w:hAnsiTheme="minorBidi" w:cstheme="minorBidi"/>
            <w:color w:val="000000"/>
            <w:rtl/>
          </w:rPr>
          <w:delText>[</w:delText>
        </w:r>
        <w:r w:rsidR="00E83C9A" w:rsidRPr="00250813" w:rsidDel="00250813">
          <w:rPr>
            <w:rFonts w:asciiTheme="minorBidi" w:hAnsiTheme="minorBidi" w:cstheme="minorBidi"/>
            <w:color w:val="000000"/>
            <w:rtl/>
          </w:rPr>
          <w:delText>19</w:delText>
        </w:r>
        <w:r w:rsidRPr="00250813" w:rsidDel="00250813">
          <w:rPr>
            <w:rFonts w:asciiTheme="minorBidi" w:hAnsiTheme="minorBidi" w:cstheme="minorBidi"/>
            <w:color w:val="000000"/>
            <w:rtl/>
          </w:rPr>
          <w:delText>] </w:delText>
        </w:r>
      </w:del>
    </w:p>
    <w:p w14:paraId="66973717" w14:textId="0B55C68F" w:rsidR="000616E5" w:rsidRPr="00250813" w:rsidDel="00250813" w:rsidRDefault="000616E5" w:rsidP="00250813">
      <w:pPr>
        <w:shd w:val="clear" w:color="auto" w:fill="FFFFFF"/>
        <w:bidi/>
        <w:ind w:right="720"/>
        <w:rPr>
          <w:del w:id="1197" w:author="giladsar@gmail.com" w:date="2025-04-08T13:34:00Z"/>
          <w:rFonts w:asciiTheme="minorBidi" w:hAnsiTheme="minorBidi" w:cstheme="minorBidi"/>
          <w:rtl/>
        </w:rPr>
        <w:pPrChange w:id="1198" w:author="giladsar@gmail.com" w:date="2025-04-08T13:34:00Z">
          <w:pPr>
            <w:shd w:val="clear" w:color="auto" w:fill="FFFFFF"/>
            <w:bidi/>
            <w:ind w:right="720"/>
          </w:pPr>
        </w:pPrChange>
      </w:pPr>
      <w:del w:id="1199" w:author="giladsar@gmail.com" w:date="2025-04-08T13:34:00Z">
        <w:r w:rsidRPr="00250813" w:rsidDel="00250813">
          <w:rPr>
            <w:rFonts w:asciiTheme="minorBidi" w:hAnsiTheme="minorBidi" w:cstheme="minorBidi"/>
            <w:b/>
            <w:bCs/>
            <w:color w:val="000000"/>
            <w:rtl/>
          </w:rPr>
          <w:delText>של_ם</w:delText>
        </w:r>
      </w:del>
    </w:p>
    <w:p w14:paraId="52296B02" w14:textId="7C28EC2B" w:rsidR="000616E5" w:rsidRPr="00250813" w:rsidDel="00250813" w:rsidRDefault="000616E5" w:rsidP="00250813">
      <w:pPr>
        <w:shd w:val="clear" w:color="auto" w:fill="FFFFFF"/>
        <w:bidi/>
        <w:ind w:right="720"/>
        <w:rPr>
          <w:del w:id="1200" w:author="giladsar@gmail.com" w:date="2025-04-08T13:34:00Z"/>
          <w:rFonts w:asciiTheme="minorBidi" w:hAnsiTheme="minorBidi" w:cstheme="minorBidi"/>
          <w:rtl/>
        </w:rPr>
        <w:pPrChange w:id="1201" w:author="giladsar@gmail.com" w:date="2025-04-08T13:34:00Z">
          <w:pPr>
            <w:shd w:val="clear" w:color="auto" w:fill="FFFFFF"/>
            <w:bidi/>
            <w:ind w:right="720"/>
          </w:pPr>
        </w:pPrChange>
      </w:pPr>
      <w:del w:id="1202" w:author="giladsar@gmail.com" w:date="2025-04-08T13:34:00Z">
        <w:r w:rsidRPr="00250813" w:rsidDel="00250813">
          <w:rPr>
            <w:rFonts w:asciiTheme="minorBidi" w:hAnsiTheme="minorBidi" w:cstheme="minorBidi"/>
            <w:color w:val="000000"/>
            <w:rtl/>
          </w:rPr>
          <w:delText>  (אופציות: שלום)</w:delText>
        </w:r>
      </w:del>
    </w:p>
    <w:p w14:paraId="19FB1D05" w14:textId="60F47FCF" w:rsidR="000616E5" w:rsidRPr="00250813" w:rsidDel="00250813" w:rsidRDefault="000616E5" w:rsidP="00250813">
      <w:pPr>
        <w:shd w:val="clear" w:color="auto" w:fill="FFFFFF"/>
        <w:bidi/>
        <w:ind w:right="720"/>
        <w:rPr>
          <w:del w:id="1203" w:author="giladsar@gmail.com" w:date="2025-04-08T13:34:00Z"/>
          <w:rFonts w:asciiTheme="minorBidi" w:hAnsiTheme="minorBidi" w:cstheme="minorBidi"/>
          <w:rtl/>
        </w:rPr>
        <w:pPrChange w:id="1204" w:author="giladsar@gmail.com" w:date="2025-04-08T13:34:00Z">
          <w:pPr>
            <w:shd w:val="clear" w:color="auto" w:fill="FFFFFF"/>
            <w:bidi/>
            <w:ind w:right="720"/>
          </w:pPr>
        </w:pPrChange>
      </w:pPr>
      <w:del w:id="1205" w:author="giladsar@gmail.com" w:date="2025-04-08T13:34:00Z">
        <w:r w:rsidRPr="00250813" w:rsidDel="00250813">
          <w:rPr>
            <w:rFonts w:asciiTheme="minorBidi" w:hAnsiTheme="minorBidi" w:cstheme="minorBidi"/>
            <w:color w:val="000000"/>
            <w:rtl/>
          </w:rPr>
          <w:delText>[</w:delText>
        </w:r>
        <w:r w:rsidR="00E83C9A" w:rsidRPr="00250813" w:rsidDel="00250813">
          <w:rPr>
            <w:rFonts w:asciiTheme="minorBidi" w:hAnsiTheme="minorBidi" w:cstheme="minorBidi"/>
            <w:color w:val="000000"/>
            <w:rtl/>
          </w:rPr>
          <w:delText>20</w:delText>
        </w:r>
        <w:r w:rsidRPr="00250813" w:rsidDel="00250813">
          <w:rPr>
            <w:rFonts w:asciiTheme="minorBidi" w:hAnsiTheme="minorBidi" w:cstheme="minorBidi"/>
            <w:color w:val="000000"/>
            <w:rtl/>
          </w:rPr>
          <w:delText>]</w:delText>
        </w:r>
      </w:del>
    </w:p>
    <w:p w14:paraId="519514DE" w14:textId="265BB4E4" w:rsidR="000616E5" w:rsidRPr="00250813" w:rsidDel="00250813" w:rsidRDefault="000616E5" w:rsidP="00250813">
      <w:pPr>
        <w:shd w:val="clear" w:color="auto" w:fill="FFFFFF"/>
        <w:bidi/>
        <w:ind w:right="720"/>
        <w:rPr>
          <w:del w:id="1206" w:author="giladsar@gmail.com" w:date="2025-04-08T13:34:00Z"/>
          <w:rFonts w:asciiTheme="minorBidi" w:hAnsiTheme="minorBidi" w:cstheme="minorBidi"/>
          <w:rtl/>
        </w:rPr>
        <w:pPrChange w:id="1207" w:author="giladsar@gmail.com" w:date="2025-04-08T13:34:00Z">
          <w:pPr>
            <w:shd w:val="clear" w:color="auto" w:fill="FFFFFF"/>
            <w:bidi/>
            <w:ind w:right="720"/>
          </w:pPr>
        </w:pPrChange>
      </w:pPr>
      <w:del w:id="1208" w:author="giladsar@gmail.com" w:date="2025-04-08T13:34:00Z">
        <w:r w:rsidRPr="00250813" w:rsidDel="00250813">
          <w:rPr>
            <w:rFonts w:asciiTheme="minorBidi" w:hAnsiTheme="minorBidi" w:cstheme="minorBidi"/>
            <w:b/>
            <w:bCs/>
            <w:color w:val="000000"/>
            <w:rtl/>
          </w:rPr>
          <w:delText>בי_ר</w:delText>
        </w:r>
        <w:r w:rsidRPr="00250813" w:rsidDel="00250813">
          <w:rPr>
            <w:rFonts w:asciiTheme="minorBidi" w:hAnsiTheme="minorBidi" w:cstheme="minorBidi"/>
            <w:color w:val="000000"/>
            <w:rtl/>
          </w:rPr>
          <w:delText>  </w:delText>
        </w:r>
      </w:del>
    </w:p>
    <w:p w14:paraId="5F4E707F" w14:textId="12B7654E" w:rsidR="000616E5" w:rsidRPr="00250813" w:rsidDel="00250813" w:rsidRDefault="000616E5" w:rsidP="00250813">
      <w:pPr>
        <w:shd w:val="clear" w:color="auto" w:fill="FFFFFF"/>
        <w:bidi/>
        <w:ind w:right="720"/>
        <w:rPr>
          <w:del w:id="1209" w:author="giladsar@gmail.com" w:date="2025-04-08T13:34:00Z"/>
          <w:rFonts w:asciiTheme="minorBidi" w:hAnsiTheme="minorBidi" w:cstheme="minorBidi"/>
          <w:rtl/>
        </w:rPr>
        <w:pPrChange w:id="1210" w:author="giladsar@gmail.com" w:date="2025-04-08T13:34:00Z">
          <w:pPr>
            <w:shd w:val="clear" w:color="auto" w:fill="FFFFFF"/>
            <w:bidi/>
            <w:ind w:right="720"/>
          </w:pPr>
        </w:pPrChange>
      </w:pPr>
      <w:del w:id="1211" w:author="giladsar@gmail.com" w:date="2025-04-08T13:34:00Z">
        <w:r w:rsidRPr="00250813" w:rsidDel="00250813">
          <w:rPr>
            <w:rFonts w:asciiTheme="minorBidi" w:hAnsiTheme="minorBidi" w:cstheme="minorBidi"/>
            <w:color w:val="000000"/>
            <w:rtl/>
          </w:rPr>
          <w:delText>(אופציות: ביקר)</w:delText>
        </w:r>
      </w:del>
    </w:p>
    <w:p w14:paraId="5F3EAEE5" w14:textId="40322CA4" w:rsidR="000616E5" w:rsidRPr="00250813" w:rsidDel="00250813" w:rsidRDefault="000616E5" w:rsidP="00250813">
      <w:pPr>
        <w:shd w:val="clear" w:color="auto" w:fill="FFFFFF"/>
        <w:bidi/>
        <w:ind w:right="720"/>
        <w:rPr>
          <w:del w:id="1212" w:author="giladsar@gmail.com" w:date="2025-04-08T13:34:00Z"/>
          <w:rFonts w:asciiTheme="minorBidi" w:hAnsiTheme="minorBidi" w:cstheme="minorBidi"/>
          <w:rtl/>
        </w:rPr>
        <w:pPrChange w:id="1213" w:author="giladsar@gmail.com" w:date="2025-04-08T13:34:00Z">
          <w:pPr>
            <w:shd w:val="clear" w:color="auto" w:fill="FFFFFF"/>
            <w:bidi/>
            <w:ind w:right="720"/>
          </w:pPr>
        </w:pPrChange>
      </w:pPr>
      <w:del w:id="1214" w:author="giladsar@gmail.com" w:date="2025-04-08T13:34:00Z">
        <w:r w:rsidRPr="00250813" w:rsidDel="00250813">
          <w:rPr>
            <w:rFonts w:asciiTheme="minorBidi" w:hAnsiTheme="minorBidi" w:cstheme="minorBidi"/>
            <w:color w:val="000000"/>
            <w:rtl/>
          </w:rPr>
          <w:delText>[</w:delText>
        </w:r>
        <w:r w:rsidR="00E83C9A" w:rsidRPr="00250813" w:rsidDel="00250813">
          <w:rPr>
            <w:rFonts w:asciiTheme="minorBidi" w:hAnsiTheme="minorBidi" w:cstheme="minorBidi"/>
            <w:color w:val="000000"/>
            <w:rtl/>
          </w:rPr>
          <w:delText>21</w:delText>
        </w:r>
        <w:r w:rsidRPr="00250813" w:rsidDel="00250813">
          <w:rPr>
            <w:rFonts w:asciiTheme="minorBidi" w:hAnsiTheme="minorBidi" w:cstheme="minorBidi"/>
            <w:color w:val="000000"/>
            <w:rtl/>
          </w:rPr>
          <w:delText>]</w:delText>
        </w:r>
      </w:del>
    </w:p>
    <w:p w14:paraId="02C88394" w14:textId="785AFBF5" w:rsidR="000616E5" w:rsidRPr="00250813" w:rsidDel="00250813" w:rsidRDefault="000616E5" w:rsidP="00250813">
      <w:pPr>
        <w:shd w:val="clear" w:color="auto" w:fill="FFFFFF"/>
        <w:bidi/>
        <w:ind w:right="720"/>
        <w:rPr>
          <w:del w:id="1215" w:author="giladsar@gmail.com" w:date="2025-04-08T13:34:00Z"/>
          <w:rFonts w:asciiTheme="minorBidi" w:hAnsiTheme="minorBidi" w:cstheme="minorBidi"/>
          <w:rtl/>
        </w:rPr>
        <w:pPrChange w:id="1216" w:author="giladsar@gmail.com" w:date="2025-04-08T13:34:00Z">
          <w:pPr>
            <w:shd w:val="clear" w:color="auto" w:fill="FFFFFF"/>
            <w:bidi/>
            <w:ind w:right="720"/>
          </w:pPr>
        </w:pPrChange>
      </w:pPr>
      <w:del w:id="1217" w:author="giladsar@gmail.com" w:date="2025-04-08T13:34:00Z">
        <w:r w:rsidRPr="00250813" w:rsidDel="00250813">
          <w:rPr>
            <w:rFonts w:asciiTheme="minorBidi" w:hAnsiTheme="minorBidi" w:cstheme="minorBidi"/>
            <w:b/>
            <w:bCs/>
            <w:color w:val="000000"/>
            <w:rtl/>
          </w:rPr>
          <w:delText>חל_ן</w:delText>
        </w:r>
        <w:r w:rsidRPr="00250813" w:rsidDel="00250813">
          <w:rPr>
            <w:rFonts w:asciiTheme="minorBidi" w:hAnsiTheme="minorBidi" w:cstheme="minorBidi"/>
            <w:color w:val="000000"/>
            <w:rtl/>
          </w:rPr>
          <w:delText> </w:delText>
        </w:r>
      </w:del>
    </w:p>
    <w:p w14:paraId="616C65F5" w14:textId="4C659880" w:rsidR="000616E5" w:rsidRPr="00250813" w:rsidDel="00250813" w:rsidRDefault="000616E5" w:rsidP="00250813">
      <w:pPr>
        <w:shd w:val="clear" w:color="auto" w:fill="FFFFFF"/>
        <w:bidi/>
        <w:ind w:right="720"/>
        <w:rPr>
          <w:del w:id="1218" w:author="giladsar@gmail.com" w:date="2025-04-08T13:34:00Z"/>
          <w:rFonts w:asciiTheme="minorBidi" w:hAnsiTheme="minorBidi" w:cstheme="minorBidi"/>
          <w:rtl/>
        </w:rPr>
        <w:pPrChange w:id="1219" w:author="giladsar@gmail.com" w:date="2025-04-08T13:34:00Z">
          <w:pPr>
            <w:shd w:val="clear" w:color="auto" w:fill="FFFFFF"/>
            <w:bidi/>
            <w:ind w:right="720"/>
          </w:pPr>
        </w:pPrChange>
      </w:pPr>
      <w:del w:id="1220" w:author="giladsar@gmail.com" w:date="2025-04-08T13:34:00Z">
        <w:r w:rsidRPr="00250813" w:rsidDel="00250813">
          <w:rPr>
            <w:rFonts w:asciiTheme="minorBidi" w:hAnsiTheme="minorBidi" w:cstheme="minorBidi"/>
            <w:color w:val="000000"/>
            <w:rtl/>
          </w:rPr>
          <w:delText> (אופציות: חלון,חלבן)</w:delText>
        </w:r>
      </w:del>
    </w:p>
    <w:p w14:paraId="169053C2" w14:textId="3B3E8EBD" w:rsidR="000616E5" w:rsidRPr="00250813" w:rsidDel="00250813" w:rsidRDefault="000616E5" w:rsidP="00250813">
      <w:pPr>
        <w:shd w:val="clear" w:color="auto" w:fill="FFFFFF"/>
        <w:bidi/>
        <w:ind w:right="720"/>
        <w:rPr>
          <w:del w:id="1221" w:author="giladsar@gmail.com" w:date="2025-04-08T13:34:00Z"/>
          <w:rFonts w:asciiTheme="minorBidi" w:hAnsiTheme="minorBidi" w:cstheme="minorBidi"/>
          <w:rtl/>
        </w:rPr>
        <w:pPrChange w:id="1222" w:author="giladsar@gmail.com" w:date="2025-04-08T13:34:00Z">
          <w:pPr>
            <w:shd w:val="clear" w:color="auto" w:fill="FFFFFF"/>
            <w:bidi/>
            <w:ind w:right="720"/>
          </w:pPr>
        </w:pPrChange>
      </w:pPr>
      <w:del w:id="1223" w:author="giladsar@gmail.com" w:date="2025-04-08T13:34:00Z">
        <w:r w:rsidRPr="00250813" w:rsidDel="00250813">
          <w:rPr>
            <w:rFonts w:asciiTheme="minorBidi" w:hAnsiTheme="minorBidi" w:cstheme="minorBidi"/>
            <w:color w:val="000000"/>
            <w:rtl/>
          </w:rPr>
          <w:delText>[</w:delText>
        </w:r>
        <w:r w:rsidR="00E83C9A" w:rsidRPr="00250813" w:rsidDel="00250813">
          <w:rPr>
            <w:rFonts w:asciiTheme="minorBidi" w:hAnsiTheme="minorBidi" w:cstheme="minorBidi"/>
            <w:color w:val="000000"/>
            <w:rtl/>
          </w:rPr>
          <w:delText>22</w:delText>
        </w:r>
        <w:r w:rsidRPr="00250813" w:rsidDel="00250813">
          <w:rPr>
            <w:rFonts w:asciiTheme="minorBidi" w:hAnsiTheme="minorBidi" w:cstheme="minorBidi"/>
            <w:color w:val="000000"/>
            <w:rtl/>
          </w:rPr>
          <w:delText>]</w:delText>
        </w:r>
      </w:del>
    </w:p>
    <w:p w14:paraId="2EF0A781" w14:textId="3669B7C6" w:rsidR="002C2B04" w:rsidRPr="00250813" w:rsidDel="00250813" w:rsidRDefault="000616E5" w:rsidP="00250813">
      <w:pPr>
        <w:shd w:val="clear" w:color="auto" w:fill="FFFFFF"/>
        <w:bidi/>
        <w:ind w:right="720"/>
        <w:rPr>
          <w:del w:id="1224" w:author="giladsar@gmail.com" w:date="2025-04-08T13:34:00Z"/>
          <w:rFonts w:asciiTheme="minorBidi" w:hAnsiTheme="minorBidi" w:cstheme="minorBidi"/>
          <w:color w:val="000000"/>
          <w:rtl/>
        </w:rPr>
        <w:pPrChange w:id="1225" w:author="giladsar@gmail.com" w:date="2025-04-08T13:34:00Z">
          <w:pPr>
            <w:shd w:val="clear" w:color="auto" w:fill="FFFFFF"/>
            <w:bidi/>
            <w:ind w:right="720"/>
          </w:pPr>
        </w:pPrChange>
      </w:pPr>
      <w:del w:id="1226" w:author="giladsar@gmail.com" w:date="2025-04-08T13:34:00Z">
        <w:r w:rsidRPr="00250813" w:rsidDel="00250813">
          <w:rPr>
            <w:rFonts w:asciiTheme="minorBidi" w:hAnsiTheme="minorBidi" w:cstheme="minorBidi"/>
            <w:b/>
            <w:bCs/>
            <w:color w:val="000000"/>
            <w:rtl/>
          </w:rPr>
          <w:delText>תל_יד</w:delText>
        </w:r>
        <w:r w:rsidRPr="00250813" w:rsidDel="00250813">
          <w:rPr>
            <w:rFonts w:asciiTheme="minorBidi" w:hAnsiTheme="minorBidi" w:cstheme="minorBidi"/>
            <w:color w:val="000000"/>
            <w:rtl/>
          </w:rPr>
          <w:delText> </w:delText>
        </w:r>
      </w:del>
    </w:p>
    <w:p w14:paraId="39E9E53C" w14:textId="18CC67DA" w:rsidR="000616E5" w:rsidRPr="00250813" w:rsidDel="00250813" w:rsidRDefault="000616E5" w:rsidP="00250813">
      <w:pPr>
        <w:shd w:val="clear" w:color="auto" w:fill="FFFFFF"/>
        <w:bidi/>
        <w:ind w:right="720"/>
        <w:rPr>
          <w:del w:id="1227" w:author="giladsar@gmail.com" w:date="2025-04-08T13:34:00Z"/>
          <w:rFonts w:asciiTheme="minorBidi" w:hAnsiTheme="minorBidi" w:cstheme="minorBidi"/>
          <w:rtl/>
        </w:rPr>
        <w:pPrChange w:id="1228" w:author="giladsar@gmail.com" w:date="2025-04-08T13:34:00Z">
          <w:pPr>
            <w:shd w:val="clear" w:color="auto" w:fill="FFFFFF"/>
            <w:bidi/>
            <w:ind w:right="720"/>
          </w:pPr>
        </w:pPrChange>
      </w:pPr>
      <w:del w:id="1229" w:author="giladsar@gmail.com" w:date="2025-04-08T13:34:00Z">
        <w:r w:rsidRPr="00250813" w:rsidDel="00250813">
          <w:rPr>
            <w:rFonts w:asciiTheme="minorBidi" w:hAnsiTheme="minorBidi" w:cstheme="minorBidi"/>
            <w:color w:val="000000"/>
            <w:rtl/>
          </w:rPr>
          <w:delText xml:space="preserve"> (אופציות: תלמיד)</w:delText>
        </w:r>
      </w:del>
    </w:p>
    <w:p w14:paraId="5D0C0BA2" w14:textId="1E6B5133" w:rsidR="000616E5" w:rsidRPr="00250813" w:rsidDel="00250813" w:rsidRDefault="000616E5" w:rsidP="00250813">
      <w:pPr>
        <w:shd w:val="clear" w:color="auto" w:fill="FFFFFF"/>
        <w:bidi/>
        <w:ind w:right="720"/>
        <w:rPr>
          <w:del w:id="1230" w:author="giladsar@gmail.com" w:date="2025-04-08T13:34:00Z"/>
          <w:rFonts w:asciiTheme="minorBidi" w:hAnsiTheme="minorBidi" w:cstheme="minorBidi"/>
          <w:rtl/>
        </w:rPr>
        <w:pPrChange w:id="1231" w:author="giladsar@gmail.com" w:date="2025-04-08T13:34:00Z">
          <w:pPr>
            <w:shd w:val="clear" w:color="auto" w:fill="FFFFFF"/>
            <w:bidi/>
            <w:ind w:right="720"/>
          </w:pPr>
        </w:pPrChange>
      </w:pPr>
      <w:del w:id="1232" w:author="giladsar@gmail.com" w:date="2025-04-08T13:34:00Z">
        <w:r w:rsidRPr="00250813" w:rsidDel="00250813">
          <w:rPr>
            <w:rFonts w:asciiTheme="minorBidi" w:hAnsiTheme="minorBidi" w:cstheme="minorBidi"/>
            <w:color w:val="000000"/>
            <w:rtl/>
          </w:rPr>
          <w:delText>[</w:delText>
        </w:r>
        <w:r w:rsidR="00E83C9A" w:rsidRPr="00250813" w:rsidDel="00250813">
          <w:rPr>
            <w:rFonts w:asciiTheme="minorBidi" w:hAnsiTheme="minorBidi" w:cstheme="minorBidi"/>
            <w:color w:val="000000"/>
            <w:rtl/>
          </w:rPr>
          <w:delText>23</w:delText>
        </w:r>
        <w:r w:rsidRPr="00250813" w:rsidDel="00250813">
          <w:rPr>
            <w:rFonts w:asciiTheme="minorBidi" w:hAnsiTheme="minorBidi" w:cstheme="minorBidi"/>
            <w:color w:val="000000"/>
            <w:rtl/>
          </w:rPr>
          <w:delText>]</w:delText>
        </w:r>
      </w:del>
    </w:p>
    <w:p w14:paraId="322721B7" w14:textId="711623EB" w:rsidR="000616E5" w:rsidRPr="00250813" w:rsidDel="00250813" w:rsidRDefault="000616E5" w:rsidP="00250813">
      <w:pPr>
        <w:shd w:val="clear" w:color="auto" w:fill="FFFFFF"/>
        <w:bidi/>
        <w:ind w:right="720"/>
        <w:rPr>
          <w:del w:id="1233" w:author="giladsar@gmail.com" w:date="2025-04-08T13:34:00Z"/>
          <w:rFonts w:asciiTheme="minorBidi" w:hAnsiTheme="minorBidi" w:cstheme="minorBidi"/>
          <w:rtl/>
        </w:rPr>
        <w:pPrChange w:id="1234" w:author="giladsar@gmail.com" w:date="2025-04-08T13:34:00Z">
          <w:pPr>
            <w:shd w:val="clear" w:color="auto" w:fill="FFFFFF"/>
            <w:bidi/>
            <w:ind w:right="720"/>
          </w:pPr>
        </w:pPrChange>
      </w:pPr>
      <w:del w:id="1235" w:author="giladsar@gmail.com" w:date="2025-04-08T13:34:00Z">
        <w:r w:rsidRPr="00250813" w:rsidDel="00250813">
          <w:rPr>
            <w:rFonts w:asciiTheme="minorBidi" w:hAnsiTheme="minorBidi" w:cstheme="minorBidi"/>
            <w:color w:val="000000"/>
            <w:rtl/>
          </w:rPr>
          <w:delText> </w:delText>
        </w:r>
        <w:r w:rsidRPr="00250813" w:rsidDel="00250813">
          <w:rPr>
            <w:rFonts w:asciiTheme="minorBidi" w:hAnsiTheme="minorBidi" w:cstheme="minorBidi"/>
            <w:b/>
            <w:bCs/>
            <w:color w:val="000000"/>
            <w:rtl/>
          </w:rPr>
          <w:delText>שע_ן</w:delText>
        </w:r>
        <w:r w:rsidRPr="00250813" w:rsidDel="00250813">
          <w:rPr>
            <w:rFonts w:asciiTheme="minorBidi" w:hAnsiTheme="minorBidi" w:cstheme="minorBidi"/>
            <w:color w:val="000000"/>
            <w:rtl/>
          </w:rPr>
          <w:delText> </w:delText>
        </w:r>
      </w:del>
    </w:p>
    <w:p w14:paraId="2245377C" w14:textId="62A1D3CE" w:rsidR="000616E5" w:rsidRPr="00250813" w:rsidDel="00250813" w:rsidRDefault="000616E5" w:rsidP="00250813">
      <w:pPr>
        <w:shd w:val="clear" w:color="auto" w:fill="FFFFFF"/>
        <w:bidi/>
        <w:spacing w:after="160"/>
        <w:ind w:right="720"/>
        <w:rPr>
          <w:del w:id="1236" w:author="giladsar@gmail.com" w:date="2025-04-08T13:34:00Z"/>
          <w:rFonts w:asciiTheme="minorBidi" w:hAnsiTheme="minorBidi" w:cstheme="minorBidi"/>
          <w:color w:val="000000"/>
        </w:rPr>
        <w:pPrChange w:id="1237" w:author="giladsar@gmail.com" w:date="2025-04-08T13:34:00Z">
          <w:pPr>
            <w:shd w:val="clear" w:color="auto" w:fill="FFFFFF"/>
            <w:bidi/>
            <w:spacing w:after="160"/>
            <w:ind w:right="720"/>
          </w:pPr>
        </w:pPrChange>
      </w:pPr>
      <w:del w:id="1238" w:author="giladsar@gmail.com" w:date="2025-04-08T13:34:00Z">
        <w:r w:rsidRPr="00250813" w:rsidDel="00250813">
          <w:rPr>
            <w:rFonts w:asciiTheme="minorBidi" w:hAnsiTheme="minorBidi" w:cstheme="minorBidi"/>
            <w:color w:val="000000"/>
            <w:rtl/>
          </w:rPr>
          <w:delText>(אופציות: שעון )</w:delText>
        </w:r>
      </w:del>
    </w:p>
    <w:p w14:paraId="215F0A0C" w14:textId="518DD4DA" w:rsidR="000616E5" w:rsidRPr="00250813" w:rsidDel="000C2B45" w:rsidRDefault="000616E5" w:rsidP="00250813">
      <w:pPr>
        <w:shd w:val="clear" w:color="auto" w:fill="FFFFFF"/>
        <w:bidi/>
        <w:spacing w:after="160"/>
        <w:ind w:right="720"/>
        <w:rPr>
          <w:del w:id="1239" w:author="giladsar@gmail.com" w:date="2025-03-04T12:55:00Z"/>
          <w:rFonts w:asciiTheme="minorBidi" w:hAnsiTheme="minorBidi" w:cstheme="minorBidi"/>
          <w:color w:val="000000"/>
        </w:rPr>
        <w:pPrChange w:id="1240" w:author="giladsar@gmail.com" w:date="2025-04-08T13:34:00Z">
          <w:pPr>
            <w:shd w:val="clear" w:color="auto" w:fill="FFFFFF"/>
            <w:bidi/>
            <w:spacing w:after="160"/>
            <w:ind w:right="720"/>
          </w:pPr>
        </w:pPrChange>
      </w:pPr>
    </w:p>
    <w:p w14:paraId="56112AD3" w14:textId="492B8D74" w:rsidR="000616E5" w:rsidRPr="00250813" w:rsidDel="000C2B45" w:rsidRDefault="000616E5" w:rsidP="00250813">
      <w:pPr>
        <w:shd w:val="clear" w:color="auto" w:fill="FFFFFF"/>
        <w:bidi/>
        <w:rPr>
          <w:del w:id="1241" w:author="giladsar@gmail.com" w:date="2025-03-04T12:55:00Z"/>
          <w:rFonts w:asciiTheme="minorBidi" w:hAnsiTheme="minorBidi" w:cstheme="minorBidi"/>
        </w:rPr>
        <w:pPrChange w:id="1242" w:author="giladsar@gmail.com" w:date="2025-04-08T13:34:00Z">
          <w:pPr>
            <w:shd w:val="clear" w:color="auto" w:fill="FFFFFF"/>
            <w:bidi/>
          </w:pPr>
        </w:pPrChange>
      </w:pPr>
    </w:p>
    <w:p w14:paraId="6BA4D0E5" w14:textId="2FFBD9D1" w:rsidR="000616E5" w:rsidRPr="00250813" w:rsidDel="000C2B45" w:rsidRDefault="000616E5" w:rsidP="00250813">
      <w:pPr>
        <w:bidi/>
        <w:spacing w:after="120"/>
        <w:rPr>
          <w:del w:id="1243" w:author="giladsar@gmail.com" w:date="2025-03-04T12:55:00Z"/>
          <w:rFonts w:asciiTheme="minorBidi" w:hAnsiTheme="minorBidi" w:cstheme="minorBidi"/>
        </w:rPr>
        <w:pPrChange w:id="1244" w:author="giladsar@gmail.com" w:date="2025-04-08T13:34:00Z">
          <w:pPr>
            <w:bidi/>
            <w:spacing w:after="120"/>
          </w:pPr>
        </w:pPrChange>
      </w:pPr>
      <w:del w:id="1245" w:author="giladsar@gmail.com" w:date="2025-03-04T12:55:00Z">
        <w:r w:rsidRPr="00250813" w:rsidDel="000C2B45">
          <w:rPr>
            <w:rFonts w:asciiTheme="minorBidi" w:hAnsiTheme="minorBidi" w:cstheme="minorBidi"/>
            <w:b/>
            <w:bCs/>
            <w:color w:val="5B9BD5"/>
          </w:rPr>
          <w:delText>[Awareness Check</w:delText>
        </w:r>
        <w:r w:rsidRPr="00250813" w:rsidDel="000C2B45">
          <w:rPr>
            <w:rFonts w:asciiTheme="minorBidi" w:hAnsiTheme="minorBidi" w:cstheme="minorBidi"/>
            <w:b/>
            <w:bCs/>
            <w:color w:val="5B9BD5"/>
            <w:lang w:val="en-US"/>
          </w:rPr>
          <w:delText xml:space="preserve"> </w:delText>
        </w:r>
      </w:del>
      <w:del w:id="1246" w:author="giladsar@gmail.com" w:date="2025-03-03T12:10:00Z">
        <w:r w:rsidRPr="00250813" w:rsidDel="00FA6EEC">
          <w:rPr>
            <w:rFonts w:asciiTheme="minorBidi" w:hAnsiTheme="minorBidi" w:cstheme="minorBidi"/>
            <w:b/>
            <w:bCs/>
            <w:color w:val="5B9BD5"/>
            <w:lang w:val="en-US"/>
          </w:rPr>
          <w:delText>3</w:delText>
        </w:r>
      </w:del>
      <w:del w:id="1247" w:author="giladsar@gmail.com" w:date="2025-03-04T12:55:00Z">
        <w:r w:rsidRPr="00250813" w:rsidDel="000C2B45">
          <w:rPr>
            <w:rFonts w:asciiTheme="minorBidi" w:hAnsiTheme="minorBidi" w:cstheme="minorBidi"/>
            <w:b/>
            <w:bCs/>
            <w:color w:val="5B9BD5"/>
          </w:rPr>
          <w:delText>]</w:delText>
        </w:r>
      </w:del>
    </w:p>
    <w:p w14:paraId="2CEEBEC7" w14:textId="0695813C" w:rsidR="000616E5" w:rsidRPr="00250813" w:rsidDel="000C2B45" w:rsidRDefault="000616E5" w:rsidP="00250813">
      <w:pPr>
        <w:bidi/>
        <w:spacing w:after="120"/>
        <w:rPr>
          <w:del w:id="1248" w:author="giladsar@gmail.com" w:date="2025-03-04T12:55:00Z"/>
          <w:rFonts w:asciiTheme="minorBidi" w:hAnsiTheme="minorBidi" w:cstheme="minorBidi"/>
        </w:rPr>
        <w:pPrChange w:id="1249" w:author="giladsar@gmail.com" w:date="2025-04-08T13:34:00Z">
          <w:pPr>
            <w:bidi/>
            <w:spacing w:after="120"/>
          </w:pPr>
        </w:pPrChange>
      </w:pPr>
      <w:del w:id="1250" w:author="giladsar@gmail.com" w:date="2025-03-04T12:55:00Z">
        <w:r w:rsidRPr="00250813" w:rsidDel="000C2B45">
          <w:rPr>
            <w:rFonts w:asciiTheme="minorBidi" w:hAnsiTheme="minorBidi" w:cstheme="minorBidi"/>
            <w:color w:val="000000"/>
            <w:rtl/>
          </w:rPr>
          <w:delText>כדי לבצע מחקר אמין, אנו מעוניינים לדעת אם המשתתפים שלנו קוראים את הוראות המחקר בקפידה. כדי להוכיח שאתם משתתפים שקוראים את ההוראות, עליכם לסמן למטה את האפשרות "אחר" ולהקליד את המספר 1 בתיבת הטקסט של אפשרות זו. תודה רבה על תשומת הלב.</w:delText>
        </w:r>
      </w:del>
    </w:p>
    <w:p w14:paraId="5E19AD2F" w14:textId="7605F7C7" w:rsidR="000616E5" w:rsidRPr="00250813" w:rsidDel="000C2B45" w:rsidRDefault="000616E5" w:rsidP="00250813">
      <w:pPr>
        <w:bidi/>
        <w:spacing w:after="120"/>
        <w:rPr>
          <w:del w:id="1251" w:author="giladsar@gmail.com" w:date="2025-03-04T12:55:00Z"/>
          <w:rFonts w:asciiTheme="minorBidi" w:hAnsiTheme="minorBidi" w:cstheme="minorBidi"/>
          <w:rtl/>
        </w:rPr>
        <w:pPrChange w:id="1252" w:author="giladsar@gmail.com" w:date="2025-04-08T13:34:00Z">
          <w:pPr>
            <w:bidi/>
            <w:spacing w:after="120"/>
          </w:pPr>
        </w:pPrChange>
      </w:pPr>
      <w:del w:id="1253" w:author="giladsar@gmail.com" w:date="2025-03-04T12:55:00Z">
        <w:r w:rsidRPr="00250813" w:rsidDel="000C2B45">
          <w:rPr>
            <w:rFonts w:asciiTheme="minorBidi" w:hAnsiTheme="minorBidi" w:cstheme="minorBidi"/>
            <w:color w:val="000000"/>
            <w:rtl/>
          </w:rPr>
          <w:delText>בהתאם להנחיות, מה אתה מעדיף?</w:delText>
        </w:r>
      </w:del>
    </w:p>
    <w:p w14:paraId="1A15DC90" w14:textId="2F73F7DB" w:rsidR="000616E5" w:rsidRPr="00250813" w:rsidDel="000C2B45" w:rsidRDefault="000616E5" w:rsidP="00250813">
      <w:pPr>
        <w:numPr>
          <w:ilvl w:val="0"/>
          <w:numId w:val="8"/>
        </w:numPr>
        <w:bidi/>
        <w:textAlignment w:val="baseline"/>
        <w:rPr>
          <w:del w:id="1254" w:author="giladsar@gmail.com" w:date="2025-03-04T12:55:00Z"/>
          <w:rFonts w:asciiTheme="minorBidi" w:hAnsiTheme="minorBidi" w:cstheme="minorBidi"/>
          <w:color w:val="000000"/>
          <w:rtl/>
        </w:rPr>
        <w:pPrChange w:id="1255" w:author="giladsar@gmail.com" w:date="2025-04-08T13:34:00Z">
          <w:pPr>
            <w:numPr>
              <w:numId w:val="8"/>
            </w:numPr>
            <w:tabs>
              <w:tab w:val="num" w:pos="720"/>
            </w:tabs>
            <w:bidi/>
            <w:ind w:left="720" w:hanging="360"/>
            <w:textAlignment w:val="baseline"/>
          </w:pPr>
        </w:pPrChange>
      </w:pPr>
      <w:del w:id="1256" w:author="giladsar@gmail.com" w:date="2025-03-04T12:55:00Z">
        <w:r w:rsidRPr="00250813" w:rsidDel="000C2B45">
          <w:rPr>
            <w:rFonts w:asciiTheme="minorBidi" w:hAnsiTheme="minorBidi" w:cstheme="minorBidi"/>
            <w:color w:val="000000"/>
            <w:rtl/>
          </w:rPr>
          <w:delText>אונליין </w:delText>
        </w:r>
      </w:del>
    </w:p>
    <w:p w14:paraId="53BB36C9" w14:textId="65C2FF2C" w:rsidR="000616E5" w:rsidRPr="00250813" w:rsidDel="000C2B45" w:rsidRDefault="000616E5" w:rsidP="00250813">
      <w:pPr>
        <w:numPr>
          <w:ilvl w:val="0"/>
          <w:numId w:val="8"/>
        </w:numPr>
        <w:bidi/>
        <w:textAlignment w:val="baseline"/>
        <w:rPr>
          <w:del w:id="1257" w:author="giladsar@gmail.com" w:date="2025-03-04T12:55:00Z"/>
          <w:rFonts w:asciiTheme="minorBidi" w:hAnsiTheme="minorBidi" w:cstheme="minorBidi"/>
          <w:color w:val="000000"/>
          <w:rtl/>
        </w:rPr>
        <w:pPrChange w:id="1258" w:author="giladsar@gmail.com" w:date="2025-04-08T13:34:00Z">
          <w:pPr>
            <w:numPr>
              <w:numId w:val="8"/>
            </w:numPr>
            <w:tabs>
              <w:tab w:val="num" w:pos="720"/>
            </w:tabs>
            <w:bidi/>
            <w:ind w:left="720" w:hanging="360"/>
            <w:textAlignment w:val="baseline"/>
          </w:pPr>
        </w:pPrChange>
      </w:pPr>
      <w:del w:id="1259" w:author="giladsar@gmail.com" w:date="2025-03-04T12:55:00Z">
        <w:r w:rsidRPr="00250813" w:rsidDel="000C2B45">
          <w:rPr>
            <w:rFonts w:asciiTheme="minorBidi" w:hAnsiTheme="minorBidi" w:cstheme="minorBidi"/>
            <w:color w:val="000000"/>
            <w:rtl/>
          </w:rPr>
          <w:delText>ספרים </w:delText>
        </w:r>
      </w:del>
    </w:p>
    <w:p w14:paraId="503198E2" w14:textId="7299063A" w:rsidR="000616E5" w:rsidRPr="00250813" w:rsidDel="000C2B45" w:rsidRDefault="000616E5" w:rsidP="00250813">
      <w:pPr>
        <w:numPr>
          <w:ilvl w:val="0"/>
          <w:numId w:val="8"/>
        </w:numPr>
        <w:bidi/>
        <w:textAlignment w:val="baseline"/>
        <w:rPr>
          <w:del w:id="1260" w:author="giladsar@gmail.com" w:date="2025-03-04T12:55:00Z"/>
          <w:rFonts w:asciiTheme="minorBidi" w:hAnsiTheme="minorBidi" w:cstheme="minorBidi"/>
          <w:color w:val="000000"/>
          <w:rtl/>
        </w:rPr>
        <w:pPrChange w:id="1261" w:author="giladsar@gmail.com" w:date="2025-04-08T13:34:00Z">
          <w:pPr>
            <w:numPr>
              <w:numId w:val="8"/>
            </w:numPr>
            <w:tabs>
              <w:tab w:val="num" w:pos="720"/>
            </w:tabs>
            <w:bidi/>
            <w:ind w:left="720" w:hanging="360"/>
            <w:textAlignment w:val="baseline"/>
          </w:pPr>
        </w:pPrChange>
      </w:pPr>
      <w:del w:id="1262" w:author="giladsar@gmail.com" w:date="2025-03-04T12:55:00Z">
        <w:r w:rsidRPr="00250813" w:rsidDel="000C2B45">
          <w:rPr>
            <w:rFonts w:asciiTheme="minorBidi" w:hAnsiTheme="minorBidi" w:cstheme="minorBidi"/>
            <w:color w:val="000000"/>
            <w:rtl/>
          </w:rPr>
          <w:delText>עיתונים </w:delText>
        </w:r>
      </w:del>
    </w:p>
    <w:p w14:paraId="19C2E41B" w14:textId="13ADA1FA" w:rsidR="000616E5" w:rsidRPr="00250813" w:rsidDel="000C2B45" w:rsidRDefault="000616E5" w:rsidP="00250813">
      <w:pPr>
        <w:numPr>
          <w:ilvl w:val="0"/>
          <w:numId w:val="8"/>
        </w:numPr>
        <w:bidi/>
        <w:textAlignment w:val="baseline"/>
        <w:rPr>
          <w:del w:id="1263" w:author="giladsar@gmail.com" w:date="2025-03-04T12:55:00Z"/>
          <w:rFonts w:asciiTheme="minorBidi" w:hAnsiTheme="minorBidi" w:cstheme="minorBidi"/>
          <w:color w:val="000000"/>
          <w:rtl/>
        </w:rPr>
        <w:pPrChange w:id="1264" w:author="giladsar@gmail.com" w:date="2025-04-08T13:34:00Z">
          <w:pPr>
            <w:numPr>
              <w:numId w:val="8"/>
            </w:numPr>
            <w:tabs>
              <w:tab w:val="num" w:pos="720"/>
            </w:tabs>
            <w:bidi/>
            <w:ind w:left="720" w:hanging="360"/>
            <w:textAlignment w:val="baseline"/>
          </w:pPr>
        </w:pPrChange>
      </w:pPr>
      <w:del w:id="1265" w:author="giladsar@gmail.com" w:date="2025-03-04T12:55:00Z">
        <w:r w:rsidRPr="00250813" w:rsidDel="000C2B45">
          <w:rPr>
            <w:rFonts w:asciiTheme="minorBidi" w:hAnsiTheme="minorBidi" w:cstheme="minorBidi"/>
            <w:color w:val="000000"/>
            <w:rtl/>
          </w:rPr>
          <w:delText>שיחה עם מכרים </w:delText>
        </w:r>
      </w:del>
    </w:p>
    <w:p w14:paraId="64B596A7" w14:textId="30B260CD" w:rsidR="000616E5" w:rsidRPr="00250813" w:rsidDel="000C2B45" w:rsidRDefault="000616E5" w:rsidP="00250813">
      <w:pPr>
        <w:numPr>
          <w:ilvl w:val="0"/>
          <w:numId w:val="8"/>
        </w:numPr>
        <w:bidi/>
        <w:spacing w:after="120"/>
        <w:textAlignment w:val="baseline"/>
        <w:rPr>
          <w:del w:id="1266" w:author="giladsar@gmail.com" w:date="2025-03-04T12:55:00Z"/>
          <w:rFonts w:asciiTheme="minorBidi" w:hAnsiTheme="minorBidi" w:cstheme="minorBidi"/>
          <w:color w:val="000000"/>
        </w:rPr>
        <w:pPrChange w:id="1267" w:author="giladsar@gmail.com" w:date="2025-04-08T13:34:00Z">
          <w:pPr>
            <w:numPr>
              <w:numId w:val="8"/>
            </w:numPr>
            <w:tabs>
              <w:tab w:val="num" w:pos="720"/>
            </w:tabs>
            <w:bidi/>
            <w:spacing w:after="120"/>
            <w:ind w:left="720" w:hanging="360"/>
            <w:textAlignment w:val="baseline"/>
          </w:pPr>
        </w:pPrChange>
      </w:pPr>
      <w:del w:id="1268" w:author="giladsar@gmail.com" w:date="2025-03-04T12:55:00Z">
        <w:r w:rsidRPr="00250813" w:rsidDel="000C2B45">
          <w:rPr>
            <w:rFonts w:asciiTheme="minorBidi" w:hAnsiTheme="minorBidi" w:cstheme="minorBidi"/>
            <w:color w:val="000000"/>
            <w:rtl/>
          </w:rPr>
          <w:delText>אחר:_____</w:delText>
        </w:r>
      </w:del>
    </w:p>
    <w:p w14:paraId="25618360" w14:textId="46385BFC" w:rsidR="000616E5" w:rsidRPr="00250813" w:rsidDel="000C2B45" w:rsidRDefault="000616E5" w:rsidP="00250813">
      <w:pPr>
        <w:bidi/>
        <w:spacing w:after="120"/>
        <w:textAlignment w:val="baseline"/>
        <w:rPr>
          <w:del w:id="1269" w:author="giladsar@gmail.com" w:date="2025-03-04T12:55:00Z"/>
          <w:rFonts w:asciiTheme="minorBidi" w:hAnsiTheme="minorBidi" w:cstheme="minorBidi"/>
          <w:color w:val="000000"/>
        </w:rPr>
        <w:pPrChange w:id="1270" w:author="giladsar@gmail.com" w:date="2025-04-08T13:34:00Z">
          <w:pPr>
            <w:bidi/>
            <w:spacing w:after="120"/>
            <w:textAlignment w:val="baseline"/>
          </w:pPr>
        </w:pPrChange>
      </w:pPr>
    </w:p>
    <w:p w14:paraId="28F9B346" w14:textId="7B2D9F45" w:rsidR="000616E5" w:rsidRPr="00250813" w:rsidDel="000C2B45" w:rsidRDefault="000616E5" w:rsidP="00250813">
      <w:pPr>
        <w:shd w:val="clear" w:color="auto" w:fill="FFFFFF"/>
        <w:bidi/>
        <w:rPr>
          <w:del w:id="1271" w:author="giladsar@gmail.com" w:date="2025-03-04T12:55:00Z"/>
          <w:rFonts w:asciiTheme="minorBidi" w:hAnsiTheme="minorBidi" w:cstheme="minorBidi"/>
        </w:rPr>
        <w:pPrChange w:id="1272" w:author="giladsar@gmail.com" w:date="2025-04-08T13:34:00Z">
          <w:pPr>
            <w:shd w:val="clear" w:color="auto" w:fill="FFFFFF"/>
            <w:bidi/>
          </w:pPr>
        </w:pPrChange>
      </w:pPr>
    </w:p>
    <w:p w14:paraId="0E5F3D27" w14:textId="7D2D10FC" w:rsidR="000616E5" w:rsidRPr="00250813" w:rsidDel="000C2B45" w:rsidRDefault="000616E5" w:rsidP="00250813">
      <w:pPr>
        <w:bidi/>
        <w:spacing w:after="120"/>
        <w:rPr>
          <w:del w:id="1273" w:author="giladsar@gmail.com" w:date="2025-03-04T12:55:00Z"/>
          <w:rFonts w:asciiTheme="minorBidi" w:hAnsiTheme="minorBidi" w:cstheme="minorBidi"/>
          <w:rtl/>
        </w:rPr>
        <w:pPrChange w:id="1274" w:author="giladsar@gmail.com" w:date="2025-04-08T13:34:00Z">
          <w:pPr>
            <w:bidi/>
            <w:spacing w:after="120"/>
          </w:pPr>
        </w:pPrChange>
      </w:pPr>
      <w:del w:id="1275" w:author="giladsar@gmail.com" w:date="2025-03-04T12:55:00Z">
        <w:r w:rsidRPr="00250813" w:rsidDel="000C2B45">
          <w:rPr>
            <w:rFonts w:asciiTheme="minorBidi" w:hAnsiTheme="minorBidi" w:cstheme="minorBidi"/>
            <w:b/>
            <w:bCs/>
            <w:color w:val="5B9BD5"/>
          </w:rPr>
          <w:delText xml:space="preserve">[Awareness Check </w:delText>
        </w:r>
      </w:del>
      <w:del w:id="1276" w:author="giladsar@gmail.com" w:date="2025-03-03T12:10:00Z">
        <w:r w:rsidRPr="00250813" w:rsidDel="00FA6EEC">
          <w:rPr>
            <w:rFonts w:asciiTheme="minorBidi" w:hAnsiTheme="minorBidi" w:cstheme="minorBidi"/>
            <w:b/>
            <w:bCs/>
            <w:color w:val="5B9BD5"/>
          </w:rPr>
          <w:delText>4</w:delText>
        </w:r>
      </w:del>
      <w:del w:id="1277" w:author="giladsar@gmail.com" w:date="2025-03-04T12:55:00Z">
        <w:r w:rsidRPr="00250813" w:rsidDel="000C2B45">
          <w:rPr>
            <w:rFonts w:asciiTheme="minorBidi" w:hAnsiTheme="minorBidi" w:cstheme="minorBidi"/>
            <w:b/>
            <w:bCs/>
            <w:color w:val="5B9BD5"/>
          </w:rPr>
          <w:delText>]</w:delText>
        </w:r>
      </w:del>
    </w:p>
    <w:p w14:paraId="76B9C7E6" w14:textId="217931F5" w:rsidR="000616E5" w:rsidRPr="00250813" w:rsidDel="000C2B45" w:rsidRDefault="000616E5" w:rsidP="00250813">
      <w:pPr>
        <w:shd w:val="clear" w:color="auto" w:fill="FFFFFF"/>
        <w:bidi/>
        <w:rPr>
          <w:del w:id="1278" w:author="giladsar@gmail.com" w:date="2025-03-04T12:55:00Z"/>
          <w:rFonts w:asciiTheme="minorBidi" w:hAnsiTheme="minorBidi" w:cstheme="minorBidi"/>
        </w:rPr>
        <w:pPrChange w:id="1279" w:author="giladsar@gmail.com" w:date="2025-04-08T13:34:00Z">
          <w:pPr>
            <w:shd w:val="clear" w:color="auto" w:fill="FFFFFF"/>
            <w:bidi/>
          </w:pPr>
        </w:pPrChange>
      </w:pPr>
      <w:del w:id="1280" w:author="giladsar@gmail.com" w:date="2025-03-04T12:55:00Z">
        <w:r w:rsidRPr="00250813" w:rsidDel="000C2B45">
          <w:rPr>
            <w:rFonts w:asciiTheme="minorBidi" w:hAnsiTheme="minorBidi" w:cstheme="minorBidi"/>
            <w:color w:val="7F7F7F"/>
          </w:rPr>
          <w:delText xml:space="preserve">{display if </w:delText>
        </w:r>
        <w:r w:rsidRPr="00250813" w:rsidDel="000C2B45">
          <w:rPr>
            <w:rFonts w:asciiTheme="minorBidi" w:hAnsiTheme="minorBidi" w:cstheme="minorBidi"/>
            <w:color w:val="7F7F7F"/>
            <w:rtl/>
          </w:rPr>
          <w:delText>׳</w:delText>
        </w:r>
        <w:r w:rsidRPr="00250813" w:rsidDel="000C2B45">
          <w:rPr>
            <w:rFonts w:asciiTheme="minorBidi" w:hAnsiTheme="minorBidi" w:cstheme="minorBidi"/>
            <w:color w:val="000000"/>
            <w:rtl/>
          </w:rPr>
          <w:delText>אונליין׳</w:delText>
        </w:r>
        <w:r w:rsidRPr="00250813" w:rsidDel="000C2B45">
          <w:rPr>
            <w:rFonts w:asciiTheme="minorBidi" w:hAnsiTheme="minorBidi" w:cstheme="minorBidi"/>
            <w:color w:val="7F7F7F"/>
          </w:rPr>
          <w:delText xml:space="preserve"> or </w:delText>
        </w:r>
        <w:r w:rsidRPr="00250813" w:rsidDel="000C2B45">
          <w:rPr>
            <w:rFonts w:asciiTheme="minorBidi" w:hAnsiTheme="minorBidi" w:cstheme="minorBidi"/>
            <w:color w:val="7F7F7F"/>
            <w:rtl/>
          </w:rPr>
          <w:delText>׳</w:delText>
        </w:r>
        <w:r w:rsidRPr="00250813" w:rsidDel="000C2B45">
          <w:rPr>
            <w:rFonts w:asciiTheme="minorBidi" w:hAnsiTheme="minorBidi" w:cstheme="minorBidi"/>
            <w:color w:val="000000"/>
            <w:rtl/>
          </w:rPr>
          <w:delText>ספרים׳</w:delText>
        </w:r>
        <w:r w:rsidRPr="00250813" w:rsidDel="000C2B45">
          <w:rPr>
            <w:rFonts w:asciiTheme="minorBidi" w:hAnsiTheme="minorBidi" w:cstheme="minorBidi"/>
            <w:color w:val="7F7F7F"/>
          </w:rPr>
          <w:delText xml:space="preserve"> or </w:delText>
        </w:r>
        <w:r w:rsidRPr="00250813" w:rsidDel="000C2B45">
          <w:rPr>
            <w:rFonts w:asciiTheme="minorBidi" w:hAnsiTheme="minorBidi" w:cstheme="minorBidi"/>
            <w:color w:val="7F7F7F"/>
            <w:rtl/>
          </w:rPr>
          <w:delText>׳</w:delText>
        </w:r>
        <w:r w:rsidRPr="00250813" w:rsidDel="000C2B45">
          <w:rPr>
            <w:rFonts w:asciiTheme="minorBidi" w:hAnsiTheme="minorBidi" w:cstheme="minorBidi"/>
            <w:color w:val="7F7F7F"/>
          </w:rPr>
          <w:delText xml:space="preserve"> </w:delText>
        </w:r>
        <w:r w:rsidRPr="00250813" w:rsidDel="000C2B45">
          <w:rPr>
            <w:rFonts w:asciiTheme="minorBidi" w:hAnsiTheme="minorBidi" w:cstheme="minorBidi"/>
            <w:color w:val="000000"/>
            <w:rtl/>
          </w:rPr>
          <w:delText>עיתונים׳</w:delText>
        </w:r>
        <w:r w:rsidRPr="00250813" w:rsidDel="000C2B45">
          <w:rPr>
            <w:rFonts w:asciiTheme="minorBidi" w:hAnsiTheme="minorBidi" w:cstheme="minorBidi"/>
            <w:color w:val="7F7F7F"/>
          </w:rPr>
          <w:delText xml:space="preserve"> or </w:delText>
        </w:r>
        <w:r w:rsidRPr="00250813" w:rsidDel="000C2B45">
          <w:rPr>
            <w:rFonts w:asciiTheme="minorBidi" w:hAnsiTheme="minorBidi" w:cstheme="minorBidi"/>
            <w:b/>
            <w:bCs/>
            <w:color w:val="7F7F7F"/>
          </w:rPr>
          <w:delText>‘</w:delText>
        </w:r>
        <w:r w:rsidRPr="00250813" w:rsidDel="000C2B45">
          <w:rPr>
            <w:rFonts w:asciiTheme="minorBidi" w:hAnsiTheme="minorBidi" w:cstheme="minorBidi"/>
            <w:color w:val="000000"/>
            <w:rtl/>
          </w:rPr>
          <w:delText>שיחה עם מכרים</w:delText>
        </w:r>
        <w:r w:rsidRPr="00250813" w:rsidDel="000C2B45">
          <w:rPr>
            <w:rFonts w:asciiTheme="minorBidi" w:hAnsiTheme="minorBidi" w:cstheme="minorBidi"/>
            <w:color w:val="000000"/>
          </w:rPr>
          <w:delText xml:space="preserve"> </w:delText>
        </w:r>
        <w:r w:rsidRPr="00250813" w:rsidDel="000C2B45">
          <w:rPr>
            <w:rFonts w:asciiTheme="minorBidi" w:hAnsiTheme="minorBidi" w:cstheme="minorBidi"/>
            <w:b/>
            <w:bCs/>
            <w:color w:val="7F7F7F"/>
          </w:rPr>
          <w:delText xml:space="preserve">’ </w:delText>
        </w:r>
        <w:r w:rsidRPr="00250813" w:rsidDel="000C2B45">
          <w:rPr>
            <w:rFonts w:asciiTheme="minorBidi" w:hAnsiTheme="minorBidi" w:cstheme="minorBidi"/>
            <w:color w:val="7F7F7F"/>
          </w:rPr>
          <w:delText xml:space="preserve">or </w:delText>
        </w:r>
        <w:r w:rsidRPr="00250813" w:rsidDel="000C2B45">
          <w:rPr>
            <w:rFonts w:asciiTheme="minorBidi" w:hAnsiTheme="minorBidi" w:cstheme="minorBidi"/>
            <w:b/>
            <w:bCs/>
            <w:color w:val="7F7F7F"/>
          </w:rPr>
          <w:delText xml:space="preserve">‘is not equal to 1’ </w:delText>
        </w:r>
        <w:r w:rsidRPr="00250813" w:rsidDel="000C2B45">
          <w:rPr>
            <w:rFonts w:asciiTheme="minorBidi" w:hAnsiTheme="minorBidi" w:cstheme="minorBidi"/>
            <w:color w:val="7F7F7F"/>
          </w:rPr>
          <w:delText xml:space="preserve">is selected in </w:delText>
        </w:r>
        <w:r w:rsidRPr="00250813" w:rsidDel="000C2B45">
          <w:rPr>
            <w:rFonts w:asciiTheme="minorBidi" w:hAnsiTheme="minorBidi" w:cstheme="minorBidi"/>
            <w:b/>
            <w:bCs/>
            <w:color w:val="7F7F7F"/>
          </w:rPr>
          <w:delText>‘Awareness Check 1’</w:delText>
        </w:r>
        <w:r w:rsidRPr="00250813" w:rsidDel="000C2B45">
          <w:rPr>
            <w:rFonts w:asciiTheme="minorBidi" w:hAnsiTheme="minorBidi" w:cstheme="minorBidi"/>
            <w:color w:val="7F7F7F"/>
          </w:rPr>
          <w:delText xml:space="preserve"> question}</w:delText>
        </w:r>
      </w:del>
    </w:p>
    <w:p w14:paraId="5036AE60" w14:textId="10DF8056" w:rsidR="000616E5" w:rsidRPr="00250813" w:rsidDel="000C2B45" w:rsidRDefault="000616E5" w:rsidP="00250813">
      <w:pPr>
        <w:shd w:val="clear" w:color="auto" w:fill="FFFFFF"/>
        <w:bidi/>
        <w:rPr>
          <w:del w:id="1281" w:author="giladsar@gmail.com" w:date="2025-03-04T12:55:00Z"/>
          <w:rFonts w:asciiTheme="minorBidi" w:hAnsiTheme="minorBidi" w:cstheme="minorBidi"/>
        </w:rPr>
        <w:pPrChange w:id="1282" w:author="giladsar@gmail.com" w:date="2025-04-08T13:34:00Z">
          <w:pPr>
            <w:shd w:val="clear" w:color="auto" w:fill="FFFFFF"/>
            <w:bidi/>
          </w:pPr>
        </w:pPrChange>
      </w:pPr>
      <w:del w:id="1283" w:author="giladsar@gmail.com" w:date="2025-03-04T12:55:00Z">
        <w:r w:rsidRPr="00250813" w:rsidDel="000C2B45">
          <w:rPr>
            <w:rFonts w:asciiTheme="minorBidi" w:hAnsiTheme="minorBidi" w:cstheme="minorBidi"/>
            <w:color w:val="FF0000"/>
          </w:rPr>
          <w:delText>You did not pay attention to the previous question – please read carefully and answer again.</w:delText>
        </w:r>
      </w:del>
    </w:p>
    <w:p w14:paraId="5CCC8166" w14:textId="439E76AC" w:rsidR="000616E5" w:rsidRPr="00250813" w:rsidDel="000C2B45" w:rsidRDefault="000616E5" w:rsidP="00250813">
      <w:pPr>
        <w:bidi/>
        <w:spacing w:after="120"/>
        <w:rPr>
          <w:del w:id="1284" w:author="giladsar@gmail.com" w:date="2025-03-04T12:55:00Z"/>
          <w:rFonts w:asciiTheme="minorBidi" w:hAnsiTheme="minorBidi" w:cstheme="minorBidi"/>
        </w:rPr>
        <w:pPrChange w:id="1285" w:author="giladsar@gmail.com" w:date="2025-04-08T13:34:00Z">
          <w:pPr>
            <w:bidi/>
            <w:spacing w:after="120"/>
          </w:pPr>
        </w:pPrChange>
      </w:pPr>
      <w:del w:id="1286" w:author="giladsar@gmail.com" w:date="2025-03-04T12:55:00Z">
        <w:r w:rsidRPr="00250813" w:rsidDel="000C2B45">
          <w:rPr>
            <w:rFonts w:asciiTheme="minorBidi" w:hAnsiTheme="minorBidi" w:cstheme="minorBidi"/>
            <w:color w:val="000000"/>
            <w:rtl/>
          </w:rPr>
          <w:delText>כדי לבצע מחקר אמין, אנו מעוניינים לדעת אם המשתתפים שלנו קוראים את הוראות המחקר בקפידה. כדי להוכיח שאתם משתתפים שקוראים את ההוראות, עליכם לסמן למטה את האפשרות "אחר" ולהקליד את המספר 1 בתיבת הטקסט של אפשרות זו. תודה רבה על תשומת הלב.</w:delText>
        </w:r>
      </w:del>
    </w:p>
    <w:p w14:paraId="2C8D0ECE" w14:textId="54193FE3" w:rsidR="000616E5" w:rsidRPr="00250813" w:rsidDel="000C2B45" w:rsidRDefault="000616E5" w:rsidP="00250813">
      <w:pPr>
        <w:bidi/>
        <w:spacing w:after="120"/>
        <w:rPr>
          <w:del w:id="1287" w:author="giladsar@gmail.com" w:date="2025-03-04T12:55:00Z"/>
          <w:rFonts w:asciiTheme="minorBidi" w:hAnsiTheme="minorBidi" w:cstheme="minorBidi"/>
          <w:rtl/>
        </w:rPr>
        <w:pPrChange w:id="1288" w:author="giladsar@gmail.com" w:date="2025-04-08T13:34:00Z">
          <w:pPr>
            <w:bidi/>
            <w:spacing w:after="120"/>
          </w:pPr>
        </w:pPrChange>
      </w:pPr>
      <w:del w:id="1289" w:author="giladsar@gmail.com" w:date="2025-03-04T12:55:00Z">
        <w:r w:rsidRPr="00250813" w:rsidDel="000C2B45">
          <w:rPr>
            <w:rFonts w:asciiTheme="minorBidi" w:hAnsiTheme="minorBidi" w:cstheme="minorBidi"/>
            <w:color w:val="000000"/>
            <w:rtl/>
          </w:rPr>
          <w:delText>בהתאם להנחיות, מה אתה מעדיף?</w:delText>
        </w:r>
      </w:del>
    </w:p>
    <w:p w14:paraId="3A7DCC21" w14:textId="203CD2E9" w:rsidR="000616E5" w:rsidRPr="00250813" w:rsidDel="000C2B45" w:rsidRDefault="000616E5" w:rsidP="00250813">
      <w:pPr>
        <w:numPr>
          <w:ilvl w:val="0"/>
          <w:numId w:val="8"/>
        </w:numPr>
        <w:bidi/>
        <w:textAlignment w:val="baseline"/>
        <w:rPr>
          <w:del w:id="1290" w:author="giladsar@gmail.com" w:date="2025-03-04T12:55:00Z"/>
          <w:rFonts w:asciiTheme="minorBidi" w:hAnsiTheme="minorBidi" w:cstheme="minorBidi"/>
          <w:color w:val="000000"/>
          <w:rtl/>
        </w:rPr>
        <w:pPrChange w:id="1291" w:author="giladsar@gmail.com" w:date="2025-04-08T13:34:00Z">
          <w:pPr>
            <w:numPr>
              <w:numId w:val="8"/>
            </w:numPr>
            <w:tabs>
              <w:tab w:val="num" w:pos="720"/>
            </w:tabs>
            <w:bidi/>
            <w:ind w:left="720" w:hanging="360"/>
            <w:textAlignment w:val="baseline"/>
          </w:pPr>
        </w:pPrChange>
      </w:pPr>
      <w:del w:id="1292" w:author="giladsar@gmail.com" w:date="2025-03-04T12:55:00Z">
        <w:r w:rsidRPr="00250813" w:rsidDel="000C2B45">
          <w:rPr>
            <w:rFonts w:asciiTheme="minorBidi" w:hAnsiTheme="minorBidi" w:cstheme="minorBidi"/>
            <w:color w:val="000000"/>
            <w:rtl/>
          </w:rPr>
          <w:delText>אונליין </w:delText>
        </w:r>
      </w:del>
    </w:p>
    <w:p w14:paraId="070CD8EC" w14:textId="73AAC744" w:rsidR="000616E5" w:rsidRPr="00250813" w:rsidDel="000C2B45" w:rsidRDefault="000616E5" w:rsidP="00250813">
      <w:pPr>
        <w:numPr>
          <w:ilvl w:val="0"/>
          <w:numId w:val="8"/>
        </w:numPr>
        <w:bidi/>
        <w:textAlignment w:val="baseline"/>
        <w:rPr>
          <w:del w:id="1293" w:author="giladsar@gmail.com" w:date="2025-03-04T12:55:00Z"/>
          <w:rFonts w:asciiTheme="minorBidi" w:hAnsiTheme="minorBidi" w:cstheme="minorBidi"/>
          <w:color w:val="000000"/>
          <w:rtl/>
        </w:rPr>
        <w:pPrChange w:id="1294" w:author="giladsar@gmail.com" w:date="2025-04-08T13:34:00Z">
          <w:pPr>
            <w:numPr>
              <w:numId w:val="8"/>
            </w:numPr>
            <w:tabs>
              <w:tab w:val="num" w:pos="720"/>
            </w:tabs>
            <w:bidi/>
            <w:ind w:left="720" w:hanging="360"/>
            <w:textAlignment w:val="baseline"/>
          </w:pPr>
        </w:pPrChange>
      </w:pPr>
      <w:del w:id="1295" w:author="giladsar@gmail.com" w:date="2025-03-04T12:55:00Z">
        <w:r w:rsidRPr="00250813" w:rsidDel="000C2B45">
          <w:rPr>
            <w:rFonts w:asciiTheme="minorBidi" w:hAnsiTheme="minorBidi" w:cstheme="minorBidi"/>
            <w:color w:val="000000"/>
            <w:rtl/>
          </w:rPr>
          <w:delText>ספרים </w:delText>
        </w:r>
      </w:del>
    </w:p>
    <w:p w14:paraId="12EA7B6D" w14:textId="3EE35150" w:rsidR="000616E5" w:rsidRPr="00250813" w:rsidDel="000C2B45" w:rsidRDefault="000616E5" w:rsidP="00250813">
      <w:pPr>
        <w:numPr>
          <w:ilvl w:val="0"/>
          <w:numId w:val="8"/>
        </w:numPr>
        <w:bidi/>
        <w:textAlignment w:val="baseline"/>
        <w:rPr>
          <w:del w:id="1296" w:author="giladsar@gmail.com" w:date="2025-03-04T12:55:00Z"/>
          <w:rFonts w:asciiTheme="minorBidi" w:hAnsiTheme="minorBidi" w:cstheme="minorBidi"/>
          <w:color w:val="000000"/>
          <w:rtl/>
        </w:rPr>
        <w:pPrChange w:id="1297" w:author="giladsar@gmail.com" w:date="2025-04-08T13:34:00Z">
          <w:pPr>
            <w:numPr>
              <w:numId w:val="8"/>
            </w:numPr>
            <w:tabs>
              <w:tab w:val="num" w:pos="720"/>
            </w:tabs>
            <w:bidi/>
            <w:ind w:left="720" w:hanging="360"/>
            <w:textAlignment w:val="baseline"/>
          </w:pPr>
        </w:pPrChange>
      </w:pPr>
      <w:del w:id="1298" w:author="giladsar@gmail.com" w:date="2025-03-04T12:55:00Z">
        <w:r w:rsidRPr="00250813" w:rsidDel="000C2B45">
          <w:rPr>
            <w:rFonts w:asciiTheme="minorBidi" w:hAnsiTheme="minorBidi" w:cstheme="minorBidi"/>
            <w:color w:val="000000"/>
            <w:rtl/>
          </w:rPr>
          <w:delText>עיתונים </w:delText>
        </w:r>
      </w:del>
    </w:p>
    <w:p w14:paraId="488DC616" w14:textId="444F5174" w:rsidR="000616E5" w:rsidRPr="00250813" w:rsidDel="000C2B45" w:rsidRDefault="000616E5" w:rsidP="00250813">
      <w:pPr>
        <w:numPr>
          <w:ilvl w:val="0"/>
          <w:numId w:val="8"/>
        </w:numPr>
        <w:bidi/>
        <w:textAlignment w:val="baseline"/>
        <w:rPr>
          <w:del w:id="1299" w:author="giladsar@gmail.com" w:date="2025-03-04T12:55:00Z"/>
          <w:rFonts w:asciiTheme="minorBidi" w:hAnsiTheme="minorBidi" w:cstheme="minorBidi"/>
          <w:color w:val="000000"/>
          <w:rtl/>
        </w:rPr>
        <w:pPrChange w:id="1300" w:author="giladsar@gmail.com" w:date="2025-04-08T13:34:00Z">
          <w:pPr>
            <w:numPr>
              <w:numId w:val="8"/>
            </w:numPr>
            <w:tabs>
              <w:tab w:val="num" w:pos="720"/>
            </w:tabs>
            <w:bidi/>
            <w:ind w:left="720" w:hanging="360"/>
            <w:textAlignment w:val="baseline"/>
          </w:pPr>
        </w:pPrChange>
      </w:pPr>
      <w:del w:id="1301" w:author="giladsar@gmail.com" w:date="2025-03-04T12:55:00Z">
        <w:r w:rsidRPr="00250813" w:rsidDel="000C2B45">
          <w:rPr>
            <w:rFonts w:asciiTheme="minorBidi" w:hAnsiTheme="minorBidi" w:cstheme="minorBidi"/>
            <w:color w:val="000000"/>
            <w:rtl/>
          </w:rPr>
          <w:delText>שיחה עם מכרים </w:delText>
        </w:r>
      </w:del>
    </w:p>
    <w:p w14:paraId="01F50A65" w14:textId="1214B615" w:rsidR="000616E5" w:rsidRPr="00250813" w:rsidDel="000C2B45" w:rsidRDefault="000616E5" w:rsidP="00250813">
      <w:pPr>
        <w:numPr>
          <w:ilvl w:val="0"/>
          <w:numId w:val="8"/>
        </w:numPr>
        <w:bidi/>
        <w:spacing w:after="120"/>
        <w:textAlignment w:val="baseline"/>
        <w:rPr>
          <w:del w:id="1302" w:author="giladsar@gmail.com" w:date="2025-03-04T12:55:00Z"/>
          <w:rFonts w:asciiTheme="minorBidi" w:hAnsiTheme="minorBidi" w:cstheme="minorBidi"/>
          <w:color w:val="000000"/>
          <w:rtl/>
        </w:rPr>
        <w:pPrChange w:id="1303" w:author="giladsar@gmail.com" w:date="2025-04-08T13:34:00Z">
          <w:pPr>
            <w:numPr>
              <w:numId w:val="8"/>
            </w:numPr>
            <w:tabs>
              <w:tab w:val="num" w:pos="720"/>
            </w:tabs>
            <w:bidi/>
            <w:spacing w:after="120"/>
            <w:ind w:left="720" w:hanging="360"/>
            <w:textAlignment w:val="baseline"/>
          </w:pPr>
        </w:pPrChange>
      </w:pPr>
      <w:del w:id="1304" w:author="giladsar@gmail.com" w:date="2025-03-04T12:55:00Z">
        <w:r w:rsidRPr="00250813" w:rsidDel="000C2B45">
          <w:rPr>
            <w:rFonts w:asciiTheme="minorBidi" w:hAnsiTheme="minorBidi" w:cstheme="minorBidi"/>
            <w:color w:val="000000"/>
            <w:rtl/>
          </w:rPr>
          <w:delText>אחר:_____</w:delText>
        </w:r>
      </w:del>
    </w:p>
    <w:p w14:paraId="309C7459" w14:textId="3F9A044B" w:rsidR="000616E5" w:rsidRPr="00250813" w:rsidDel="000C2B45" w:rsidRDefault="000616E5" w:rsidP="00250813">
      <w:pPr>
        <w:bidi/>
        <w:spacing w:after="120"/>
        <w:textAlignment w:val="baseline"/>
        <w:rPr>
          <w:del w:id="1305" w:author="giladsar@gmail.com" w:date="2025-03-04T12:55:00Z"/>
          <w:rFonts w:asciiTheme="minorBidi" w:hAnsiTheme="minorBidi" w:cstheme="minorBidi"/>
          <w:color w:val="000000"/>
          <w:rtl/>
        </w:rPr>
        <w:pPrChange w:id="1306" w:author="giladsar@gmail.com" w:date="2025-04-08T13:34:00Z">
          <w:pPr>
            <w:bidi/>
            <w:spacing w:after="120"/>
            <w:textAlignment w:val="baseline"/>
          </w:pPr>
        </w:pPrChange>
      </w:pPr>
    </w:p>
    <w:p w14:paraId="7D2841E3" w14:textId="66058C88" w:rsidR="000616E5" w:rsidRPr="00250813" w:rsidDel="000C2B45" w:rsidRDefault="000616E5" w:rsidP="00250813">
      <w:pPr>
        <w:bidi/>
        <w:spacing w:after="120"/>
        <w:rPr>
          <w:del w:id="1307" w:author="giladsar@gmail.com" w:date="2025-03-04T12:55:00Z"/>
          <w:rFonts w:asciiTheme="minorBidi" w:hAnsiTheme="minorBidi" w:cstheme="minorBidi"/>
          <w:rtl/>
        </w:rPr>
        <w:pPrChange w:id="1308" w:author="giladsar@gmail.com" w:date="2025-04-08T13:34:00Z">
          <w:pPr>
            <w:bidi/>
            <w:spacing w:after="120"/>
          </w:pPr>
        </w:pPrChange>
      </w:pPr>
      <w:del w:id="1309" w:author="giladsar@gmail.com" w:date="2025-03-04T12:55:00Z">
        <w:r w:rsidRPr="00250813" w:rsidDel="000C2B45">
          <w:rPr>
            <w:rFonts w:asciiTheme="minorBidi" w:hAnsiTheme="minorBidi" w:cstheme="minorBidi"/>
            <w:b/>
            <w:bCs/>
            <w:color w:val="5B9BD5"/>
            <w:rtl/>
          </w:rPr>
          <w:delText>[</w:delText>
        </w:r>
        <w:r w:rsidRPr="00250813" w:rsidDel="000C2B45">
          <w:rPr>
            <w:rFonts w:asciiTheme="minorBidi" w:hAnsiTheme="minorBidi" w:cstheme="minorBidi"/>
            <w:b/>
            <w:bCs/>
            <w:color w:val="5B9BD5"/>
          </w:rPr>
          <w:delText xml:space="preserve">Awareness Check </w:delText>
        </w:r>
        <w:r w:rsidRPr="00250813" w:rsidDel="000C2B45">
          <w:rPr>
            <w:rFonts w:asciiTheme="minorBidi" w:hAnsiTheme="minorBidi" w:cstheme="minorBidi"/>
            <w:b/>
            <w:bCs/>
            <w:color w:val="5B9BD5"/>
            <w:lang w:val="en-US"/>
          </w:rPr>
          <w:delText>Failed</w:delText>
        </w:r>
        <w:r w:rsidRPr="00250813" w:rsidDel="000C2B45">
          <w:rPr>
            <w:rFonts w:asciiTheme="minorBidi" w:hAnsiTheme="minorBidi" w:cstheme="minorBidi"/>
            <w:b/>
            <w:bCs/>
            <w:color w:val="5B9BD5"/>
            <w:rtl/>
          </w:rPr>
          <w:delText>]</w:delText>
        </w:r>
      </w:del>
    </w:p>
    <w:p w14:paraId="0C74A438" w14:textId="7D97FAB6" w:rsidR="000616E5" w:rsidRPr="00250813" w:rsidDel="000C2B45" w:rsidRDefault="000616E5" w:rsidP="00250813">
      <w:pPr>
        <w:shd w:val="clear" w:color="auto" w:fill="FFFFFF"/>
        <w:bidi/>
        <w:rPr>
          <w:del w:id="1310" w:author="giladsar@gmail.com" w:date="2025-03-04T12:55:00Z"/>
          <w:rFonts w:asciiTheme="minorBidi" w:hAnsiTheme="minorBidi" w:cstheme="minorBidi"/>
        </w:rPr>
        <w:pPrChange w:id="1311" w:author="giladsar@gmail.com" w:date="2025-04-08T13:34:00Z">
          <w:pPr>
            <w:shd w:val="clear" w:color="auto" w:fill="FFFFFF"/>
            <w:bidi/>
          </w:pPr>
        </w:pPrChange>
      </w:pPr>
      <w:del w:id="1312" w:author="giladsar@gmail.com" w:date="2025-03-04T12:55:00Z">
        <w:r w:rsidRPr="00250813" w:rsidDel="000C2B45">
          <w:rPr>
            <w:rFonts w:asciiTheme="minorBidi" w:hAnsiTheme="minorBidi" w:cstheme="minorBidi"/>
            <w:color w:val="7F7F7F"/>
          </w:rPr>
          <w:delText xml:space="preserve">{display if </w:delText>
        </w:r>
        <w:r w:rsidRPr="00250813" w:rsidDel="000C2B45">
          <w:rPr>
            <w:rFonts w:asciiTheme="minorBidi" w:hAnsiTheme="minorBidi" w:cstheme="minorBidi"/>
            <w:color w:val="7F7F7F"/>
            <w:rtl/>
          </w:rPr>
          <w:delText>׳</w:delText>
        </w:r>
        <w:r w:rsidRPr="00250813" w:rsidDel="000C2B45">
          <w:rPr>
            <w:rFonts w:asciiTheme="minorBidi" w:hAnsiTheme="minorBidi" w:cstheme="minorBidi"/>
            <w:color w:val="000000"/>
            <w:rtl/>
          </w:rPr>
          <w:delText>אונליין׳</w:delText>
        </w:r>
        <w:r w:rsidRPr="00250813" w:rsidDel="000C2B45">
          <w:rPr>
            <w:rFonts w:asciiTheme="minorBidi" w:hAnsiTheme="minorBidi" w:cstheme="minorBidi"/>
            <w:color w:val="7F7F7F"/>
          </w:rPr>
          <w:delText xml:space="preserve"> or </w:delText>
        </w:r>
        <w:r w:rsidRPr="00250813" w:rsidDel="000C2B45">
          <w:rPr>
            <w:rFonts w:asciiTheme="minorBidi" w:hAnsiTheme="minorBidi" w:cstheme="minorBidi"/>
            <w:color w:val="7F7F7F"/>
            <w:rtl/>
          </w:rPr>
          <w:delText>׳</w:delText>
        </w:r>
        <w:r w:rsidRPr="00250813" w:rsidDel="000C2B45">
          <w:rPr>
            <w:rFonts w:asciiTheme="minorBidi" w:hAnsiTheme="minorBidi" w:cstheme="minorBidi"/>
            <w:color w:val="000000"/>
            <w:rtl/>
          </w:rPr>
          <w:delText>ספרים׳</w:delText>
        </w:r>
        <w:r w:rsidRPr="00250813" w:rsidDel="000C2B45">
          <w:rPr>
            <w:rFonts w:asciiTheme="minorBidi" w:hAnsiTheme="minorBidi" w:cstheme="minorBidi"/>
            <w:color w:val="7F7F7F"/>
          </w:rPr>
          <w:delText xml:space="preserve"> or </w:delText>
        </w:r>
        <w:r w:rsidRPr="00250813" w:rsidDel="000C2B45">
          <w:rPr>
            <w:rFonts w:asciiTheme="minorBidi" w:hAnsiTheme="minorBidi" w:cstheme="minorBidi"/>
            <w:color w:val="7F7F7F"/>
            <w:rtl/>
          </w:rPr>
          <w:delText>׳</w:delText>
        </w:r>
        <w:r w:rsidRPr="00250813" w:rsidDel="000C2B45">
          <w:rPr>
            <w:rFonts w:asciiTheme="minorBidi" w:hAnsiTheme="minorBidi" w:cstheme="minorBidi"/>
            <w:color w:val="7F7F7F"/>
          </w:rPr>
          <w:delText xml:space="preserve"> </w:delText>
        </w:r>
        <w:r w:rsidRPr="00250813" w:rsidDel="000C2B45">
          <w:rPr>
            <w:rFonts w:asciiTheme="minorBidi" w:hAnsiTheme="minorBidi" w:cstheme="minorBidi"/>
            <w:color w:val="000000"/>
            <w:rtl/>
          </w:rPr>
          <w:delText>עיתונים׳</w:delText>
        </w:r>
        <w:r w:rsidRPr="00250813" w:rsidDel="000C2B45">
          <w:rPr>
            <w:rFonts w:asciiTheme="minorBidi" w:hAnsiTheme="minorBidi" w:cstheme="minorBidi"/>
            <w:color w:val="7F7F7F"/>
          </w:rPr>
          <w:delText xml:space="preserve"> or </w:delText>
        </w:r>
        <w:r w:rsidRPr="00250813" w:rsidDel="000C2B45">
          <w:rPr>
            <w:rFonts w:asciiTheme="minorBidi" w:hAnsiTheme="minorBidi" w:cstheme="minorBidi"/>
            <w:b/>
            <w:bCs/>
            <w:color w:val="7F7F7F"/>
          </w:rPr>
          <w:delText>‘</w:delText>
        </w:r>
        <w:r w:rsidRPr="00250813" w:rsidDel="000C2B45">
          <w:rPr>
            <w:rFonts w:asciiTheme="minorBidi" w:hAnsiTheme="minorBidi" w:cstheme="minorBidi"/>
            <w:color w:val="000000"/>
            <w:rtl/>
          </w:rPr>
          <w:delText>שיחה עם מכרים</w:delText>
        </w:r>
        <w:r w:rsidRPr="00250813" w:rsidDel="000C2B45">
          <w:rPr>
            <w:rFonts w:asciiTheme="minorBidi" w:hAnsiTheme="minorBidi" w:cstheme="minorBidi"/>
            <w:color w:val="000000"/>
          </w:rPr>
          <w:delText xml:space="preserve"> </w:delText>
        </w:r>
        <w:r w:rsidRPr="00250813" w:rsidDel="000C2B45">
          <w:rPr>
            <w:rFonts w:asciiTheme="minorBidi" w:hAnsiTheme="minorBidi" w:cstheme="minorBidi"/>
            <w:b/>
            <w:bCs/>
            <w:color w:val="7F7F7F"/>
          </w:rPr>
          <w:delText xml:space="preserve">’ </w:delText>
        </w:r>
        <w:r w:rsidRPr="00250813" w:rsidDel="000C2B45">
          <w:rPr>
            <w:rFonts w:asciiTheme="minorBidi" w:hAnsiTheme="minorBidi" w:cstheme="minorBidi"/>
            <w:color w:val="7F7F7F"/>
          </w:rPr>
          <w:delText xml:space="preserve">or </w:delText>
        </w:r>
        <w:r w:rsidRPr="00250813" w:rsidDel="000C2B45">
          <w:rPr>
            <w:rFonts w:asciiTheme="minorBidi" w:hAnsiTheme="minorBidi" w:cstheme="minorBidi"/>
            <w:b/>
            <w:bCs/>
            <w:color w:val="7F7F7F"/>
          </w:rPr>
          <w:delText xml:space="preserve">‘is not equal to 1’ </w:delText>
        </w:r>
        <w:r w:rsidRPr="00250813" w:rsidDel="000C2B45">
          <w:rPr>
            <w:rFonts w:asciiTheme="minorBidi" w:hAnsiTheme="minorBidi" w:cstheme="minorBidi"/>
            <w:color w:val="7F7F7F"/>
          </w:rPr>
          <w:delText xml:space="preserve">is selected in </w:delText>
        </w:r>
        <w:r w:rsidRPr="00250813" w:rsidDel="000C2B45">
          <w:rPr>
            <w:rFonts w:asciiTheme="minorBidi" w:hAnsiTheme="minorBidi" w:cstheme="minorBidi"/>
            <w:b/>
            <w:bCs/>
            <w:color w:val="7F7F7F"/>
          </w:rPr>
          <w:delText>‘Awareness Check 1’</w:delText>
        </w:r>
        <w:r w:rsidRPr="00250813" w:rsidDel="000C2B45">
          <w:rPr>
            <w:rFonts w:asciiTheme="minorBidi" w:hAnsiTheme="minorBidi" w:cstheme="minorBidi"/>
            <w:color w:val="7F7F7F"/>
          </w:rPr>
          <w:delText xml:space="preserve"> question}</w:delText>
        </w:r>
      </w:del>
    </w:p>
    <w:p w14:paraId="71CCAA78" w14:textId="4A2BE64A" w:rsidR="000616E5" w:rsidRPr="00250813" w:rsidDel="000C2B45" w:rsidRDefault="000616E5" w:rsidP="00250813">
      <w:pPr>
        <w:bidi/>
        <w:spacing w:after="120"/>
        <w:rPr>
          <w:del w:id="1313" w:author="giladsar@gmail.com" w:date="2025-03-04T12:55:00Z"/>
          <w:rFonts w:asciiTheme="minorBidi" w:hAnsiTheme="minorBidi" w:cstheme="minorBidi"/>
          <w:lang w:val="en-US"/>
          <w:rPrChange w:id="1314" w:author="giladsar@gmail.com" w:date="2025-04-08T13:34:00Z">
            <w:rPr>
              <w:del w:id="1315" w:author="giladsar@gmail.com" w:date="2025-03-04T12:55:00Z"/>
              <w:rFonts w:asciiTheme="minorBidi" w:hAnsiTheme="minorBidi" w:cstheme="minorBidi"/>
            </w:rPr>
          </w:rPrChange>
        </w:rPr>
        <w:pPrChange w:id="1316" w:author="giladsar@gmail.com" w:date="2025-04-08T13:34:00Z">
          <w:pPr>
            <w:bidi/>
            <w:spacing w:after="120"/>
          </w:pPr>
        </w:pPrChange>
      </w:pPr>
      <w:del w:id="1317" w:author="giladsar@gmail.com" w:date="2025-03-03T18:23:00Z">
        <w:r w:rsidRPr="00250813" w:rsidDel="00B92758">
          <w:rPr>
            <w:rFonts w:asciiTheme="minorBidi" w:hAnsiTheme="minorBidi" w:cstheme="minorBidi"/>
            <w:color w:val="000000"/>
            <w:rtl/>
          </w:rPr>
          <w:delText>נכשלת בשתי בדיקות קשב. אנא צא מחלון זה והמשך יום נעים!</w:delText>
        </w:r>
      </w:del>
    </w:p>
    <w:p w14:paraId="77B27C3D" w14:textId="7547612C" w:rsidR="000616E5" w:rsidRPr="00250813" w:rsidDel="00250813" w:rsidRDefault="000616E5" w:rsidP="00250813">
      <w:pPr>
        <w:bidi/>
        <w:rPr>
          <w:del w:id="1318" w:author="giladsar@gmail.com" w:date="2025-04-08T13:34:00Z"/>
          <w:rFonts w:asciiTheme="minorBidi" w:hAnsiTheme="minorBidi" w:cstheme="minorBidi"/>
          <w:rtl/>
        </w:rPr>
        <w:pPrChange w:id="1319" w:author="giladsar@gmail.com" w:date="2025-04-08T13:34:00Z">
          <w:pPr>
            <w:bidi/>
          </w:pPr>
        </w:pPrChange>
      </w:pPr>
    </w:p>
    <w:p w14:paraId="155523DA" w14:textId="77777777" w:rsidR="000616E5" w:rsidRPr="00250813" w:rsidRDefault="000616E5" w:rsidP="00250813">
      <w:pPr>
        <w:bidi/>
        <w:rPr>
          <w:rFonts w:asciiTheme="minorBidi" w:hAnsiTheme="minorBidi" w:cstheme="minorBidi"/>
        </w:rPr>
      </w:pPr>
    </w:p>
    <w:p w14:paraId="5331BE21" w14:textId="77777777" w:rsidR="000616E5" w:rsidRPr="00250813" w:rsidRDefault="000616E5" w:rsidP="000616E5">
      <w:pPr>
        <w:shd w:val="clear" w:color="auto" w:fill="FFFFFF"/>
        <w:bidi/>
        <w:rPr>
          <w:rFonts w:asciiTheme="minorBidi" w:hAnsiTheme="minorBidi" w:cstheme="minorBidi"/>
          <w:b/>
          <w:bCs/>
          <w:color w:val="5B9BD5"/>
          <w:rtl/>
        </w:rPr>
      </w:pPr>
    </w:p>
    <w:p w14:paraId="52598270" w14:textId="77777777" w:rsidR="009812E7" w:rsidRPr="00250813" w:rsidRDefault="009812E7" w:rsidP="009812E7">
      <w:pPr>
        <w:shd w:val="clear" w:color="auto" w:fill="FFFFFF"/>
        <w:bidi/>
        <w:rPr>
          <w:rFonts w:asciiTheme="minorBidi" w:hAnsiTheme="minorBidi" w:cstheme="minorBidi"/>
          <w:b/>
          <w:bCs/>
          <w:color w:val="5B9BD5"/>
          <w:rtl/>
        </w:rPr>
      </w:pPr>
    </w:p>
    <w:p w14:paraId="4ACFD6A0" w14:textId="79CD4192" w:rsidR="001057D3" w:rsidRPr="00250813" w:rsidRDefault="001057D3" w:rsidP="009812E7">
      <w:pPr>
        <w:shd w:val="clear" w:color="auto" w:fill="FFFFFF"/>
        <w:bidi/>
        <w:rPr>
          <w:rFonts w:asciiTheme="minorBidi" w:hAnsiTheme="minorBidi" w:cstheme="minorBidi"/>
          <w:rtl/>
        </w:rPr>
      </w:pPr>
      <w:r w:rsidRPr="00250813">
        <w:rPr>
          <w:rFonts w:asciiTheme="minorBidi" w:hAnsiTheme="minorBidi" w:cstheme="minorBidi"/>
          <w:b/>
          <w:bCs/>
          <w:color w:val="5B9BD5"/>
          <w:rtl/>
        </w:rPr>
        <w:t>[מבחן זיכרון] </w:t>
      </w:r>
    </w:p>
    <w:p w14:paraId="2269859A" w14:textId="77777777" w:rsidR="001057D3" w:rsidRPr="00250813" w:rsidRDefault="001057D3" w:rsidP="001057D3">
      <w:pPr>
        <w:shd w:val="clear" w:color="auto" w:fill="FFFFFF"/>
        <w:bidi/>
        <w:rPr>
          <w:rFonts w:asciiTheme="minorBidi" w:hAnsiTheme="minorBidi" w:cstheme="minorBidi"/>
          <w:rtl/>
        </w:rPr>
      </w:pPr>
      <w:r w:rsidRPr="00250813">
        <w:rPr>
          <w:rFonts w:asciiTheme="minorBidi" w:hAnsiTheme="minorBidi" w:cstheme="minorBidi"/>
          <w:b/>
          <w:bCs/>
          <w:color w:val="000000"/>
          <w:rtl/>
        </w:rPr>
        <w:t>[הקדמה]</w:t>
      </w:r>
    </w:p>
    <w:p w14:paraId="453737BE" w14:textId="77777777" w:rsidR="001057D3" w:rsidRPr="00250813" w:rsidRDefault="001057D3" w:rsidP="001057D3">
      <w:pPr>
        <w:shd w:val="clear" w:color="auto" w:fill="FFFFFF"/>
        <w:bidi/>
        <w:rPr>
          <w:rFonts w:asciiTheme="minorBidi" w:hAnsiTheme="minorBidi" w:cstheme="minorBidi"/>
          <w:rtl/>
        </w:rPr>
      </w:pPr>
      <w:r w:rsidRPr="00250813">
        <w:rPr>
          <w:rFonts w:asciiTheme="minorBidi" w:hAnsiTheme="minorBidi" w:cstheme="minorBidi"/>
          <w:color w:val="000000"/>
          <w:rtl/>
        </w:rPr>
        <w:t>כעת יוצג בפניך מספר שאלות, עבור כל תשובה נכונה תקבל תגמול כספי. גובה התגמול יוצג לך בסוף הניסוי.</w:t>
      </w:r>
    </w:p>
    <w:p w14:paraId="726242D8" w14:textId="5F209777" w:rsidR="001057D3" w:rsidRPr="00250813" w:rsidRDefault="001057D3" w:rsidP="001057D3">
      <w:pPr>
        <w:bidi/>
        <w:spacing w:after="120"/>
        <w:rPr>
          <w:rFonts w:asciiTheme="minorBidi" w:hAnsiTheme="minorBidi" w:cstheme="minorBidi"/>
          <w:rtl/>
        </w:rPr>
      </w:pPr>
      <w:r w:rsidRPr="00250813">
        <w:rPr>
          <w:rFonts w:asciiTheme="minorBidi" w:hAnsiTheme="minorBidi" w:cstheme="minorBidi"/>
          <w:color w:val="000000"/>
          <w:rtl/>
        </w:rPr>
        <w:t xml:space="preserve">בהתאם לנאמר </w:t>
      </w:r>
      <w:del w:id="1320" w:author="giladsar@gmail.com" w:date="2025-03-03T12:15:00Z">
        <w:r w:rsidRPr="00250813" w:rsidDel="00251259">
          <w:rPr>
            <w:rFonts w:asciiTheme="minorBidi" w:hAnsiTheme="minorBidi" w:cstheme="minorBidi"/>
            <w:color w:val="000000"/>
            <w:rtl/>
          </w:rPr>
          <w:delText>בסירטון</w:delText>
        </w:r>
      </w:del>
      <w:ins w:id="1321" w:author="giladsar@gmail.com" w:date="2025-03-03T12:15:00Z">
        <w:r w:rsidR="00251259" w:rsidRPr="00250813">
          <w:rPr>
            <w:rFonts w:asciiTheme="minorBidi" w:hAnsiTheme="minorBidi" w:cstheme="minorBidi"/>
            <w:color w:val="000000"/>
            <w:rtl/>
            <w:rPrChange w:id="1322" w:author="giladsar@gmail.com" w:date="2025-04-08T13:34:00Z">
              <w:rPr>
                <w:rFonts w:asciiTheme="minorBidi" w:hAnsiTheme="minorBidi" w:cstheme="minorBidi" w:hint="cs"/>
                <w:color w:val="000000"/>
                <w:rtl/>
              </w:rPr>
            </w:rPrChange>
          </w:rPr>
          <w:t>בסרטון</w:t>
        </w:r>
      </w:ins>
      <w:r w:rsidRPr="00250813">
        <w:rPr>
          <w:rFonts w:asciiTheme="minorBidi" w:hAnsiTheme="minorBidi" w:cstheme="minorBidi"/>
          <w:color w:val="000000"/>
          <w:rtl/>
        </w:rPr>
        <w:t>, אנא ענה על השאלות הבאות:</w:t>
      </w:r>
    </w:p>
    <w:p w14:paraId="15F87B4E" w14:textId="77777777" w:rsidR="009812E7" w:rsidRPr="00250813" w:rsidRDefault="009812E7" w:rsidP="001057D3">
      <w:pPr>
        <w:bidi/>
        <w:spacing w:after="120"/>
        <w:rPr>
          <w:rFonts w:asciiTheme="minorBidi" w:hAnsiTheme="minorBidi" w:cstheme="minorBidi"/>
          <w:b/>
          <w:bCs/>
          <w:color w:val="000000"/>
          <w:rtl/>
        </w:rPr>
      </w:pPr>
    </w:p>
    <w:p w14:paraId="0A6ABE2F" w14:textId="59FC86ED" w:rsidR="009812E7" w:rsidRPr="00250813" w:rsidRDefault="009812E7" w:rsidP="009812E7">
      <w:pPr>
        <w:bidi/>
        <w:spacing w:after="120"/>
        <w:rPr>
          <w:rFonts w:asciiTheme="minorBidi" w:hAnsiTheme="minorBidi" w:cstheme="minorBidi"/>
          <w:color w:val="000000"/>
          <w:rtl/>
          <w:lang w:val="en-US"/>
        </w:rPr>
      </w:pPr>
      <w:r w:rsidRPr="00250813">
        <w:rPr>
          <w:rFonts w:asciiTheme="minorBidi" w:hAnsiTheme="minorBidi" w:cstheme="minorBidi"/>
          <w:b/>
          <w:bCs/>
          <w:color w:val="000000"/>
          <w:rtl/>
        </w:rPr>
        <w:t>[</w:t>
      </w:r>
      <w:r w:rsidRPr="00250813">
        <w:rPr>
          <w:rFonts w:asciiTheme="minorBidi" w:hAnsiTheme="minorBidi" w:cstheme="minorBidi"/>
          <w:color w:val="000000"/>
          <w:lang w:val="en-US"/>
        </w:rPr>
        <w:t xml:space="preserve">Randomized block </w:t>
      </w:r>
      <w:r w:rsidRPr="00250813">
        <w:rPr>
          <w:rFonts w:asciiTheme="minorBidi" w:hAnsiTheme="minorBidi" w:cstheme="minorBidi"/>
          <w:color w:val="000000"/>
          <w:rtl/>
          <w:lang w:val="en-US"/>
        </w:rPr>
        <w:t xml:space="preserve">] </w:t>
      </w:r>
    </w:p>
    <w:p w14:paraId="204907DC" w14:textId="77777777" w:rsidR="009812E7" w:rsidRPr="00250813" w:rsidRDefault="009812E7" w:rsidP="009812E7">
      <w:pPr>
        <w:bidi/>
        <w:spacing w:after="120"/>
        <w:rPr>
          <w:rFonts w:asciiTheme="minorBidi" w:hAnsiTheme="minorBidi" w:cstheme="minorBidi"/>
          <w:b/>
          <w:bCs/>
          <w:color w:val="000000"/>
          <w:rtl/>
        </w:rPr>
      </w:pPr>
    </w:p>
    <w:p w14:paraId="3FC76B05" w14:textId="77777777" w:rsidR="009812E7" w:rsidRPr="00250813" w:rsidRDefault="009812E7" w:rsidP="009812E7">
      <w:pPr>
        <w:bidi/>
        <w:spacing w:after="120"/>
        <w:rPr>
          <w:rFonts w:asciiTheme="minorBidi" w:hAnsiTheme="minorBidi" w:cstheme="minorBidi"/>
          <w:b/>
          <w:bCs/>
          <w:color w:val="000000"/>
          <w:rtl/>
        </w:rPr>
      </w:pPr>
    </w:p>
    <w:p w14:paraId="3EAB5BF8" w14:textId="2CBF3E57" w:rsidR="001057D3" w:rsidRPr="00250813" w:rsidRDefault="001057D3" w:rsidP="009812E7">
      <w:pPr>
        <w:bidi/>
        <w:spacing w:after="120"/>
        <w:rPr>
          <w:rFonts w:asciiTheme="minorBidi" w:hAnsiTheme="minorBidi" w:cstheme="minorBidi"/>
          <w:rtl/>
        </w:rPr>
      </w:pPr>
      <w:r w:rsidRPr="00250813">
        <w:rPr>
          <w:rFonts w:asciiTheme="minorBidi" w:hAnsiTheme="minorBidi" w:cstheme="minorBidi"/>
          <w:b/>
          <w:bCs/>
          <w:color w:val="000000"/>
          <w:rtl/>
        </w:rPr>
        <w:t>[1] </w:t>
      </w:r>
    </w:p>
    <w:p w14:paraId="4EF40A8A" w14:textId="77777777" w:rsidR="001057D3" w:rsidRPr="00250813" w:rsidRDefault="001057D3" w:rsidP="001057D3">
      <w:pPr>
        <w:bidi/>
        <w:spacing w:after="120"/>
        <w:rPr>
          <w:rFonts w:asciiTheme="minorBidi" w:hAnsiTheme="minorBidi" w:cstheme="minorBidi"/>
          <w:rtl/>
        </w:rPr>
      </w:pPr>
      <w:r w:rsidRPr="00250813">
        <w:rPr>
          <w:rFonts w:asciiTheme="minorBidi" w:hAnsiTheme="minorBidi" w:cstheme="minorBidi"/>
          <w:color w:val="000000"/>
          <w:rtl/>
        </w:rPr>
        <w:t>על פי רוב, צמחים נחשבים ליצורים __?</w:t>
      </w:r>
    </w:p>
    <w:p w14:paraId="03453AFC"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אינטליגנטיים</w:t>
      </w:r>
    </w:p>
    <w:p w14:paraId="11F489C6"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lastRenderedPageBreak/>
        <w:t xml:space="preserve">ב. </w:t>
      </w:r>
      <w:r w:rsidRPr="00250813">
        <w:rPr>
          <w:rFonts w:asciiTheme="minorBidi" w:hAnsiTheme="minorBidi" w:cstheme="minorBidi"/>
          <w:color w:val="000000"/>
          <w:shd w:val="clear" w:color="auto" w:fill="FFFF00"/>
          <w:rtl/>
        </w:rPr>
        <w:tab/>
        <w:t>פשוטים</w:t>
      </w:r>
    </w:p>
    <w:p w14:paraId="6D563B8F"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רגישים</w:t>
      </w:r>
    </w:p>
    <w:p w14:paraId="2037CA7F"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מורכבים</w:t>
      </w:r>
    </w:p>
    <w:p w14:paraId="17603332"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[2]</w:t>
      </w:r>
    </w:p>
    <w:p w14:paraId="6098BC76" w14:textId="77777777" w:rsidR="001057D3" w:rsidRPr="00250813" w:rsidRDefault="001057D3" w:rsidP="001057D3">
      <w:pPr>
        <w:bidi/>
        <w:spacing w:after="160"/>
        <w:ind w:right="720"/>
        <w:rPr>
          <w:rFonts w:asciiTheme="minorBidi" w:hAnsiTheme="minorBidi" w:cstheme="minorBidi"/>
          <w:rtl/>
          <w:lang w:val="en-US"/>
          <w:rPrChange w:id="1323" w:author="giladsar@gmail.com" w:date="2025-04-08T13:34:00Z">
            <w:rPr>
              <w:rFonts w:asciiTheme="minorBidi" w:hAnsiTheme="minorBidi" w:cstheme="minorBidi"/>
              <w:rtl/>
            </w:rPr>
          </w:rPrChange>
        </w:rPr>
      </w:pPr>
      <w:r w:rsidRPr="00250813">
        <w:rPr>
          <w:rFonts w:asciiTheme="minorBidi" w:hAnsiTheme="minorBidi" w:cstheme="minorBidi"/>
          <w:color w:val="000000"/>
          <w:rtl/>
        </w:rPr>
        <w:t> מה עושה צמח המימוזה הביישנית כאשר נוגעים בו? </w:t>
      </w:r>
    </w:p>
    <w:p w14:paraId="5E82D6A7"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מתייבש</w:t>
      </w:r>
    </w:p>
    <w:p w14:paraId="5C71B210"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משנה צבע</w:t>
      </w:r>
    </w:p>
    <w:p w14:paraId="10C8F126"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ג. </w:t>
      </w:r>
      <w:r w:rsidRPr="00250813">
        <w:rPr>
          <w:rFonts w:asciiTheme="minorBidi" w:hAnsiTheme="minorBidi" w:cstheme="minorBidi"/>
          <w:color w:val="000000"/>
          <w:shd w:val="clear" w:color="auto" w:fill="FFFF00"/>
          <w:rtl/>
        </w:rPr>
        <w:tab/>
        <w:t>מתקפל</w:t>
      </w:r>
    </w:p>
    <w:p w14:paraId="07D7F069"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מפתח פרח חדש</w:t>
      </w:r>
    </w:p>
    <w:p w14:paraId="022EA911"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[3]</w:t>
      </w:r>
    </w:p>
    <w:p w14:paraId="53189823"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עד כמה צמחים מדויקים בזיהוי מזג האוויר?</w:t>
      </w:r>
    </w:p>
    <w:p w14:paraId="719161F0"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עד כדי 10 מעלות</w:t>
      </w:r>
    </w:p>
    <w:p w14:paraId="7167224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עד כדי 5 מעלות</w:t>
      </w:r>
    </w:p>
    <w:p w14:paraId="1C9A1160"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ג. </w:t>
      </w:r>
      <w:r w:rsidRPr="00250813">
        <w:rPr>
          <w:rFonts w:asciiTheme="minorBidi" w:hAnsiTheme="minorBidi" w:cstheme="minorBidi"/>
          <w:color w:val="000000"/>
          <w:shd w:val="clear" w:color="auto" w:fill="FFFF00"/>
          <w:rtl/>
        </w:rPr>
        <w:tab/>
        <w:t>עד כדי מעלה אחת</w:t>
      </w:r>
    </w:p>
    <w:p w14:paraId="5D9949CB"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אין להם יכולת לזהות מזג אוויר</w:t>
      </w:r>
    </w:p>
    <w:p w14:paraId="5CB0DA3E"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[4]</w:t>
      </w:r>
    </w:p>
    <w:p w14:paraId="07B17324"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למה זיהוי טמפרטורות מדויק חשוב לצמחים?</w:t>
      </w:r>
    </w:p>
    <w:p w14:paraId="3D9ACDCC"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א.</w:t>
      </w:r>
      <w:r w:rsidRPr="00250813">
        <w:rPr>
          <w:rFonts w:asciiTheme="minorBidi" w:hAnsiTheme="minorBidi" w:cstheme="minorBidi"/>
          <w:color w:val="000000"/>
          <w:shd w:val="clear" w:color="auto" w:fill="FFFF00"/>
          <w:rtl/>
        </w:rPr>
        <w:tab/>
        <w:t>לתזמון הפריחה</w:t>
      </w:r>
    </w:p>
    <w:p w14:paraId="76D5DAE8"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כדי להימנע מהקור</w:t>
      </w:r>
    </w:p>
    <w:p w14:paraId="053BE148"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כדי לדעת מתי להטיל זרעים</w:t>
      </w:r>
    </w:p>
    <w:p w14:paraId="653E495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כדי להתאים את צבע הפרחים</w:t>
      </w:r>
    </w:p>
    <w:p w14:paraId="218F912D"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[5]</w:t>
      </w:r>
    </w:p>
    <w:p w14:paraId="1BC142A4"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לפי הדוגמה של נעמה, באיזו טמפרטורה הצמח בדוגמא אמור לצמוח?</w:t>
      </w:r>
    </w:p>
    <w:p w14:paraId="6026588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15 מעלות</w:t>
      </w:r>
    </w:p>
    <w:p w14:paraId="3A1E3F48"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20 מעלות</w:t>
      </w:r>
    </w:p>
    <w:p w14:paraId="356E6EA5"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ג. </w:t>
      </w:r>
      <w:r w:rsidRPr="00250813">
        <w:rPr>
          <w:rFonts w:asciiTheme="minorBidi" w:hAnsiTheme="minorBidi" w:cstheme="minorBidi"/>
          <w:color w:val="000000"/>
          <w:shd w:val="clear" w:color="auto" w:fill="FFFF00"/>
          <w:rtl/>
        </w:rPr>
        <w:tab/>
        <w:t>21 מעלות</w:t>
      </w:r>
    </w:p>
    <w:p w14:paraId="68978056"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25 מעלות</w:t>
      </w:r>
    </w:p>
    <w:p w14:paraId="17235FA0"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[6]</w:t>
      </w:r>
    </w:p>
    <w:p w14:paraId="431844AF"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מה קורה אם זבוב נוגע בשערה של מלכודת ונוס ולא נוגע שוב תוך 20 שניות?</w:t>
      </w:r>
    </w:p>
    <w:p w14:paraId="150FB2F6"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הלסת של הצמח נסגרת</w:t>
      </w:r>
    </w:p>
    <w:p w14:paraId="1651427D"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lastRenderedPageBreak/>
        <w:t xml:space="preserve">ב. </w:t>
      </w:r>
      <w:r w:rsidRPr="00250813">
        <w:rPr>
          <w:rFonts w:asciiTheme="minorBidi" w:hAnsiTheme="minorBidi" w:cstheme="minorBidi"/>
          <w:color w:val="000000"/>
          <w:shd w:val="clear" w:color="auto" w:fill="FFFF00"/>
          <w:rtl/>
        </w:rPr>
        <w:tab/>
        <w:t>הלסת של הצמח נשארת פתוחה</w:t>
      </w:r>
    </w:p>
    <w:p w14:paraId="467074F3"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הצמח מתחיל תהליך חדש</w:t>
      </w:r>
    </w:p>
    <w:p w14:paraId="0FDEB256" w14:textId="6D6C3A32" w:rsidR="005409D6" w:rsidRPr="00250813" w:rsidRDefault="001057D3" w:rsidP="005409D6">
      <w:pPr>
        <w:bidi/>
        <w:spacing w:after="160"/>
        <w:ind w:right="1060" w:hanging="360"/>
        <w:rPr>
          <w:rFonts w:asciiTheme="minorBidi" w:hAnsiTheme="minorBidi" w:cstheme="minorBidi"/>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הצמח מתייבש</w:t>
      </w:r>
    </w:p>
    <w:p w14:paraId="2C2C1681" w14:textId="1B11AB20" w:rsidR="001057D3" w:rsidRPr="00250813" w:rsidRDefault="001057D3" w:rsidP="005409D6">
      <w:pPr>
        <w:bidi/>
        <w:spacing w:after="160"/>
        <w:ind w:right="720"/>
        <w:rPr>
          <w:rFonts w:asciiTheme="minorBidi" w:hAnsiTheme="minorBidi" w:cstheme="minorBidi"/>
          <w:rtl/>
        </w:rPr>
      </w:pPr>
      <w:r w:rsidRPr="00250813">
        <w:rPr>
          <w:rFonts w:asciiTheme="minorBidi" w:hAnsiTheme="minorBidi" w:cstheme="minorBidi"/>
          <w:b/>
          <w:bCs/>
          <w:color w:val="000000"/>
          <w:rtl/>
        </w:rPr>
        <w:t>[7] </w:t>
      </w:r>
    </w:p>
    <w:p w14:paraId="326810AE" w14:textId="6B46FE8B"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איזו השפעה מפתיעה יש לליטוף צמחים?</w:t>
      </w:r>
      <w:del w:id="1324" w:author="giladsar@gmail.com" w:date="2025-03-03T12:30:00Z">
        <w:r w:rsidRPr="00250813" w:rsidDel="00740017">
          <w:rPr>
            <w:rFonts w:asciiTheme="minorBidi" w:hAnsiTheme="minorBidi" w:cstheme="minorBidi"/>
            <w:color w:val="000000"/>
            <w:rtl/>
          </w:rPr>
          <w:delText xml:space="preserve"> נוטים לעצור את הגדילה שלהם ו- לעתים אף למות</w:delText>
        </w:r>
      </w:del>
      <w:del w:id="1325" w:author="giladsar@gmail.com" w:date="2025-03-04T12:53:00Z">
        <w:r w:rsidRPr="00250813" w:rsidDel="000C2B45">
          <w:rPr>
            <w:rFonts w:asciiTheme="minorBidi" w:hAnsiTheme="minorBidi" w:cstheme="minorBidi"/>
            <w:color w:val="000000"/>
            <w:rtl/>
          </w:rPr>
          <w:delText>.</w:delText>
        </w:r>
      </w:del>
    </w:p>
    <w:p w14:paraId="5D54B76E"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הם גדלים מהר יותר</w:t>
      </w:r>
    </w:p>
    <w:p w14:paraId="160DD719"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הם מייצרים פחות פרחים</w:t>
      </w:r>
    </w:p>
    <w:p w14:paraId="2C018F48"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ג. </w:t>
      </w:r>
      <w:r w:rsidRPr="00250813">
        <w:rPr>
          <w:rFonts w:asciiTheme="minorBidi" w:hAnsiTheme="minorBidi" w:cstheme="minorBidi"/>
          <w:color w:val="000000"/>
          <w:shd w:val="clear" w:color="auto" w:fill="FFFF00"/>
          <w:rtl/>
        </w:rPr>
        <w:tab/>
        <w:t>הם מפסיקים לגדול</w:t>
      </w:r>
    </w:p>
    <w:p w14:paraId="52E295A5"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הם מתנתקים מהשורשים</w:t>
      </w:r>
    </w:p>
    <w:p w14:paraId="5993C8A3"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[8]</w:t>
      </w:r>
    </w:p>
    <w:p w14:paraId="1584EC0F"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איזו תכונה נדרשת מעצם כדי שצמח מטפס יסתלסל סביבו?</w:t>
      </w:r>
    </w:p>
    <w:p w14:paraId="2760C2EF"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עליו להיות חם</w:t>
      </w:r>
    </w:p>
    <w:p w14:paraId="4623093D"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ב. </w:t>
      </w:r>
      <w:r w:rsidRPr="00250813">
        <w:rPr>
          <w:rFonts w:asciiTheme="minorBidi" w:hAnsiTheme="minorBidi" w:cstheme="minorBidi"/>
          <w:color w:val="000000"/>
          <w:shd w:val="clear" w:color="auto" w:fill="FFFF00"/>
          <w:rtl/>
        </w:rPr>
        <w:tab/>
        <w:t>עליו להיות מוצק</w:t>
      </w:r>
    </w:p>
    <w:p w14:paraId="49264EC3"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עליו להיות רך וגמיש</w:t>
      </w:r>
    </w:p>
    <w:p w14:paraId="5DA8745E"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עליו להיות מחוספס</w:t>
      </w:r>
    </w:p>
    <w:p w14:paraId="228518B6"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b/>
          <w:bCs/>
          <w:color w:val="000000"/>
          <w:rtl/>
        </w:rPr>
        <w:t>[9]</w:t>
      </w:r>
    </w:p>
    <w:p w14:paraId="6711BA6F"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מהי דוגמה לזיכרון בגוף האדם שאינו קשור למוח?</w:t>
      </w:r>
    </w:p>
    <w:p w14:paraId="2E2A16A2"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הרגלים יומיומיים</w:t>
      </w:r>
    </w:p>
    <w:p w14:paraId="1FB3045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תחושת ריח</w:t>
      </w:r>
    </w:p>
    <w:p w14:paraId="31B96B7F"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זיכרון לטווח קצר</w:t>
      </w:r>
    </w:p>
    <w:p w14:paraId="315DB956" w14:textId="77777777" w:rsidR="001057D3" w:rsidRPr="00250813" w:rsidDel="000C2B45" w:rsidRDefault="001057D3" w:rsidP="001057D3">
      <w:pPr>
        <w:bidi/>
        <w:spacing w:after="160"/>
        <w:ind w:right="1060" w:hanging="360"/>
        <w:rPr>
          <w:del w:id="1326" w:author="giladsar@gmail.com" w:date="2025-03-04T12:57:00Z"/>
          <w:rFonts w:asciiTheme="minorBidi" w:hAnsiTheme="minorBidi" w:cstheme="minorBidi"/>
          <w:rtl/>
        </w:rPr>
      </w:pPr>
      <w:r w:rsidRPr="00250813">
        <w:rPr>
          <w:rFonts w:asciiTheme="minorBidi" w:hAnsiTheme="minorBidi" w:cstheme="minorBidi"/>
          <w:color w:val="000000"/>
          <w:shd w:val="clear" w:color="auto" w:fill="FFFF00"/>
          <w:rtl/>
        </w:rPr>
        <w:t xml:space="preserve">ד. </w:t>
      </w:r>
      <w:r w:rsidRPr="00250813">
        <w:rPr>
          <w:rFonts w:asciiTheme="minorBidi" w:hAnsiTheme="minorBidi" w:cstheme="minorBidi"/>
          <w:color w:val="000000"/>
          <w:shd w:val="clear" w:color="auto" w:fill="FFFF00"/>
          <w:rtl/>
        </w:rPr>
        <w:tab/>
        <w:t>המערכת החיסונית</w:t>
      </w:r>
    </w:p>
    <w:p w14:paraId="4B20F7DB" w14:textId="0F428473" w:rsidR="0091062E" w:rsidRPr="00250813" w:rsidDel="000C2B45" w:rsidRDefault="0091062E" w:rsidP="0091062E">
      <w:pPr>
        <w:shd w:val="clear" w:color="auto" w:fill="FFFFFF"/>
        <w:bidi/>
        <w:rPr>
          <w:del w:id="1327" w:author="giladsar@gmail.com" w:date="2025-03-04T12:57:00Z"/>
          <w:rFonts w:asciiTheme="minorBidi" w:hAnsiTheme="minorBidi" w:cstheme="minorBidi"/>
        </w:rPr>
      </w:pPr>
    </w:p>
    <w:p w14:paraId="426DEC91" w14:textId="27D294F4" w:rsidR="00D034F0" w:rsidRPr="00250813" w:rsidDel="000C2B45" w:rsidRDefault="0091062E" w:rsidP="00D034F0">
      <w:pPr>
        <w:bidi/>
        <w:spacing w:after="120"/>
        <w:rPr>
          <w:del w:id="1328" w:author="giladsar@gmail.com" w:date="2025-03-04T12:57:00Z"/>
          <w:rFonts w:asciiTheme="minorBidi" w:hAnsiTheme="minorBidi" w:cstheme="minorBidi"/>
          <w:color w:val="000000"/>
        </w:rPr>
      </w:pPr>
      <w:del w:id="1329" w:author="giladsar@gmail.com" w:date="2025-03-04T12:57:00Z">
        <w:r w:rsidRPr="00250813" w:rsidDel="000C2B45">
          <w:rPr>
            <w:rFonts w:asciiTheme="minorBidi" w:hAnsiTheme="minorBidi" w:cstheme="minorBidi"/>
            <w:b/>
            <w:bCs/>
            <w:color w:val="5B9BD5"/>
          </w:rPr>
          <w:delText xml:space="preserve">[Awareness Check </w:delText>
        </w:r>
      </w:del>
      <w:del w:id="1330" w:author="giladsar@gmail.com" w:date="2025-03-03T12:10:00Z">
        <w:r w:rsidRPr="00250813" w:rsidDel="00FA6EEC">
          <w:rPr>
            <w:rFonts w:asciiTheme="minorBidi" w:hAnsiTheme="minorBidi" w:cstheme="minorBidi"/>
            <w:b/>
            <w:bCs/>
            <w:color w:val="5B9BD5"/>
          </w:rPr>
          <w:delText>1</w:delText>
        </w:r>
      </w:del>
      <w:del w:id="1331" w:author="giladsar@gmail.com" w:date="2025-03-04T12:57:00Z">
        <w:r w:rsidRPr="00250813" w:rsidDel="000C2B45">
          <w:rPr>
            <w:rFonts w:asciiTheme="minorBidi" w:hAnsiTheme="minorBidi" w:cstheme="minorBidi"/>
            <w:b/>
            <w:bCs/>
            <w:color w:val="5B9BD5"/>
          </w:rPr>
          <w:delText>]</w:delText>
        </w:r>
        <w:r w:rsidR="00D034F0" w:rsidRPr="00250813" w:rsidDel="000C2B45">
          <w:rPr>
            <w:rFonts w:asciiTheme="minorBidi" w:hAnsiTheme="minorBidi" w:cstheme="minorBidi"/>
            <w:color w:val="000000"/>
            <w:rtl/>
          </w:rPr>
          <w:delText xml:space="preserve"> </w:delText>
        </w:r>
      </w:del>
    </w:p>
    <w:p w14:paraId="54AED5AE" w14:textId="518C8C9A" w:rsidR="00D034F0" w:rsidRPr="00250813" w:rsidDel="000C2B45" w:rsidRDefault="00D034F0" w:rsidP="00D034F0">
      <w:pPr>
        <w:bidi/>
        <w:spacing w:after="120"/>
        <w:rPr>
          <w:del w:id="1332" w:author="giladsar@gmail.com" w:date="2025-03-04T12:57:00Z"/>
          <w:rFonts w:asciiTheme="minorBidi" w:hAnsiTheme="minorBidi" w:cstheme="minorBidi"/>
        </w:rPr>
      </w:pPr>
      <w:del w:id="1333" w:author="giladsar@gmail.com" w:date="2025-03-04T12:57:00Z">
        <w:r w:rsidRPr="00250813" w:rsidDel="000C2B45">
          <w:rPr>
            <w:rFonts w:asciiTheme="minorBidi" w:hAnsiTheme="minorBidi" w:cstheme="minorBidi"/>
            <w:color w:val="000000"/>
            <w:rtl/>
          </w:rPr>
          <w:delText>כדי לבצע מחקר אמין, אנו מעוניינים לדעת אם המשתתפים שלנו קוראים את הוראות המחקר בקפידה. כדי להוכיח שאתם משתתפים שקוראים את ההוראות, עליכם לסמן למטה את האפשרות "אחר" ולהקליד את המספר 2 בתיבת הטקסט של אפשרות זו. תודה רבה על תשומת הלב.</w:delText>
        </w:r>
      </w:del>
    </w:p>
    <w:p w14:paraId="524867D3" w14:textId="3A597895" w:rsidR="00D034F0" w:rsidRPr="00250813" w:rsidDel="000C2B45" w:rsidRDefault="00D034F0" w:rsidP="00D034F0">
      <w:pPr>
        <w:bidi/>
        <w:spacing w:after="120"/>
        <w:rPr>
          <w:del w:id="1334" w:author="giladsar@gmail.com" w:date="2025-03-04T12:57:00Z"/>
          <w:rFonts w:asciiTheme="minorBidi" w:hAnsiTheme="minorBidi" w:cstheme="minorBidi"/>
          <w:rtl/>
        </w:rPr>
      </w:pPr>
      <w:del w:id="1335" w:author="giladsar@gmail.com" w:date="2025-03-04T12:57:00Z">
        <w:r w:rsidRPr="00250813" w:rsidDel="000C2B45">
          <w:rPr>
            <w:rFonts w:asciiTheme="minorBidi" w:hAnsiTheme="minorBidi" w:cstheme="minorBidi"/>
            <w:color w:val="000000"/>
            <w:rtl/>
          </w:rPr>
          <w:delText xml:space="preserve">בהתאם להנחיות, איזה </w:delText>
        </w:r>
        <w:r w:rsidRPr="00250813" w:rsidDel="000C2B45">
          <w:rPr>
            <w:rFonts w:asciiTheme="minorBidi" w:hAnsiTheme="minorBidi" w:cstheme="minorBidi"/>
            <w:color w:val="000000"/>
            <w:rtl/>
            <w:lang w:val="en-US"/>
          </w:rPr>
          <w:delText>פרח נחשב מושך במיוחד</w:delText>
        </w:r>
        <w:r w:rsidRPr="00250813" w:rsidDel="000C2B45">
          <w:rPr>
            <w:rFonts w:asciiTheme="minorBidi" w:hAnsiTheme="minorBidi" w:cstheme="minorBidi"/>
            <w:color w:val="000000"/>
            <w:rtl/>
          </w:rPr>
          <w:delText>?</w:delText>
        </w:r>
      </w:del>
    </w:p>
    <w:p w14:paraId="3EC3EDE8" w14:textId="14539A38" w:rsidR="00D034F0" w:rsidRPr="00250813" w:rsidDel="000C2B45" w:rsidRDefault="00D034F0" w:rsidP="00D034F0">
      <w:pPr>
        <w:numPr>
          <w:ilvl w:val="0"/>
          <w:numId w:val="8"/>
        </w:numPr>
        <w:bidi/>
        <w:textAlignment w:val="baseline"/>
        <w:rPr>
          <w:del w:id="1336" w:author="giladsar@gmail.com" w:date="2025-03-04T12:57:00Z"/>
          <w:rFonts w:asciiTheme="minorBidi" w:hAnsiTheme="minorBidi" w:cstheme="minorBidi"/>
          <w:color w:val="000000"/>
          <w:rtl/>
        </w:rPr>
      </w:pPr>
      <w:del w:id="1337" w:author="giladsar@gmail.com" w:date="2025-03-04T12:57:00Z">
        <w:r w:rsidRPr="00250813" w:rsidDel="000C2B45">
          <w:rPr>
            <w:rFonts w:asciiTheme="minorBidi" w:hAnsiTheme="minorBidi" w:cstheme="minorBidi"/>
            <w:color w:val="000000"/>
            <w:rtl/>
          </w:rPr>
          <w:delText>סחלב</w:delText>
        </w:r>
      </w:del>
    </w:p>
    <w:p w14:paraId="7D8AB877" w14:textId="022837CC" w:rsidR="00D034F0" w:rsidRPr="00250813" w:rsidDel="000C2B45" w:rsidRDefault="00D034F0" w:rsidP="00D034F0">
      <w:pPr>
        <w:numPr>
          <w:ilvl w:val="0"/>
          <w:numId w:val="8"/>
        </w:numPr>
        <w:bidi/>
        <w:textAlignment w:val="baseline"/>
        <w:rPr>
          <w:del w:id="1338" w:author="giladsar@gmail.com" w:date="2025-03-04T12:57:00Z"/>
          <w:rFonts w:asciiTheme="minorBidi" w:hAnsiTheme="minorBidi" w:cstheme="minorBidi"/>
          <w:color w:val="000000"/>
          <w:rtl/>
        </w:rPr>
      </w:pPr>
      <w:del w:id="1339" w:author="giladsar@gmail.com" w:date="2025-03-04T12:57:00Z">
        <w:r w:rsidRPr="00250813" w:rsidDel="000C2B45">
          <w:rPr>
            <w:rFonts w:asciiTheme="minorBidi" w:hAnsiTheme="minorBidi" w:cstheme="minorBidi"/>
            <w:color w:val="000000"/>
            <w:rtl/>
          </w:rPr>
          <w:delText>נרקיס</w:delText>
        </w:r>
      </w:del>
    </w:p>
    <w:p w14:paraId="4DD3AF9B" w14:textId="4E64CD67" w:rsidR="00D034F0" w:rsidRPr="00250813" w:rsidDel="000C2B45" w:rsidRDefault="00D034F0" w:rsidP="00D034F0">
      <w:pPr>
        <w:numPr>
          <w:ilvl w:val="0"/>
          <w:numId w:val="8"/>
        </w:numPr>
        <w:bidi/>
        <w:textAlignment w:val="baseline"/>
        <w:rPr>
          <w:del w:id="1340" w:author="giladsar@gmail.com" w:date="2025-03-04T12:57:00Z"/>
          <w:rFonts w:asciiTheme="minorBidi" w:hAnsiTheme="minorBidi" w:cstheme="minorBidi"/>
          <w:color w:val="000000"/>
          <w:rtl/>
        </w:rPr>
      </w:pPr>
      <w:del w:id="1341" w:author="giladsar@gmail.com" w:date="2025-03-04T12:57:00Z">
        <w:r w:rsidRPr="00250813" w:rsidDel="000C2B45">
          <w:rPr>
            <w:rFonts w:asciiTheme="minorBidi" w:hAnsiTheme="minorBidi" w:cstheme="minorBidi"/>
            <w:color w:val="000000"/>
            <w:rtl/>
          </w:rPr>
          <w:delText>ורד</w:delText>
        </w:r>
      </w:del>
    </w:p>
    <w:p w14:paraId="4D04A93F" w14:textId="68F1EB2A" w:rsidR="00D034F0" w:rsidRPr="00250813" w:rsidDel="000C2B45" w:rsidRDefault="00D034F0" w:rsidP="00D034F0">
      <w:pPr>
        <w:numPr>
          <w:ilvl w:val="0"/>
          <w:numId w:val="8"/>
        </w:numPr>
        <w:bidi/>
        <w:textAlignment w:val="baseline"/>
        <w:rPr>
          <w:del w:id="1342" w:author="giladsar@gmail.com" w:date="2025-03-04T12:57:00Z"/>
          <w:rFonts w:asciiTheme="minorBidi" w:hAnsiTheme="minorBidi" w:cstheme="minorBidi"/>
          <w:color w:val="000000"/>
          <w:rtl/>
        </w:rPr>
      </w:pPr>
      <w:del w:id="1343" w:author="giladsar@gmail.com" w:date="2025-03-04T12:57:00Z">
        <w:r w:rsidRPr="00250813" w:rsidDel="000C2B45">
          <w:rPr>
            <w:rFonts w:asciiTheme="minorBidi" w:hAnsiTheme="minorBidi" w:cstheme="minorBidi"/>
            <w:color w:val="000000"/>
            <w:rtl/>
          </w:rPr>
          <w:delText>חמני</w:delText>
        </w:r>
        <w:r w:rsidR="009A660A" w:rsidRPr="00250813" w:rsidDel="000C2B45">
          <w:rPr>
            <w:rFonts w:asciiTheme="minorBidi" w:hAnsiTheme="minorBidi" w:cstheme="minorBidi"/>
            <w:color w:val="000000"/>
            <w:rtl/>
            <w:lang w:val="en-US"/>
          </w:rPr>
          <w:delText>י</w:delText>
        </w:r>
        <w:r w:rsidRPr="00250813" w:rsidDel="000C2B45">
          <w:rPr>
            <w:rFonts w:asciiTheme="minorBidi" w:hAnsiTheme="minorBidi" w:cstheme="minorBidi"/>
            <w:color w:val="000000"/>
            <w:rtl/>
          </w:rPr>
          <w:delText>ה</w:delText>
        </w:r>
      </w:del>
    </w:p>
    <w:p w14:paraId="46DDAADB" w14:textId="208E66C1" w:rsidR="00D034F0" w:rsidRPr="00250813" w:rsidDel="000C2B45" w:rsidRDefault="00D034F0" w:rsidP="00D034F0">
      <w:pPr>
        <w:numPr>
          <w:ilvl w:val="0"/>
          <w:numId w:val="8"/>
        </w:numPr>
        <w:bidi/>
        <w:spacing w:after="120"/>
        <w:textAlignment w:val="baseline"/>
        <w:rPr>
          <w:del w:id="1344" w:author="giladsar@gmail.com" w:date="2025-03-04T12:57:00Z"/>
          <w:rFonts w:asciiTheme="minorBidi" w:hAnsiTheme="minorBidi" w:cstheme="minorBidi"/>
          <w:color w:val="000000"/>
          <w:rtl/>
        </w:rPr>
      </w:pPr>
      <w:del w:id="1345" w:author="giladsar@gmail.com" w:date="2025-03-04T12:57:00Z">
        <w:r w:rsidRPr="00250813" w:rsidDel="000C2B45">
          <w:rPr>
            <w:rFonts w:asciiTheme="minorBidi" w:hAnsiTheme="minorBidi" w:cstheme="minorBidi"/>
            <w:color w:val="000000"/>
            <w:rtl/>
          </w:rPr>
          <w:delText>אחר:_____</w:delText>
        </w:r>
      </w:del>
    </w:p>
    <w:p w14:paraId="58D7AB0B" w14:textId="1208B024" w:rsidR="0091062E" w:rsidRPr="00250813" w:rsidDel="000C2B45" w:rsidRDefault="0091062E" w:rsidP="00D034F0">
      <w:pPr>
        <w:bidi/>
        <w:spacing w:after="120"/>
        <w:rPr>
          <w:del w:id="1346" w:author="giladsar@gmail.com" w:date="2025-03-04T12:57:00Z"/>
          <w:rFonts w:asciiTheme="minorBidi" w:hAnsiTheme="minorBidi" w:cstheme="minorBidi"/>
          <w:color w:val="000000"/>
        </w:rPr>
      </w:pPr>
    </w:p>
    <w:p w14:paraId="64C9AE0B" w14:textId="725A0721" w:rsidR="0091062E" w:rsidRPr="00250813" w:rsidDel="000C2B45" w:rsidRDefault="0091062E" w:rsidP="0091062E">
      <w:pPr>
        <w:shd w:val="clear" w:color="auto" w:fill="FFFFFF"/>
        <w:bidi/>
        <w:rPr>
          <w:del w:id="1347" w:author="giladsar@gmail.com" w:date="2025-03-04T12:57:00Z"/>
          <w:rFonts w:asciiTheme="minorBidi" w:hAnsiTheme="minorBidi" w:cstheme="minorBidi"/>
        </w:rPr>
      </w:pPr>
    </w:p>
    <w:p w14:paraId="2826CF2A" w14:textId="4E5CF182" w:rsidR="0091062E" w:rsidRPr="00250813" w:rsidDel="000C2B45" w:rsidRDefault="0091062E" w:rsidP="0091062E">
      <w:pPr>
        <w:bidi/>
        <w:spacing w:after="120"/>
        <w:rPr>
          <w:del w:id="1348" w:author="giladsar@gmail.com" w:date="2025-03-04T12:57:00Z"/>
          <w:rFonts w:asciiTheme="minorBidi" w:hAnsiTheme="minorBidi" w:cstheme="minorBidi"/>
          <w:rtl/>
        </w:rPr>
      </w:pPr>
      <w:del w:id="1349" w:author="giladsar@gmail.com" w:date="2025-03-04T12:57:00Z">
        <w:r w:rsidRPr="00250813" w:rsidDel="000C2B45">
          <w:rPr>
            <w:rFonts w:asciiTheme="minorBidi" w:hAnsiTheme="minorBidi" w:cstheme="minorBidi"/>
            <w:b/>
            <w:bCs/>
            <w:color w:val="5B9BD5"/>
          </w:rPr>
          <w:delText xml:space="preserve">[Awareness Check </w:delText>
        </w:r>
      </w:del>
      <w:del w:id="1350" w:author="giladsar@gmail.com" w:date="2025-03-03T12:10:00Z">
        <w:r w:rsidRPr="00250813" w:rsidDel="00FA6EEC">
          <w:rPr>
            <w:rFonts w:asciiTheme="minorBidi" w:hAnsiTheme="minorBidi" w:cstheme="minorBidi"/>
            <w:b/>
            <w:bCs/>
            <w:color w:val="5B9BD5"/>
          </w:rPr>
          <w:delText>2</w:delText>
        </w:r>
      </w:del>
      <w:del w:id="1351" w:author="giladsar@gmail.com" w:date="2025-03-04T12:57:00Z">
        <w:r w:rsidRPr="00250813" w:rsidDel="000C2B45">
          <w:rPr>
            <w:rFonts w:asciiTheme="minorBidi" w:hAnsiTheme="minorBidi" w:cstheme="minorBidi"/>
            <w:b/>
            <w:bCs/>
            <w:color w:val="5B9BD5"/>
          </w:rPr>
          <w:delText>]</w:delText>
        </w:r>
      </w:del>
    </w:p>
    <w:p w14:paraId="73E638B3" w14:textId="13C9EE0C" w:rsidR="0091062E" w:rsidRPr="00250813" w:rsidDel="000C2B45" w:rsidRDefault="0091062E" w:rsidP="0091062E">
      <w:pPr>
        <w:shd w:val="clear" w:color="auto" w:fill="FFFFFF"/>
        <w:bidi/>
        <w:rPr>
          <w:del w:id="1352" w:author="giladsar@gmail.com" w:date="2025-03-04T12:57:00Z"/>
          <w:rFonts w:asciiTheme="minorBidi" w:hAnsiTheme="minorBidi" w:cstheme="minorBidi"/>
        </w:rPr>
      </w:pPr>
      <w:del w:id="1353" w:author="giladsar@gmail.com" w:date="2025-03-04T12:57:00Z">
        <w:r w:rsidRPr="00250813" w:rsidDel="000C2B45">
          <w:rPr>
            <w:rFonts w:asciiTheme="minorBidi" w:hAnsiTheme="minorBidi" w:cstheme="minorBidi"/>
            <w:color w:val="7F7F7F"/>
          </w:rPr>
          <w:delText xml:space="preserve">{display if </w:delText>
        </w:r>
        <w:r w:rsidRPr="00250813" w:rsidDel="000C2B45">
          <w:rPr>
            <w:rFonts w:asciiTheme="minorBidi" w:hAnsiTheme="minorBidi" w:cstheme="minorBidi"/>
            <w:color w:val="7F7F7F"/>
            <w:rtl/>
          </w:rPr>
          <w:delText>׳</w:delText>
        </w:r>
        <w:r w:rsidR="009A660A" w:rsidRPr="00250813" w:rsidDel="000C2B45">
          <w:rPr>
            <w:rFonts w:asciiTheme="minorBidi" w:hAnsiTheme="minorBidi" w:cstheme="minorBidi"/>
            <w:color w:val="000000"/>
            <w:rtl/>
            <w:lang w:val="en-US"/>
          </w:rPr>
          <w:delText>סחלב</w:delText>
        </w:r>
        <w:r w:rsidRPr="00250813" w:rsidDel="000C2B45">
          <w:rPr>
            <w:rFonts w:asciiTheme="minorBidi" w:hAnsiTheme="minorBidi" w:cstheme="minorBidi"/>
            <w:color w:val="000000"/>
            <w:rtl/>
          </w:rPr>
          <w:delText>׳</w:delText>
        </w:r>
        <w:r w:rsidRPr="00250813" w:rsidDel="000C2B45">
          <w:rPr>
            <w:rFonts w:asciiTheme="minorBidi" w:hAnsiTheme="minorBidi" w:cstheme="minorBidi"/>
            <w:color w:val="7F7F7F"/>
          </w:rPr>
          <w:delText xml:space="preserve"> or </w:delText>
        </w:r>
        <w:r w:rsidRPr="00250813" w:rsidDel="000C2B45">
          <w:rPr>
            <w:rFonts w:asciiTheme="minorBidi" w:hAnsiTheme="minorBidi" w:cstheme="minorBidi"/>
            <w:color w:val="7F7F7F"/>
            <w:rtl/>
          </w:rPr>
          <w:delText>׳</w:delText>
        </w:r>
        <w:r w:rsidR="009A660A" w:rsidRPr="00250813" w:rsidDel="000C2B45">
          <w:rPr>
            <w:rFonts w:asciiTheme="minorBidi" w:hAnsiTheme="minorBidi" w:cstheme="minorBidi"/>
            <w:color w:val="000000"/>
            <w:rtl/>
          </w:rPr>
          <w:delText>נרקיס</w:delText>
        </w:r>
        <w:r w:rsidRPr="00250813" w:rsidDel="000C2B45">
          <w:rPr>
            <w:rFonts w:asciiTheme="minorBidi" w:hAnsiTheme="minorBidi" w:cstheme="minorBidi"/>
            <w:color w:val="000000"/>
            <w:rtl/>
          </w:rPr>
          <w:delText>׳</w:delText>
        </w:r>
        <w:r w:rsidRPr="00250813" w:rsidDel="000C2B45">
          <w:rPr>
            <w:rFonts w:asciiTheme="minorBidi" w:hAnsiTheme="minorBidi" w:cstheme="minorBidi"/>
            <w:color w:val="7F7F7F"/>
          </w:rPr>
          <w:delText xml:space="preserve"> or </w:delText>
        </w:r>
        <w:r w:rsidRPr="00250813" w:rsidDel="000C2B45">
          <w:rPr>
            <w:rFonts w:asciiTheme="minorBidi" w:hAnsiTheme="minorBidi" w:cstheme="minorBidi"/>
            <w:color w:val="7F7F7F"/>
            <w:rtl/>
          </w:rPr>
          <w:delText>׳</w:delText>
        </w:r>
        <w:r w:rsidRPr="00250813" w:rsidDel="000C2B45">
          <w:rPr>
            <w:rFonts w:asciiTheme="minorBidi" w:hAnsiTheme="minorBidi" w:cstheme="minorBidi"/>
            <w:color w:val="7F7F7F"/>
          </w:rPr>
          <w:delText xml:space="preserve"> </w:delText>
        </w:r>
        <w:r w:rsidR="009A660A" w:rsidRPr="00250813" w:rsidDel="000C2B45">
          <w:rPr>
            <w:rFonts w:asciiTheme="minorBidi" w:hAnsiTheme="minorBidi" w:cstheme="minorBidi"/>
            <w:color w:val="000000"/>
            <w:rtl/>
          </w:rPr>
          <w:delText>ורד</w:delText>
        </w:r>
        <w:r w:rsidRPr="00250813" w:rsidDel="000C2B45">
          <w:rPr>
            <w:rFonts w:asciiTheme="minorBidi" w:hAnsiTheme="minorBidi" w:cstheme="minorBidi"/>
            <w:color w:val="000000"/>
            <w:rtl/>
          </w:rPr>
          <w:delText>׳</w:delText>
        </w:r>
        <w:r w:rsidRPr="00250813" w:rsidDel="000C2B45">
          <w:rPr>
            <w:rFonts w:asciiTheme="minorBidi" w:hAnsiTheme="minorBidi" w:cstheme="minorBidi"/>
            <w:color w:val="7F7F7F"/>
          </w:rPr>
          <w:delText xml:space="preserve"> or </w:delText>
        </w:r>
        <w:r w:rsidRPr="00250813" w:rsidDel="000C2B45">
          <w:rPr>
            <w:rFonts w:asciiTheme="minorBidi" w:hAnsiTheme="minorBidi" w:cstheme="minorBidi"/>
            <w:b/>
            <w:bCs/>
            <w:color w:val="7F7F7F"/>
          </w:rPr>
          <w:delText>‘</w:delText>
        </w:r>
        <w:r w:rsidR="009A660A" w:rsidRPr="00250813" w:rsidDel="000C2B45">
          <w:rPr>
            <w:rFonts w:asciiTheme="minorBidi" w:hAnsiTheme="minorBidi" w:cstheme="minorBidi"/>
            <w:color w:val="000000"/>
            <w:rtl/>
          </w:rPr>
          <w:delText>חמניה</w:delText>
        </w:r>
        <w:r w:rsidRPr="00250813" w:rsidDel="000C2B45">
          <w:rPr>
            <w:rFonts w:asciiTheme="minorBidi" w:hAnsiTheme="minorBidi" w:cstheme="minorBidi"/>
            <w:color w:val="000000"/>
          </w:rPr>
          <w:delText xml:space="preserve"> </w:delText>
        </w:r>
        <w:r w:rsidRPr="00250813" w:rsidDel="000C2B45">
          <w:rPr>
            <w:rFonts w:asciiTheme="minorBidi" w:hAnsiTheme="minorBidi" w:cstheme="minorBidi"/>
            <w:b/>
            <w:bCs/>
            <w:color w:val="7F7F7F"/>
          </w:rPr>
          <w:delText xml:space="preserve">’ </w:delText>
        </w:r>
        <w:r w:rsidRPr="00250813" w:rsidDel="000C2B45">
          <w:rPr>
            <w:rFonts w:asciiTheme="minorBidi" w:hAnsiTheme="minorBidi" w:cstheme="minorBidi"/>
            <w:color w:val="7F7F7F"/>
          </w:rPr>
          <w:delText xml:space="preserve">or </w:delText>
        </w:r>
        <w:r w:rsidRPr="00250813" w:rsidDel="000C2B45">
          <w:rPr>
            <w:rFonts w:asciiTheme="minorBidi" w:hAnsiTheme="minorBidi" w:cstheme="minorBidi"/>
            <w:b/>
            <w:bCs/>
            <w:color w:val="7F7F7F"/>
          </w:rPr>
          <w:delText xml:space="preserve">‘is not equal to </w:delText>
        </w:r>
        <w:r w:rsidR="009A660A" w:rsidRPr="00250813" w:rsidDel="000C2B45">
          <w:rPr>
            <w:rFonts w:asciiTheme="minorBidi" w:hAnsiTheme="minorBidi" w:cstheme="minorBidi"/>
            <w:b/>
            <w:bCs/>
            <w:color w:val="7F7F7F"/>
            <w:rtl/>
          </w:rPr>
          <w:delText>2</w:delText>
        </w:r>
        <w:r w:rsidRPr="00250813" w:rsidDel="000C2B45">
          <w:rPr>
            <w:rFonts w:asciiTheme="minorBidi" w:hAnsiTheme="minorBidi" w:cstheme="minorBidi"/>
            <w:b/>
            <w:bCs/>
            <w:color w:val="7F7F7F"/>
          </w:rPr>
          <w:delText xml:space="preserve">’ </w:delText>
        </w:r>
        <w:r w:rsidRPr="00250813" w:rsidDel="000C2B45">
          <w:rPr>
            <w:rFonts w:asciiTheme="minorBidi" w:hAnsiTheme="minorBidi" w:cstheme="minorBidi"/>
            <w:color w:val="7F7F7F"/>
          </w:rPr>
          <w:delText xml:space="preserve">is selected in </w:delText>
        </w:r>
        <w:r w:rsidRPr="00250813" w:rsidDel="000C2B45">
          <w:rPr>
            <w:rFonts w:asciiTheme="minorBidi" w:hAnsiTheme="minorBidi" w:cstheme="minorBidi"/>
            <w:b/>
            <w:bCs/>
            <w:color w:val="7F7F7F"/>
          </w:rPr>
          <w:delText>‘Awareness Check 1’</w:delText>
        </w:r>
        <w:r w:rsidRPr="00250813" w:rsidDel="000C2B45">
          <w:rPr>
            <w:rFonts w:asciiTheme="minorBidi" w:hAnsiTheme="minorBidi" w:cstheme="minorBidi"/>
            <w:color w:val="7F7F7F"/>
          </w:rPr>
          <w:delText xml:space="preserve"> question}</w:delText>
        </w:r>
      </w:del>
    </w:p>
    <w:p w14:paraId="621A1EF1" w14:textId="7708D114" w:rsidR="0091062E" w:rsidRPr="00250813" w:rsidDel="000C2B45" w:rsidRDefault="0091062E" w:rsidP="0091062E">
      <w:pPr>
        <w:shd w:val="clear" w:color="auto" w:fill="FFFFFF"/>
        <w:bidi/>
        <w:rPr>
          <w:del w:id="1354" w:author="giladsar@gmail.com" w:date="2025-03-04T12:57:00Z"/>
          <w:rFonts w:asciiTheme="minorBidi" w:hAnsiTheme="minorBidi" w:cstheme="minorBidi"/>
        </w:rPr>
      </w:pPr>
      <w:del w:id="1355" w:author="giladsar@gmail.com" w:date="2025-03-04T12:57:00Z">
        <w:r w:rsidRPr="00250813" w:rsidDel="000C2B45">
          <w:rPr>
            <w:rFonts w:asciiTheme="minorBidi" w:hAnsiTheme="minorBidi" w:cstheme="minorBidi"/>
            <w:color w:val="FF0000"/>
          </w:rPr>
          <w:delText>You did not pay attention to the previous question – please read carefully and answer again.</w:delText>
        </w:r>
      </w:del>
    </w:p>
    <w:p w14:paraId="1F21DD64" w14:textId="177CDD2C" w:rsidR="0091062E" w:rsidRPr="00250813" w:rsidDel="000C2B45" w:rsidRDefault="0091062E" w:rsidP="0091062E">
      <w:pPr>
        <w:bidi/>
        <w:spacing w:after="120"/>
        <w:rPr>
          <w:del w:id="1356" w:author="giladsar@gmail.com" w:date="2025-03-04T12:57:00Z"/>
          <w:rFonts w:asciiTheme="minorBidi" w:hAnsiTheme="minorBidi" w:cstheme="minorBidi"/>
        </w:rPr>
      </w:pPr>
      <w:del w:id="1357" w:author="giladsar@gmail.com" w:date="2025-03-04T12:57:00Z">
        <w:r w:rsidRPr="00250813" w:rsidDel="000C2B45">
          <w:rPr>
            <w:rFonts w:asciiTheme="minorBidi" w:hAnsiTheme="minorBidi" w:cstheme="minorBidi"/>
            <w:color w:val="000000"/>
            <w:rtl/>
          </w:rPr>
          <w:delText xml:space="preserve">כדי לבצע מחקר אמין, אנו מעוניינים לדעת אם המשתתפים שלנו קוראים את הוראות המחקר בקפידה. כדי להוכיח שאתם משתתפים שקוראים את ההוראות, עליכם לסמן למטה את האפשרות "אחר" ולהקליד את המספר </w:delText>
        </w:r>
        <w:r w:rsidR="006B0885" w:rsidRPr="00250813" w:rsidDel="000C2B45">
          <w:rPr>
            <w:rFonts w:asciiTheme="minorBidi" w:hAnsiTheme="minorBidi" w:cstheme="minorBidi"/>
            <w:color w:val="000000"/>
            <w:rtl/>
          </w:rPr>
          <w:delText>2</w:delText>
        </w:r>
        <w:r w:rsidRPr="00250813" w:rsidDel="000C2B45">
          <w:rPr>
            <w:rFonts w:asciiTheme="minorBidi" w:hAnsiTheme="minorBidi" w:cstheme="minorBidi"/>
            <w:color w:val="000000"/>
            <w:rtl/>
          </w:rPr>
          <w:delText xml:space="preserve"> בתיבת הטקסט של אפשרות זו. תודה רבה על תשומת הלב.</w:delText>
        </w:r>
      </w:del>
    </w:p>
    <w:p w14:paraId="713716FF" w14:textId="180848AC" w:rsidR="0091062E" w:rsidRPr="00250813" w:rsidDel="000C2B45" w:rsidRDefault="0091062E" w:rsidP="0091062E">
      <w:pPr>
        <w:bidi/>
        <w:spacing w:after="120"/>
        <w:rPr>
          <w:del w:id="1358" w:author="giladsar@gmail.com" w:date="2025-03-04T12:57:00Z"/>
          <w:rFonts w:asciiTheme="minorBidi" w:hAnsiTheme="minorBidi" w:cstheme="minorBidi"/>
          <w:rtl/>
        </w:rPr>
      </w:pPr>
      <w:del w:id="1359" w:author="giladsar@gmail.com" w:date="2025-03-04T12:57:00Z">
        <w:r w:rsidRPr="00250813" w:rsidDel="000C2B45">
          <w:rPr>
            <w:rFonts w:asciiTheme="minorBidi" w:hAnsiTheme="minorBidi" w:cstheme="minorBidi"/>
            <w:color w:val="000000"/>
            <w:rtl/>
          </w:rPr>
          <w:delText xml:space="preserve">בהתאם להנחיות, </w:delText>
        </w:r>
        <w:r w:rsidR="00B6481F" w:rsidRPr="00250813" w:rsidDel="000C2B45">
          <w:rPr>
            <w:rFonts w:asciiTheme="minorBidi" w:hAnsiTheme="minorBidi" w:cstheme="minorBidi"/>
            <w:color w:val="000000"/>
            <w:rtl/>
          </w:rPr>
          <w:delText xml:space="preserve">איזה </w:delText>
        </w:r>
        <w:r w:rsidR="00B6481F" w:rsidRPr="00250813" w:rsidDel="000C2B45">
          <w:rPr>
            <w:rFonts w:asciiTheme="minorBidi" w:hAnsiTheme="minorBidi" w:cstheme="minorBidi"/>
            <w:color w:val="000000"/>
            <w:rtl/>
            <w:lang w:val="en-US"/>
          </w:rPr>
          <w:delText>פרח נחשב</w:delText>
        </w:r>
        <w:r w:rsidR="00E238C0" w:rsidRPr="00250813" w:rsidDel="000C2B45">
          <w:rPr>
            <w:rFonts w:asciiTheme="minorBidi" w:hAnsiTheme="minorBidi" w:cstheme="minorBidi"/>
            <w:color w:val="000000"/>
            <w:rtl/>
            <w:lang w:val="en-US"/>
          </w:rPr>
          <w:delText xml:space="preserve"> מושך</w:delText>
        </w:r>
        <w:r w:rsidR="00B6481F" w:rsidRPr="00250813" w:rsidDel="000C2B45">
          <w:rPr>
            <w:rFonts w:asciiTheme="minorBidi" w:hAnsiTheme="minorBidi" w:cstheme="minorBidi"/>
            <w:color w:val="000000"/>
            <w:rtl/>
            <w:lang w:val="en-US"/>
          </w:rPr>
          <w:delText xml:space="preserve"> במיוחד</w:delText>
        </w:r>
        <w:r w:rsidRPr="00250813" w:rsidDel="000C2B45">
          <w:rPr>
            <w:rFonts w:asciiTheme="minorBidi" w:hAnsiTheme="minorBidi" w:cstheme="minorBidi"/>
            <w:color w:val="000000"/>
            <w:rtl/>
          </w:rPr>
          <w:delText>?</w:delText>
        </w:r>
      </w:del>
    </w:p>
    <w:p w14:paraId="697A3463" w14:textId="6259E592" w:rsidR="0091062E" w:rsidRPr="00250813" w:rsidDel="000C2B45" w:rsidRDefault="006B0885" w:rsidP="0091062E">
      <w:pPr>
        <w:numPr>
          <w:ilvl w:val="0"/>
          <w:numId w:val="8"/>
        </w:numPr>
        <w:bidi/>
        <w:textAlignment w:val="baseline"/>
        <w:rPr>
          <w:del w:id="1360" w:author="giladsar@gmail.com" w:date="2025-03-04T12:57:00Z"/>
          <w:rFonts w:asciiTheme="minorBidi" w:hAnsiTheme="minorBidi" w:cstheme="minorBidi"/>
          <w:color w:val="000000"/>
          <w:rtl/>
        </w:rPr>
      </w:pPr>
      <w:del w:id="1361" w:author="giladsar@gmail.com" w:date="2025-03-04T12:57:00Z">
        <w:r w:rsidRPr="00250813" w:rsidDel="000C2B45">
          <w:rPr>
            <w:rFonts w:asciiTheme="minorBidi" w:hAnsiTheme="minorBidi" w:cstheme="minorBidi"/>
            <w:color w:val="000000"/>
            <w:rtl/>
          </w:rPr>
          <w:delText>סחלב</w:delText>
        </w:r>
      </w:del>
    </w:p>
    <w:p w14:paraId="1038AEA2" w14:textId="139A3F8C" w:rsidR="0091062E" w:rsidRPr="00250813" w:rsidDel="000C2B45" w:rsidRDefault="006B0885" w:rsidP="0091062E">
      <w:pPr>
        <w:numPr>
          <w:ilvl w:val="0"/>
          <w:numId w:val="8"/>
        </w:numPr>
        <w:bidi/>
        <w:textAlignment w:val="baseline"/>
        <w:rPr>
          <w:del w:id="1362" w:author="giladsar@gmail.com" w:date="2025-03-04T12:57:00Z"/>
          <w:rFonts w:asciiTheme="minorBidi" w:hAnsiTheme="minorBidi" w:cstheme="minorBidi"/>
          <w:color w:val="000000"/>
          <w:rtl/>
        </w:rPr>
      </w:pPr>
      <w:del w:id="1363" w:author="giladsar@gmail.com" w:date="2025-03-04T12:57:00Z">
        <w:r w:rsidRPr="00250813" w:rsidDel="000C2B45">
          <w:rPr>
            <w:rFonts w:asciiTheme="minorBidi" w:hAnsiTheme="minorBidi" w:cstheme="minorBidi"/>
            <w:color w:val="000000"/>
            <w:rtl/>
          </w:rPr>
          <w:delText>נרקיס</w:delText>
        </w:r>
      </w:del>
    </w:p>
    <w:p w14:paraId="69902935" w14:textId="3C079F12" w:rsidR="0091062E" w:rsidRPr="00250813" w:rsidDel="000C2B45" w:rsidRDefault="006B0885" w:rsidP="0091062E">
      <w:pPr>
        <w:numPr>
          <w:ilvl w:val="0"/>
          <w:numId w:val="8"/>
        </w:numPr>
        <w:bidi/>
        <w:textAlignment w:val="baseline"/>
        <w:rPr>
          <w:del w:id="1364" w:author="giladsar@gmail.com" w:date="2025-03-04T12:57:00Z"/>
          <w:rFonts w:asciiTheme="minorBidi" w:hAnsiTheme="minorBidi" w:cstheme="minorBidi"/>
          <w:color w:val="000000"/>
          <w:rtl/>
        </w:rPr>
      </w:pPr>
      <w:del w:id="1365" w:author="giladsar@gmail.com" w:date="2025-03-04T12:57:00Z">
        <w:r w:rsidRPr="00250813" w:rsidDel="000C2B45">
          <w:rPr>
            <w:rFonts w:asciiTheme="minorBidi" w:hAnsiTheme="minorBidi" w:cstheme="minorBidi"/>
            <w:color w:val="000000"/>
            <w:rtl/>
          </w:rPr>
          <w:delText>ורד</w:delText>
        </w:r>
      </w:del>
    </w:p>
    <w:p w14:paraId="5A89C479" w14:textId="1FC026BE" w:rsidR="0091062E" w:rsidRPr="00250813" w:rsidDel="000C2B45" w:rsidRDefault="006B0885" w:rsidP="0091062E">
      <w:pPr>
        <w:numPr>
          <w:ilvl w:val="0"/>
          <w:numId w:val="8"/>
        </w:numPr>
        <w:bidi/>
        <w:textAlignment w:val="baseline"/>
        <w:rPr>
          <w:del w:id="1366" w:author="giladsar@gmail.com" w:date="2025-03-04T12:57:00Z"/>
          <w:rFonts w:asciiTheme="minorBidi" w:hAnsiTheme="minorBidi" w:cstheme="minorBidi"/>
          <w:color w:val="000000"/>
          <w:rtl/>
        </w:rPr>
      </w:pPr>
      <w:del w:id="1367" w:author="giladsar@gmail.com" w:date="2025-03-04T12:57:00Z">
        <w:r w:rsidRPr="00250813" w:rsidDel="000C2B45">
          <w:rPr>
            <w:rFonts w:asciiTheme="minorBidi" w:hAnsiTheme="minorBidi" w:cstheme="minorBidi"/>
            <w:color w:val="000000"/>
            <w:rtl/>
          </w:rPr>
          <w:delText>חמניה</w:delText>
        </w:r>
      </w:del>
    </w:p>
    <w:p w14:paraId="72433736" w14:textId="3D0F6990" w:rsidR="0091062E" w:rsidRPr="00250813" w:rsidDel="000C2B45" w:rsidRDefault="0091062E" w:rsidP="0091062E">
      <w:pPr>
        <w:numPr>
          <w:ilvl w:val="0"/>
          <w:numId w:val="8"/>
        </w:numPr>
        <w:bidi/>
        <w:spacing w:after="120"/>
        <w:textAlignment w:val="baseline"/>
        <w:rPr>
          <w:del w:id="1368" w:author="giladsar@gmail.com" w:date="2025-03-04T12:57:00Z"/>
          <w:rFonts w:asciiTheme="minorBidi" w:hAnsiTheme="minorBidi" w:cstheme="minorBidi"/>
          <w:color w:val="000000"/>
          <w:rtl/>
        </w:rPr>
      </w:pPr>
      <w:del w:id="1369" w:author="giladsar@gmail.com" w:date="2025-03-04T12:57:00Z">
        <w:r w:rsidRPr="00250813" w:rsidDel="000C2B45">
          <w:rPr>
            <w:rFonts w:asciiTheme="minorBidi" w:hAnsiTheme="minorBidi" w:cstheme="minorBidi"/>
            <w:color w:val="000000"/>
            <w:rtl/>
          </w:rPr>
          <w:delText>אחר:_____</w:delText>
        </w:r>
      </w:del>
    </w:p>
    <w:p w14:paraId="17AA09FB" w14:textId="13519D0C" w:rsidR="0091062E" w:rsidRPr="00250813" w:rsidDel="000C2B45" w:rsidRDefault="0091062E" w:rsidP="0091062E">
      <w:pPr>
        <w:bidi/>
        <w:spacing w:after="120"/>
        <w:textAlignment w:val="baseline"/>
        <w:rPr>
          <w:del w:id="1370" w:author="giladsar@gmail.com" w:date="2025-03-04T12:57:00Z"/>
          <w:rFonts w:asciiTheme="minorBidi" w:hAnsiTheme="minorBidi" w:cstheme="minorBidi"/>
          <w:color w:val="000000"/>
          <w:rtl/>
        </w:rPr>
      </w:pPr>
    </w:p>
    <w:p w14:paraId="6E33012D" w14:textId="682E53C2" w:rsidR="00C6447D" w:rsidRPr="00250813" w:rsidDel="000C2B45" w:rsidRDefault="0091062E" w:rsidP="00C6447D">
      <w:pPr>
        <w:bidi/>
        <w:spacing w:after="120"/>
        <w:rPr>
          <w:del w:id="1371" w:author="giladsar@gmail.com" w:date="2025-03-04T12:57:00Z"/>
          <w:rFonts w:asciiTheme="minorBidi" w:hAnsiTheme="minorBidi" w:cstheme="minorBidi"/>
          <w:rtl/>
        </w:rPr>
      </w:pPr>
      <w:del w:id="1372" w:author="giladsar@gmail.com" w:date="2025-03-04T12:57:00Z">
        <w:r w:rsidRPr="00250813" w:rsidDel="000C2B45">
          <w:rPr>
            <w:rFonts w:asciiTheme="minorBidi" w:hAnsiTheme="minorBidi" w:cstheme="minorBidi"/>
            <w:b/>
            <w:bCs/>
            <w:color w:val="5B9BD5"/>
            <w:rtl/>
          </w:rPr>
          <w:delText>[</w:delText>
        </w:r>
        <w:r w:rsidRPr="00250813" w:rsidDel="000C2B45">
          <w:rPr>
            <w:rFonts w:asciiTheme="minorBidi" w:hAnsiTheme="minorBidi" w:cstheme="minorBidi"/>
            <w:b/>
            <w:bCs/>
            <w:color w:val="5B9BD5"/>
          </w:rPr>
          <w:delText xml:space="preserve">Awareness Check </w:delText>
        </w:r>
        <w:r w:rsidRPr="00250813" w:rsidDel="000C2B45">
          <w:rPr>
            <w:rFonts w:asciiTheme="minorBidi" w:hAnsiTheme="minorBidi" w:cstheme="minorBidi"/>
            <w:b/>
            <w:bCs/>
            <w:color w:val="5B9BD5"/>
            <w:lang w:val="en-US"/>
          </w:rPr>
          <w:delText>Failed</w:delText>
        </w:r>
        <w:r w:rsidRPr="00250813" w:rsidDel="000C2B45">
          <w:rPr>
            <w:rFonts w:asciiTheme="minorBidi" w:hAnsiTheme="minorBidi" w:cstheme="minorBidi"/>
            <w:b/>
            <w:bCs/>
            <w:color w:val="5B9BD5"/>
            <w:rtl/>
          </w:rPr>
          <w:delText>]</w:delText>
        </w:r>
      </w:del>
    </w:p>
    <w:p w14:paraId="35C10BE4" w14:textId="4B2DAF45" w:rsidR="00C6447D" w:rsidRPr="00250813" w:rsidDel="000C2B45" w:rsidRDefault="00C6447D" w:rsidP="00C6447D">
      <w:pPr>
        <w:shd w:val="clear" w:color="auto" w:fill="FFFFFF"/>
        <w:bidi/>
        <w:rPr>
          <w:del w:id="1373" w:author="giladsar@gmail.com" w:date="2025-03-04T12:57:00Z"/>
          <w:rFonts w:asciiTheme="minorBidi" w:hAnsiTheme="minorBidi" w:cstheme="minorBidi"/>
        </w:rPr>
      </w:pPr>
      <w:del w:id="1374" w:author="giladsar@gmail.com" w:date="2025-03-04T12:57:00Z">
        <w:r w:rsidRPr="00250813" w:rsidDel="000C2B45">
          <w:rPr>
            <w:rFonts w:asciiTheme="minorBidi" w:hAnsiTheme="minorBidi" w:cstheme="minorBidi"/>
            <w:color w:val="7F7F7F"/>
          </w:rPr>
          <w:delText xml:space="preserve">{display if </w:delText>
        </w:r>
        <w:r w:rsidRPr="00250813" w:rsidDel="000C2B45">
          <w:rPr>
            <w:rFonts w:asciiTheme="minorBidi" w:hAnsiTheme="minorBidi" w:cstheme="minorBidi"/>
            <w:color w:val="7F7F7F"/>
            <w:rtl/>
          </w:rPr>
          <w:delText>׳</w:delText>
        </w:r>
        <w:r w:rsidRPr="00250813" w:rsidDel="000C2B45">
          <w:rPr>
            <w:rFonts w:asciiTheme="minorBidi" w:hAnsiTheme="minorBidi" w:cstheme="minorBidi"/>
            <w:color w:val="000000"/>
            <w:rtl/>
            <w:lang w:val="en-US"/>
          </w:rPr>
          <w:delText>סחלב</w:delText>
        </w:r>
        <w:r w:rsidRPr="00250813" w:rsidDel="000C2B45">
          <w:rPr>
            <w:rFonts w:asciiTheme="minorBidi" w:hAnsiTheme="minorBidi" w:cstheme="minorBidi"/>
            <w:color w:val="000000"/>
            <w:rtl/>
          </w:rPr>
          <w:delText>׳</w:delText>
        </w:r>
        <w:r w:rsidRPr="00250813" w:rsidDel="000C2B45">
          <w:rPr>
            <w:rFonts w:asciiTheme="minorBidi" w:hAnsiTheme="minorBidi" w:cstheme="minorBidi"/>
            <w:color w:val="7F7F7F"/>
          </w:rPr>
          <w:delText xml:space="preserve"> or </w:delText>
        </w:r>
        <w:r w:rsidRPr="00250813" w:rsidDel="000C2B45">
          <w:rPr>
            <w:rFonts w:asciiTheme="minorBidi" w:hAnsiTheme="minorBidi" w:cstheme="minorBidi"/>
            <w:color w:val="7F7F7F"/>
            <w:rtl/>
          </w:rPr>
          <w:delText>׳</w:delText>
        </w:r>
        <w:r w:rsidRPr="00250813" w:rsidDel="000C2B45">
          <w:rPr>
            <w:rFonts w:asciiTheme="minorBidi" w:hAnsiTheme="minorBidi" w:cstheme="minorBidi"/>
            <w:color w:val="000000"/>
            <w:rtl/>
          </w:rPr>
          <w:delText>נרקיס׳</w:delText>
        </w:r>
        <w:r w:rsidRPr="00250813" w:rsidDel="000C2B45">
          <w:rPr>
            <w:rFonts w:asciiTheme="minorBidi" w:hAnsiTheme="minorBidi" w:cstheme="minorBidi"/>
            <w:color w:val="7F7F7F"/>
          </w:rPr>
          <w:delText xml:space="preserve"> or </w:delText>
        </w:r>
        <w:r w:rsidRPr="00250813" w:rsidDel="000C2B45">
          <w:rPr>
            <w:rFonts w:asciiTheme="minorBidi" w:hAnsiTheme="minorBidi" w:cstheme="minorBidi"/>
            <w:color w:val="7F7F7F"/>
            <w:rtl/>
          </w:rPr>
          <w:delText>׳</w:delText>
        </w:r>
        <w:r w:rsidRPr="00250813" w:rsidDel="000C2B45">
          <w:rPr>
            <w:rFonts w:asciiTheme="minorBidi" w:hAnsiTheme="minorBidi" w:cstheme="minorBidi"/>
            <w:color w:val="7F7F7F"/>
          </w:rPr>
          <w:delText xml:space="preserve"> </w:delText>
        </w:r>
        <w:r w:rsidRPr="00250813" w:rsidDel="000C2B45">
          <w:rPr>
            <w:rFonts w:asciiTheme="minorBidi" w:hAnsiTheme="minorBidi" w:cstheme="minorBidi"/>
            <w:color w:val="000000"/>
            <w:rtl/>
          </w:rPr>
          <w:delText>ורד׳</w:delText>
        </w:r>
        <w:r w:rsidRPr="00250813" w:rsidDel="000C2B45">
          <w:rPr>
            <w:rFonts w:asciiTheme="minorBidi" w:hAnsiTheme="minorBidi" w:cstheme="minorBidi"/>
            <w:color w:val="7F7F7F"/>
          </w:rPr>
          <w:delText xml:space="preserve"> or </w:delText>
        </w:r>
        <w:r w:rsidRPr="00250813" w:rsidDel="000C2B45">
          <w:rPr>
            <w:rFonts w:asciiTheme="minorBidi" w:hAnsiTheme="minorBidi" w:cstheme="minorBidi"/>
            <w:b/>
            <w:bCs/>
            <w:color w:val="7F7F7F"/>
          </w:rPr>
          <w:delText>‘</w:delText>
        </w:r>
        <w:r w:rsidR="00783A66" w:rsidRPr="00250813" w:rsidDel="000C2B45">
          <w:rPr>
            <w:rFonts w:asciiTheme="minorBidi" w:hAnsiTheme="minorBidi" w:cstheme="minorBidi"/>
            <w:color w:val="000000"/>
            <w:rtl/>
          </w:rPr>
          <w:delText>חמנייה</w:delText>
        </w:r>
        <w:r w:rsidRPr="00250813" w:rsidDel="000C2B45">
          <w:rPr>
            <w:rFonts w:asciiTheme="minorBidi" w:hAnsiTheme="minorBidi" w:cstheme="minorBidi"/>
            <w:color w:val="000000"/>
          </w:rPr>
          <w:delText xml:space="preserve"> </w:delText>
        </w:r>
        <w:r w:rsidRPr="00250813" w:rsidDel="000C2B45">
          <w:rPr>
            <w:rFonts w:asciiTheme="minorBidi" w:hAnsiTheme="minorBidi" w:cstheme="minorBidi"/>
            <w:b/>
            <w:bCs/>
            <w:color w:val="7F7F7F"/>
          </w:rPr>
          <w:delText xml:space="preserve">’ </w:delText>
        </w:r>
        <w:r w:rsidRPr="00250813" w:rsidDel="000C2B45">
          <w:rPr>
            <w:rFonts w:asciiTheme="minorBidi" w:hAnsiTheme="minorBidi" w:cstheme="minorBidi"/>
            <w:color w:val="7F7F7F"/>
          </w:rPr>
          <w:delText xml:space="preserve">or </w:delText>
        </w:r>
        <w:r w:rsidRPr="00250813" w:rsidDel="000C2B45">
          <w:rPr>
            <w:rFonts w:asciiTheme="minorBidi" w:hAnsiTheme="minorBidi" w:cstheme="minorBidi"/>
            <w:b/>
            <w:bCs/>
            <w:color w:val="7F7F7F"/>
          </w:rPr>
          <w:delText xml:space="preserve">‘is not equal to </w:delText>
        </w:r>
        <w:r w:rsidRPr="00250813" w:rsidDel="000C2B45">
          <w:rPr>
            <w:rFonts w:asciiTheme="minorBidi" w:hAnsiTheme="minorBidi" w:cstheme="minorBidi"/>
            <w:b/>
            <w:bCs/>
            <w:color w:val="7F7F7F"/>
            <w:rtl/>
          </w:rPr>
          <w:delText>2</w:delText>
        </w:r>
        <w:r w:rsidRPr="00250813" w:rsidDel="000C2B45">
          <w:rPr>
            <w:rFonts w:asciiTheme="minorBidi" w:hAnsiTheme="minorBidi" w:cstheme="minorBidi"/>
            <w:b/>
            <w:bCs/>
            <w:color w:val="7F7F7F"/>
          </w:rPr>
          <w:delText xml:space="preserve">’ </w:delText>
        </w:r>
        <w:r w:rsidRPr="00250813" w:rsidDel="000C2B45">
          <w:rPr>
            <w:rFonts w:asciiTheme="minorBidi" w:hAnsiTheme="minorBidi" w:cstheme="minorBidi"/>
            <w:color w:val="7F7F7F"/>
          </w:rPr>
          <w:delText xml:space="preserve">is selected in </w:delText>
        </w:r>
        <w:r w:rsidRPr="00250813" w:rsidDel="000C2B45">
          <w:rPr>
            <w:rFonts w:asciiTheme="minorBidi" w:hAnsiTheme="minorBidi" w:cstheme="minorBidi"/>
            <w:b/>
            <w:bCs/>
            <w:color w:val="7F7F7F"/>
          </w:rPr>
          <w:delText>‘Awareness Check 1’</w:delText>
        </w:r>
        <w:r w:rsidRPr="00250813" w:rsidDel="000C2B45">
          <w:rPr>
            <w:rFonts w:asciiTheme="minorBidi" w:hAnsiTheme="minorBidi" w:cstheme="minorBidi"/>
            <w:color w:val="7F7F7F"/>
          </w:rPr>
          <w:delText xml:space="preserve"> question}</w:delText>
        </w:r>
      </w:del>
    </w:p>
    <w:p w14:paraId="6F631BAA" w14:textId="7B163C15" w:rsidR="0091062E" w:rsidRPr="00250813" w:rsidDel="000C2B45" w:rsidRDefault="0091062E" w:rsidP="00C6447D">
      <w:pPr>
        <w:bidi/>
        <w:spacing w:after="120"/>
        <w:rPr>
          <w:del w:id="1375" w:author="giladsar@gmail.com" w:date="2025-03-04T12:57:00Z"/>
          <w:rFonts w:asciiTheme="minorBidi" w:hAnsiTheme="minorBidi" w:cstheme="minorBidi"/>
        </w:rPr>
      </w:pPr>
      <w:del w:id="1376" w:author="giladsar@gmail.com" w:date="2025-03-04T12:57:00Z">
        <w:r w:rsidRPr="00250813" w:rsidDel="000C2B45">
          <w:rPr>
            <w:rFonts w:asciiTheme="minorBidi" w:hAnsiTheme="minorBidi" w:cstheme="minorBidi"/>
            <w:color w:val="000000"/>
            <w:rtl/>
          </w:rPr>
          <w:delText>נכשלת בשתי בדיקות קשב. אנא צא מחלון זה והמשך יום נעים!</w:delText>
        </w:r>
      </w:del>
    </w:p>
    <w:p w14:paraId="482934CE" w14:textId="77777777" w:rsidR="0091062E" w:rsidRPr="00250813" w:rsidRDefault="0091062E">
      <w:pPr>
        <w:bidi/>
        <w:spacing w:after="160"/>
        <w:ind w:right="1060" w:hanging="360"/>
        <w:rPr>
          <w:rFonts w:asciiTheme="minorBidi" w:hAnsiTheme="minorBidi" w:cstheme="minorBidi"/>
          <w:rtl/>
        </w:rPr>
        <w:pPrChange w:id="1377" w:author="giladsar@gmail.com" w:date="2025-03-04T12:57:00Z">
          <w:pPr>
            <w:shd w:val="clear" w:color="auto" w:fill="FFFFFF"/>
            <w:bidi/>
            <w:spacing w:after="160"/>
            <w:ind w:right="720"/>
          </w:pPr>
        </w:pPrChange>
      </w:pPr>
    </w:p>
    <w:p w14:paraId="38CDD2E9" w14:textId="77777777" w:rsidR="0091062E" w:rsidRPr="00250813" w:rsidRDefault="0091062E" w:rsidP="001057D3">
      <w:pPr>
        <w:bidi/>
        <w:spacing w:after="160"/>
        <w:ind w:right="720"/>
        <w:rPr>
          <w:rFonts w:asciiTheme="minorBidi" w:hAnsiTheme="minorBidi" w:cstheme="minorBidi"/>
          <w:b/>
          <w:bCs/>
          <w:color w:val="000000"/>
        </w:rPr>
      </w:pPr>
    </w:p>
    <w:p w14:paraId="739BD5AE" w14:textId="4CE6440F" w:rsidR="001057D3" w:rsidRPr="00250813" w:rsidRDefault="001057D3" w:rsidP="0091062E">
      <w:pPr>
        <w:bidi/>
        <w:spacing w:after="160"/>
        <w:ind w:right="720"/>
        <w:rPr>
          <w:rFonts w:asciiTheme="minorBidi" w:hAnsiTheme="minorBidi" w:cstheme="minorBidi"/>
          <w:rtl/>
        </w:rPr>
      </w:pPr>
      <w:r w:rsidRPr="00250813">
        <w:rPr>
          <w:rFonts w:asciiTheme="minorBidi" w:hAnsiTheme="minorBidi" w:cstheme="minorBidi"/>
          <w:b/>
          <w:bCs/>
          <w:color w:val="000000"/>
          <w:rtl/>
        </w:rPr>
        <w:t>[10]</w:t>
      </w:r>
    </w:p>
    <w:p w14:paraId="3C617251"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איך נעמה מגדירה זיכרון?</w:t>
      </w:r>
    </w:p>
    <w:p w14:paraId="016B5BE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א.</w:t>
      </w:r>
      <w:r w:rsidRPr="00250813">
        <w:rPr>
          <w:rFonts w:asciiTheme="minorBidi" w:hAnsiTheme="minorBidi" w:cstheme="minorBidi"/>
          <w:color w:val="000000"/>
          <w:shd w:val="clear" w:color="auto" w:fill="FFFF00"/>
          <w:rtl/>
        </w:rPr>
        <w:tab/>
        <w:t xml:space="preserve">שמירת מידע </w:t>
      </w:r>
      <w:proofErr w:type="spellStart"/>
      <w:r w:rsidRPr="00250813">
        <w:rPr>
          <w:rFonts w:asciiTheme="minorBidi" w:hAnsiTheme="minorBidi" w:cstheme="minorBidi"/>
          <w:color w:val="000000"/>
          <w:shd w:val="clear" w:color="auto" w:fill="FFFF00"/>
          <w:rtl/>
        </w:rPr>
        <w:t>ואחזורו</w:t>
      </w:r>
      <w:proofErr w:type="spellEnd"/>
    </w:p>
    <w:p w14:paraId="0EB08109"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תגובה לידע קודם</w:t>
      </w:r>
    </w:p>
    <w:p w14:paraId="2452F5E3"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תחושת סנסורית</w:t>
      </w:r>
    </w:p>
    <w:p w14:paraId="1DAFCC9D"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יצירת קשרים חדשים</w:t>
      </w:r>
    </w:p>
    <w:p w14:paraId="7C495545"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[11]</w:t>
      </w:r>
    </w:p>
    <w:p w14:paraId="24594366"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איזו תכונה "אנושית" מאפשרת לצמחים להסתלסל סביב גדרות?</w:t>
      </w:r>
    </w:p>
    <w:p w14:paraId="0F7B5D93"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lastRenderedPageBreak/>
        <w:t>א.</w:t>
      </w:r>
      <w:r w:rsidRPr="00250813">
        <w:rPr>
          <w:rFonts w:asciiTheme="minorBidi" w:hAnsiTheme="minorBidi" w:cstheme="minorBidi"/>
          <w:color w:val="000000"/>
          <w:rtl/>
        </w:rPr>
        <w:tab/>
        <w:t>הבחנה בריחות</w:t>
      </w:r>
    </w:p>
    <w:p w14:paraId="0AC188C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ב. </w:t>
      </w:r>
      <w:r w:rsidRPr="00250813">
        <w:rPr>
          <w:rFonts w:asciiTheme="minorBidi" w:hAnsiTheme="minorBidi" w:cstheme="minorBidi"/>
          <w:color w:val="000000"/>
          <w:shd w:val="clear" w:color="auto" w:fill="FFFF00"/>
          <w:rtl/>
        </w:rPr>
        <w:tab/>
        <w:t>היכולת להבחין במגע פיזי</w:t>
      </w:r>
    </w:p>
    <w:p w14:paraId="3DA7F801"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זיכרון לטווח ארוך</w:t>
      </w:r>
    </w:p>
    <w:p w14:paraId="6FE2186D"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תחושת חום</w:t>
      </w:r>
    </w:p>
    <w:p w14:paraId="4FCFF42D"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[12]</w:t>
      </w:r>
    </w:p>
    <w:p w14:paraId="77D72F72"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אילו יכולות קוגניטיביות מפתיעות נעימה הציגה לגבי צמחים?</w:t>
      </w:r>
    </w:p>
    <w:p w14:paraId="15442519"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תחושת ריח וזיכרון לטווח ארוך</w:t>
      </w:r>
    </w:p>
    <w:p w14:paraId="724FED25"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ב. </w:t>
      </w:r>
      <w:r w:rsidRPr="00250813">
        <w:rPr>
          <w:rFonts w:asciiTheme="minorBidi" w:hAnsiTheme="minorBidi" w:cstheme="minorBidi"/>
          <w:color w:val="000000"/>
          <w:shd w:val="clear" w:color="auto" w:fill="FFFF00"/>
          <w:rtl/>
        </w:rPr>
        <w:tab/>
        <w:t>הבחנה במגע ודיוק בזיהוי טמפרטורות</w:t>
      </w:r>
    </w:p>
    <w:p w14:paraId="7F49A610"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הבחנה בין צבעים ורגשות</w:t>
      </w:r>
    </w:p>
    <w:p w14:paraId="4774BD4E"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יכולת לזהות צמחים אחרים </w:t>
      </w:r>
    </w:p>
    <w:p w14:paraId="12F538EF" w14:textId="77777777" w:rsidR="005409D6" w:rsidRPr="00250813" w:rsidRDefault="005409D6" w:rsidP="001057D3">
      <w:pPr>
        <w:bidi/>
        <w:spacing w:after="160"/>
        <w:ind w:right="720"/>
        <w:rPr>
          <w:rFonts w:asciiTheme="minorBidi" w:hAnsiTheme="minorBidi" w:cstheme="minorBidi"/>
          <w:b/>
          <w:bCs/>
          <w:color w:val="000000"/>
        </w:rPr>
      </w:pPr>
    </w:p>
    <w:p w14:paraId="648F3F29" w14:textId="6C018FC4" w:rsidR="001057D3" w:rsidRPr="00250813" w:rsidRDefault="001057D3" w:rsidP="005409D6">
      <w:pPr>
        <w:bidi/>
        <w:spacing w:after="160"/>
        <w:ind w:right="720"/>
        <w:rPr>
          <w:rFonts w:asciiTheme="minorBidi" w:hAnsiTheme="minorBidi" w:cstheme="minorBidi"/>
          <w:rtl/>
        </w:rPr>
      </w:pPr>
      <w:r w:rsidRPr="00250813">
        <w:rPr>
          <w:rFonts w:asciiTheme="minorBidi" w:hAnsiTheme="minorBidi" w:cstheme="minorBidi"/>
          <w:b/>
          <w:bCs/>
          <w:color w:val="000000"/>
          <w:rtl/>
        </w:rPr>
        <w:t>[13]</w:t>
      </w:r>
    </w:p>
    <w:p w14:paraId="66770253"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לפי הדוגמה שנעמה מביאה, למי צמחים אינם "מתגעגעים"?</w:t>
      </w:r>
    </w:p>
    <w:p w14:paraId="7EA122B5"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לפרחים הסמוכים</w:t>
      </w:r>
    </w:p>
    <w:p w14:paraId="06BD83ED"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למטפסים אחרים</w:t>
      </w:r>
    </w:p>
    <w:p w14:paraId="2F7ACC7A"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לחבריהם מהגינה</w:t>
      </w:r>
    </w:p>
    <w:p w14:paraId="150332B3" w14:textId="05714A41" w:rsidR="001057D3" w:rsidRPr="00250813" w:rsidRDefault="001057D3" w:rsidP="001057D3">
      <w:pPr>
        <w:bidi/>
        <w:spacing w:after="160"/>
        <w:ind w:right="1060" w:hanging="360"/>
        <w:rPr>
          <w:rFonts w:asciiTheme="minorBidi" w:hAnsiTheme="minorBidi" w:cstheme="minorBidi"/>
          <w:color w:val="000000"/>
          <w:shd w:val="clear" w:color="auto" w:fill="FFFF00"/>
          <w:rtl/>
        </w:rPr>
      </w:pPr>
      <w:r w:rsidRPr="00250813">
        <w:rPr>
          <w:rFonts w:asciiTheme="minorBidi" w:hAnsiTheme="minorBidi" w:cstheme="minorBidi"/>
          <w:color w:val="000000"/>
          <w:shd w:val="clear" w:color="auto" w:fill="FFFF00"/>
          <w:rtl/>
        </w:rPr>
        <w:t xml:space="preserve">ד. </w:t>
      </w:r>
      <w:r w:rsidRPr="00250813">
        <w:rPr>
          <w:rFonts w:asciiTheme="minorBidi" w:hAnsiTheme="minorBidi" w:cstheme="minorBidi"/>
          <w:color w:val="000000"/>
          <w:shd w:val="clear" w:color="auto" w:fill="FFFF00"/>
          <w:rtl/>
        </w:rPr>
        <w:tab/>
        <w:t>לאחיהם בתרמיל</w:t>
      </w:r>
    </w:p>
    <w:p w14:paraId="663A5051" w14:textId="77777777" w:rsidR="0022423E" w:rsidRPr="00250813" w:rsidRDefault="0022423E" w:rsidP="0022423E">
      <w:pPr>
        <w:bidi/>
        <w:spacing w:after="160"/>
        <w:ind w:right="1060"/>
        <w:rPr>
          <w:rFonts w:asciiTheme="minorBidi" w:hAnsiTheme="minorBidi" w:cstheme="minorBidi"/>
          <w:rtl/>
        </w:rPr>
      </w:pPr>
    </w:p>
    <w:p w14:paraId="36BCB05B"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[14]</w:t>
      </w:r>
    </w:p>
    <w:p w14:paraId="7FC656CA"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מהי המטרה של פעולת מלכודת ונוס?</w:t>
      </w:r>
    </w:p>
    <w:p w14:paraId="76FC8B60"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למשוך חרקים מכל סוג</w:t>
      </w:r>
    </w:p>
    <w:p w14:paraId="517BD5CA"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ב. </w:t>
      </w:r>
      <w:r w:rsidRPr="00250813">
        <w:rPr>
          <w:rFonts w:asciiTheme="minorBidi" w:hAnsiTheme="minorBidi" w:cstheme="minorBidi"/>
          <w:color w:val="000000"/>
          <w:shd w:val="clear" w:color="auto" w:fill="FFFF00"/>
          <w:rtl/>
        </w:rPr>
        <w:tab/>
        <w:t>ללכוד חרקים שנכנסים למלכודת</w:t>
      </w:r>
    </w:p>
    <w:p w14:paraId="16C5803A"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ג. </w:t>
      </w:r>
      <w:r w:rsidRPr="00250813">
        <w:rPr>
          <w:rFonts w:asciiTheme="minorBidi" w:hAnsiTheme="minorBidi" w:cstheme="minorBidi"/>
          <w:color w:val="000000"/>
          <w:rtl/>
        </w:rPr>
        <w:tab/>
        <w:t>להבריח טורפים שמנסים לפגוע בצמח</w:t>
      </w:r>
    </w:p>
    <w:p w14:paraId="31D4DC61" w14:textId="66280FCF" w:rsidR="001057D3" w:rsidRPr="00250813" w:rsidRDefault="001057D3" w:rsidP="001057D3">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 xml:space="preserve">ד. </w:t>
      </w:r>
      <w:r w:rsidRPr="00250813">
        <w:rPr>
          <w:rFonts w:asciiTheme="minorBidi" w:hAnsiTheme="minorBidi" w:cstheme="minorBidi"/>
          <w:color w:val="000000"/>
          <w:rtl/>
        </w:rPr>
        <w:tab/>
        <w:t>להגן על הצמח מפני זבובים</w:t>
      </w:r>
    </w:p>
    <w:p w14:paraId="29F376FB" w14:textId="77777777" w:rsidR="0022423E" w:rsidRPr="00250813" w:rsidRDefault="0022423E" w:rsidP="0022423E">
      <w:pPr>
        <w:bidi/>
        <w:spacing w:after="160"/>
        <w:ind w:right="1060" w:hanging="360"/>
        <w:rPr>
          <w:rFonts w:asciiTheme="minorBidi" w:hAnsiTheme="minorBidi" w:cstheme="minorBidi"/>
          <w:rtl/>
        </w:rPr>
      </w:pPr>
    </w:p>
    <w:p w14:paraId="4E174EA1"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b/>
          <w:bCs/>
          <w:color w:val="000000"/>
          <w:rtl/>
        </w:rPr>
        <w:t>[15]</w:t>
      </w:r>
    </w:p>
    <w:p w14:paraId="6F3044B6" w14:textId="77777777" w:rsidR="001057D3" w:rsidRPr="00250813" w:rsidRDefault="001057D3" w:rsidP="001057D3">
      <w:pPr>
        <w:bidi/>
        <w:spacing w:after="160"/>
        <w:ind w:right="720"/>
        <w:rPr>
          <w:rFonts w:asciiTheme="minorBidi" w:hAnsiTheme="minorBidi" w:cstheme="minorBidi"/>
          <w:rtl/>
        </w:rPr>
      </w:pPr>
      <w:r w:rsidRPr="00250813">
        <w:rPr>
          <w:rFonts w:asciiTheme="minorBidi" w:hAnsiTheme="minorBidi" w:cstheme="minorBidi"/>
          <w:color w:val="000000"/>
          <w:rtl/>
        </w:rPr>
        <w:t>מגע בטבע הוא לרוב?</w:t>
      </w:r>
    </w:p>
    <w:p w14:paraId="29C8EC3C"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א.</w:t>
      </w:r>
      <w:r w:rsidRPr="00250813">
        <w:rPr>
          <w:rFonts w:asciiTheme="minorBidi" w:hAnsiTheme="minorBidi" w:cstheme="minorBidi"/>
          <w:color w:val="000000"/>
          <w:rtl/>
        </w:rPr>
        <w:tab/>
        <w:t>מידע זניח</w:t>
      </w:r>
    </w:p>
    <w:p w14:paraId="1C1B85DA"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rtl/>
        </w:rPr>
        <w:t xml:space="preserve">ב. </w:t>
      </w:r>
      <w:r w:rsidRPr="00250813">
        <w:rPr>
          <w:rFonts w:asciiTheme="minorBidi" w:hAnsiTheme="minorBidi" w:cstheme="minorBidi"/>
          <w:color w:val="000000"/>
          <w:rtl/>
        </w:rPr>
        <w:tab/>
        <w:t>חדשות טובות</w:t>
      </w:r>
    </w:p>
    <w:p w14:paraId="66EABDAE" w14:textId="77777777" w:rsidR="001057D3" w:rsidRPr="00250813" w:rsidRDefault="001057D3" w:rsidP="001057D3">
      <w:pPr>
        <w:bidi/>
        <w:spacing w:after="160"/>
        <w:ind w:right="1060" w:hanging="360"/>
        <w:rPr>
          <w:rFonts w:asciiTheme="minorBidi" w:hAnsiTheme="minorBidi" w:cstheme="minorBidi"/>
          <w:rtl/>
        </w:rPr>
      </w:pPr>
      <w:r w:rsidRPr="00250813">
        <w:rPr>
          <w:rFonts w:asciiTheme="minorBidi" w:hAnsiTheme="minorBidi" w:cstheme="minorBidi"/>
          <w:color w:val="000000"/>
          <w:shd w:val="clear" w:color="auto" w:fill="FFFF00"/>
          <w:rtl/>
        </w:rPr>
        <w:t xml:space="preserve">ג. </w:t>
      </w:r>
      <w:r w:rsidRPr="00250813">
        <w:rPr>
          <w:rFonts w:asciiTheme="minorBidi" w:hAnsiTheme="minorBidi" w:cstheme="minorBidi"/>
          <w:color w:val="000000"/>
          <w:shd w:val="clear" w:color="auto" w:fill="FFFF00"/>
          <w:rtl/>
        </w:rPr>
        <w:tab/>
        <w:t>חדשות רעות</w:t>
      </w:r>
    </w:p>
    <w:p w14:paraId="567BB2F9" w14:textId="7C283B8B" w:rsidR="001057D3" w:rsidRPr="00250813" w:rsidRDefault="001057D3" w:rsidP="001057D3">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lastRenderedPageBreak/>
        <w:t>ד. הכרחי לרביה</w:t>
      </w:r>
    </w:p>
    <w:p w14:paraId="2E8144D3" w14:textId="77777777" w:rsidR="0022423E" w:rsidRPr="00250813" w:rsidRDefault="0022423E" w:rsidP="0022423E">
      <w:pPr>
        <w:bidi/>
        <w:spacing w:after="160"/>
        <w:ind w:right="1060" w:hanging="360"/>
        <w:rPr>
          <w:rFonts w:asciiTheme="minorBidi" w:hAnsiTheme="minorBidi" w:cstheme="minorBidi"/>
          <w:color w:val="000000"/>
          <w:rtl/>
        </w:rPr>
      </w:pPr>
    </w:p>
    <w:p w14:paraId="28ED566C" w14:textId="77777777" w:rsidR="00965640" w:rsidRPr="00250813" w:rsidRDefault="00965640" w:rsidP="00965640">
      <w:pPr>
        <w:bidi/>
        <w:spacing w:after="160"/>
        <w:ind w:right="1060"/>
        <w:rPr>
          <w:rFonts w:asciiTheme="minorBidi" w:hAnsiTheme="minorBidi" w:cstheme="minorBidi"/>
          <w:color w:val="000000"/>
        </w:rPr>
      </w:pPr>
      <w:r w:rsidRPr="00250813">
        <w:rPr>
          <w:rFonts w:asciiTheme="minorBidi" w:hAnsiTheme="minorBidi" w:cstheme="minorBidi"/>
          <w:b/>
          <w:bCs/>
          <w:color w:val="000000"/>
          <w:rtl/>
        </w:rPr>
        <w:t>[16]</w:t>
      </w:r>
    </w:p>
    <w:p w14:paraId="34193FE2" w14:textId="77777777" w:rsidR="00965640" w:rsidRPr="00250813" w:rsidRDefault="00965640" w:rsidP="00965640">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איזה מחלה מובאת כדוגמא למחלה שחולים בה בילדות? </w:t>
      </w:r>
    </w:p>
    <w:p w14:paraId="47B481FD" w14:textId="77777777" w:rsidR="00965640" w:rsidRPr="00250813" w:rsidRDefault="00965640" w:rsidP="00965640">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א. שפעת </w:t>
      </w:r>
    </w:p>
    <w:p w14:paraId="72EBAC49" w14:textId="77777777" w:rsidR="00965640" w:rsidRPr="00250813" w:rsidRDefault="00965640" w:rsidP="00965640">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ב. שחפת </w:t>
      </w:r>
    </w:p>
    <w:p w14:paraId="563D6381" w14:textId="77777777" w:rsidR="00965640" w:rsidRPr="00250813" w:rsidRDefault="00965640" w:rsidP="00965640">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ג. אבעבועות רוח</w:t>
      </w:r>
    </w:p>
    <w:p w14:paraId="0C1F36CA" w14:textId="26AA51DD" w:rsidR="00965640" w:rsidRPr="00250813" w:rsidRDefault="00965640" w:rsidP="00965640">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ד. פריחה בעור</w:t>
      </w:r>
    </w:p>
    <w:p w14:paraId="6F13468D" w14:textId="77777777" w:rsidR="0022423E" w:rsidRPr="00250813" w:rsidRDefault="0022423E" w:rsidP="0022423E">
      <w:pPr>
        <w:bidi/>
        <w:spacing w:after="160"/>
        <w:ind w:right="1060" w:hanging="360"/>
        <w:rPr>
          <w:rFonts w:asciiTheme="minorBidi" w:hAnsiTheme="minorBidi" w:cstheme="minorBidi"/>
          <w:color w:val="000000"/>
          <w:rtl/>
        </w:rPr>
      </w:pPr>
    </w:p>
    <w:p w14:paraId="663454D1" w14:textId="77777777" w:rsidR="0022423E" w:rsidRPr="00250813" w:rsidRDefault="0022423E" w:rsidP="0022423E">
      <w:pPr>
        <w:bidi/>
        <w:spacing w:after="160"/>
        <w:ind w:right="1060" w:hanging="360"/>
        <w:rPr>
          <w:rFonts w:asciiTheme="minorBidi" w:hAnsiTheme="minorBidi" w:cstheme="minorBidi"/>
          <w:color w:val="000000"/>
        </w:rPr>
      </w:pPr>
      <w:r w:rsidRPr="00250813">
        <w:rPr>
          <w:rFonts w:asciiTheme="minorBidi" w:hAnsiTheme="minorBidi" w:cstheme="minorBidi"/>
          <w:color w:val="000000"/>
          <w:rtl/>
        </w:rPr>
        <w:t>[</w:t>
      </w:r>
      <w:r w:rsidRPr="00250813">
        <w:rPr>
          <w:rFonts w:asciiTheme="minorBidi" w:hAnsiTheme="minorBidi" w:cstheme="minorBidi"/>
          <w:b/>
          <w:bCs/>
          <w:color w:val="000000"/>
          <w:rtl/>
        </w:rPr>
        <w:t>17</w:t>
      </w:r>
      <w:r w:rsidRPr="00250813">
        <w:rPr>
          <w:rFonts w:asciiTheme="minorBidi" w:hAnsiTheme="minorBidi" w:cstheme="minorBidi"/>
          <w:color w:val="000000"/>
          <w:rtl/>
        </w:rPr>
        <w:t>] </w:t>
      </w:r>
    </w:p>
    <w:p w14:paraId="00A6CA72" w14:textId="77777777" w:rsidR="0022423E" w:rsidRPr="00250813" w:rsidRDefault="0022423E" w:rsidP="0022423E">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 xml:space="preserve">בסוף </w:t>
      </w:r>
      <w:proofErr w:type="spellStart"/>
      <w:r w:rsidRPr="00250813">
        <w:rPr>
          <w:rFonts w:asciiTheme="minorBidi" w:hAnsiTheme="minorBidi" w:cstheme="minorBidi"/>
          <w:color w:val="000000"/>
          <w:rtl/>
        </w:rPr>
        <w:t>הסירטון</w:t>
      </w:r>
      <w:proofErr w:type="spellEnd"/>
      <w:r w:rsidRPr="00250813">
        <w:rPr>
          <w:rFonts w:asciiTheme="minorBidi" w:hAnsiTheme="minorBidi" w:cstheme="minorBidi"/>
          <w:color w:val="000000"/>
          <w:rtl/>
        </w:rPr>
        <w:t>, באיזה מילים בוחרת נעמה לתאר צמחים?</w:t>
      </w:r>
    </w:p>
    <w:p w14:paraId="19B115D6" w14:textId="77777777" w:rsidR="0022423E" w:rsidRPr="00250813" w:rsidRDefault="0022423E" w:rsidP="0022423E">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א. יפים, חכמים ומלאי הפתעות </w:t>
      </w:r>
    </w:p>
    <w:p w14:paraId="399F82D8" w14:textId="77777777" w:rsidR="0022423E" w:rsidRPr="00250813" w:rsidRDefault="0022423E" w:rsidP="0022423E">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ב. יפים ועדינים ובעלי זיכרון</w:t>
      </w:r>
    </w:p>
    <w:p w14:paraId="376B5E1E" w14:textId="77777777" w:rsidR="0022423E" w:rsidRPr="00250813" w:rsidRDefault="0022423E" w:rsidP="0022423E">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ג. עדינים ומלאי הפתעות </w:t>
      </w:r>
    </w:p>
    <w:p w14:paraId="2D066530" w14:textId="6F2F6021" w:rsidR="0022423E" w:rsidRPr="00250813" w:rsidRDefault="0022423E" w:rsidP="0022423E">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ד. יפים, קוצניים אך עדינים</w:t>
      </w:r>
    </w:p>
    <w:p w14:paraId="0787BA98" w14:textId="77777777" w:rsidR="00296023" w:rsidRPr="00250813" w:rsidRDefault="00296023" w:rsidP="00296023">
      <w:pPr>
        <w:bidi/>
        <w:spacing w:after="160"/>
        <w:ind w:right="1060" w:hanging="360"/>
        <w:rPr>
          <w:rFonts w:asciiTheme="minorBidi" w:hAnsiTheme="minorBidi" w:cstheme="minorBidi"/>
          <w:color w:val="000000"/>
          <w:rtl/>
        </w:rPr>
      </w:pPr>
    </w:p>
    <w:p w14:paraId="184DF17E" w14:textId="77777777" w:rsidR="005A6C88" w:rsidRPr="00250813" w:rsidRDefault="005A6C88" w:rsidP="005A6C88">
      <w:pPr>
        <w:bidi/>
        <w:spacing w:after="160"/>
        <w:ind w:right="1060" w:hanging="360"/>
        <w:rPr>
          <w:rFonts w:asciiTheme="minorBidi" w:hAnsiTheme="minorBidi" w:cstheme="minorBidi"/>
          <w:color w:val="000000"/>
        </w:rPr>
      </w:pPr>
      <w:r w:rsidRPr="00250813">
        <w:rPr>
          <w:rFonts w:asciiTheme="minorBidi" w:hAnsiTheme="minorBidi" w:cstheme="minorBidi"/>
          <w:b/>
          <w:bCs/>
          <w:color w:val="000000"/>
          <w:rtl/>
        </w:rPr>
        <w:t>[18] </w:t>
      </w:r>
    </w:p>
    <w:p w14:paraId="01363D3A" w14:textId="77777777" w:rsidR="005A6C88" w:rsidRPr="00250813" w:rsidRDefault="005A6C88" w:rsidP="005A6C88">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מהו ״המיתוס״ בנוגע לצמחים? </w:t>
      </w:r>
    </w:p>
    <w:p w14:paraId="18D7945E" w14:textId="77777777" w:rsidR="005A6C88" w:rsidRPr="00250813" w:rsidRDefault="005A6C88" w:rsidP="005A6C88">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א. שהם אוהבים שמלטפים אותם</w:t>
      </w:r>
    </w:p>
    <w:p w14:paraId="216399C4" w14:textId="77777777" w:rsidR="005A6C88" w:rsidRPr="00250813" w:rsidRDefault="005A6C88" w:rsidP="005A6C88">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ב. שהם אינם יצורים מתוחכמים </w:t>
      </w:r>
    </w:p>
    <w:p w14:paraId="050EBB5A" w14:textId="77777777" w:rsidR="005A6C88" w:rsidRPr="00250813" w:rsidRDefault="005A6C88" w:rsidP="005A6C88">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ג. שאם הם יפים אז כנראה שהם מסוכנים</w:t>
      </w:r>
    </w:p>
    <w:p w14:paraId="21361DF0" w14:textId="77777777" w:rsidR="005A6C88" w:rsidRPr="00250813" w:rsidRDefault="005A6C88" w:rsidP="005A6C88">
      <w:pPr>
        <w:bidi/>
        <w:spacing w:after="160"/>
        <w:ind w:right="1060" w:hanging="360"/>
        <w:rPr>
          <w:rFonts w:asciiTheme="minorBidi" w:hAnsiTheme="minorBidi" w:cstheme="minorBidi"/>
          <w:color w:val="000000"/>
          <w:rtl/>
        </w:rPr>
      </w:pPr>
      <w:r w:rsidRPr="00250813">
        <w:rPr>
          <w:rFonts w:asciiTheme="minorBidi" w:hAnsiTheme="minorBidi" w:cstheme="minorBidi"/>
          <w:color w:val="000000"/>
          <w:rtl/>
        </w:rPr>
        <w:t>ד. שאינם אוכלים יצורים חיים</w:t>
      </w:r>
    </w:p>
    <w:p w14:paraId="34273ECB" w14:textId="77777777" w:rsidR="005A6C88" w:rsidRPr="00250813" w:rsidRDefault="005A6C88" w:rsidP="005A6C88">
      <w:pPr>
        <w:bidi/>
        <w:spacing w:after="160"/>
        <w:ind w:right="1060" w:hanging="360"/>
        <w:rPr>
          <w:rFonts w:asciiTheme="minorBidi" w:hAnsiTheme="minorBidi" w:cstheme="minorBidi"/>
          <w:color w:val="000000"/>
          <w:rtl/>
        </w:rPr>
      </w:pPr>
    </w:p>
    <w:p w14:paraId="6964B66E" w14:textId="77777777" w:rsidR="0022423E" w:rsidRPr="00250813" w:rsidRDefault="0022423E" w:rsidP="0022423E">
      <w:pPr>
        <w:bidi/>
        <w:spacing w:after="160"/>
        <w:ind w:right="1060" w:hanging="360"/>
        <w:rPr>
          <w:rFonts w:asciiTheme="minorBidi" w:hAnsiTheme="minorBidi" w:cstheme="minorBidi"/>
          <w:color w:val="000000"/>
          <w:rtl/>
        </w:rPr>
      </w:pPr>
    </w:p>
    <w:p w14:paraId="2C522990" w14:textId="77777777" w:rsidR="000C2B45" w:rsidRPr="00250813" w:rsidRDefault="000C2B45" w:rsidP="000C2B45">
      <w:pPr>
        <w:shd w:val="clear" w:color="auto" w:fill="FFFFFF"/>
        <w:bidi/>
        <w:rPr>
          <w:ins w:id="1378" w:author="giladsar@gmail.com" w:date="2025-03-04T12:57:00Z"/>
          <w:rFonts w:asciiTheme="minorBidi" w:hAnsiTheme="minorBidi" w:cstheme="minorBidi"/>
        </w:rPr>
      </w:pPr>
    </w:p>
    <w:p w14:paraId="67115180" w14:textId="77777777" w:rsidR="000C2B45" w:rsidRPr="00250813" w:rsidRDefault="000C2B45" w:rsidP="000C2B45">
      <w:pPr>
        <w:bidi/>
        <w:spacing w:after="120"/>
        <w:rPr>
          <w:ins w:id="1379" w:author="giladsar@gmail.com" w:date="2025-03-04T12:57:00Z"/>
          <w:rFonts w:asciiTheme="minorBidi" w:hAnsiTheme="minorBidi" w:cstheme="minorBidi"/>
          <w:color w:val="000000"/>
        </w:rPr>
      </w:pPr>
      <w:ins w:id="1380" w:author="giladsar@gmail.com" w:date="2025-03-04T12:57:00Z">
        <w:r w:rsidRPr="00250813">
          <w:rPr>
            <w:rFonts w:asciiTheme="minorBidi" w:hAnsiTheme="minorBidi" w:cstheme="minorBidi"/>
            <w:b/>
            <w:bCs/>
            <w:color w:val="5B9BD5"/>
          </w:rPr>
          <w:t xml:space="preserve">[Awareness Check </w:t>
        </w:r>
        <w:r w:rsidRPr="00250813">
          <w:rPr>
            <w:rFonts w:asciiTheme="minorBidi" w:hAnsiTheme="minorBidi" w:cstheme="minorBidi"/>
            <w:b/>
            <w:bCs/>
            <w:color w:val="5B9BD5"/>
            <w:lang w:val="en-US"/>
          </w:rPr>
          <w:t>3</w:t>
        </w:r>
        <w:r w:rsidRPr="00250813">
          <w:rPr>
            <w:rFonts w:asciiTheme="minorBidi" w:hAnsiTheme="minorBidi" w:cstheme="minorBidi"/>
            <w:b/>
            <w:bCs/>
            <w:color w:val="5B9BD5"/>
          </w:rPr>
          <w:t>]</w:t>
        </w:r>
        <w:r w:rsidRPr="00250813">
          <w:rPr>
            <w:rFonts w:asciiTheme="minorBidi" w:hAnsiTheme="minorBidi" w:cstheme="minorBidi"/>
            <w:color w:val="000000"/>
            <w:rtl/>
          </w:rPr>
          <w:t xml:space="preserve"> </w:t>
        </w:r>
      </w:ins>
    </w:p>
    <w:p w14:paraId="1E7093B0" w14:textId="77777777" w:rsidR="000C2B45" w:rsidRPr="00250813" w:rsidRDefault="000C2B45" w:rsidP="000C2B45">
      <w:pPr>
        <w:bidi/>
        <w:spacing w:after="120"/>
        <w:rPr>
          <w:ins w:id="1381" w:author="giladsar@gmail.com" w:date="2025-03-04T12:57:00Z"/>
          <w:rFonts w:asciiTheme="minorBidi" w:hAnsiTheme="minorBidi" w:cstheme="minorBidi"/>
        </w:rPr>
      </w:pPr>
      <w:ins w:id="1382" w:author="giladsar@gmail.com" w:date="2025-03-04T12:57:00Z">
        <w:r w:rsidRPr="00250813">
          <w:rPr>
            <w:rFonts w:asciiTheme="minorBidi" w:hAnsiTheme="minorBidi" w:cstheme="minorBidi"/>
            <w:color w:val="000000"/>
            <w:rtl/>
          </w:rPr>
          <w:t>כדי לבצע מחקר אמין, אנו מעוניינים לדעת אם המשתתפים שלנו קוראים את הוראות המחקר בקפידה. כדי להוכיח שאתם משתתפים שקוראים את ההוראות, עליכם לסמן למטה את האפשרות "אחר" ולהקליד את המספר 2 בתיבת הטקסט של אפשרות זו. תודה רבה על תשומת הלב.</w:t>
        </w:r>
      </w:ins>
    </w:p>
    <w:p w14:paraId="5FDE87E6" w14:textId="1D594821" w:rsidR="000C2B45" w:rsidRPr="00250813" w:rsidRDefault="000C2B45" w:rsidP="000C2B45">
      <w:pPr>
        <w:bidi/>
        <w:spacing w:after="120"/>
        <w:rPr>
          <w:ins w:id="1383" w:author="giladsar@gmail.com" w:date="2025-03-04T12:57:00Z"/>
          <w:rFonts w:asciiTheme="minorBidi" w:hAnsiTheme="minorBidi" w:cstheme="minorBidi"/>
          <w:rtl/>
        </w:rPr>
      </w:pPr>
      <w:ins w:id="1384" w:author="giladsar@gmail.com" w:date="2025-03-04T12:57:00Z">
        <w:r w:rsidRPr="00250813">
          <w:rPr>
            <w:rFonts w:asciiTheme="minorBidi" w:hAnsiTheme="minorBidi" w:cstheme="minorBidi"/>
            <w:color w:val="000000"/>
            <w:rtl/>
          </w:rPr>
          <w:t xml:space="preserve">בהתאם להנחיות, איזה </w:t>
        </w:r>
        <w:r w:rsidRPr="00250813">
          <w:rPr>
            <w:rFonts w:asciiTheme="minorBidi" w:hAnsiTheme="minorBidi" w:cstheme="minorBidi"/>
            <w:color w:val="000000"/>
            <w:rtl/>
            <w:lang w:val="en-US"/>
          </w:rPr>
          <w:t xml:space="preserve">פרח נחשב </w:t>
        </w:r>
      </w:ins>
      <w:ins w:id="1385" w:author="giladsar@gmail.com" w:date="2025-03-04T13:20:00Z">
        <w:r w:rsidR="00AA29C0" w:rsidRPr="00250813">
          <w:rPr>
            <w:rFonts w:asciiTheme="minorBidi" w:hAnsiTheme="minorBidi" w:cstheme="minorBidi"/>
            <w:color w:val="000000"/>
            <w:rtl/>
            <w:lang w:val="en-US"/>
            <w:rPrChange w:id="1386" w:author="giladsar@gmail.com" w:date="2025-04-08T13:34:00Z">
              <w:rPr>
                <w:rFonts w:asciiTheme="minorBidi" w:hAnsiTheme="minorBidi" w:cstheme="minorBidi" w:hint="cs"/>
                <w:color w:val="000000"/>
                <w:rtl/>
                <w:lang w:val="en-US"/>
              </w:rPr>
            </w:rPrChange>
          </w:rPr>
          <w:t>מדהים ביופיו</w:t>
        </w:r>
      </w:ins>
      <w:ins w:id="1387" w:author="giladsar@gmail.com" w:date="2025-03-04T12:57:00Z">
        <w:r w:rsidRPr="00250813">
          <w:rPr>
            <w:rFonts w:asciiTheme="minorBidi" w:hAnsiTheme="minorBidi" w:cstheme="minorBidi"/>
            <w:color w:val="000000"/>
            <w:rtl/>
          </w:rPr>
          <w:t>?</w:t>
        </w:r>
      </w:ins>
    </w:p>
    <w:p w14:paraId="77106EE6" w14:textId="77777777" w:rsidR="000C2B45" w:rsidRPr="00250813" w:rsidRDefault="000C2B45" w:rsidP="000C2B45">
      <w:pPr>
        <w:numPr>
          <w:ilvl w:val="0"/>
          <w:numId w:val="8"/>
        </w:numPr>
        <w:bidi/>
        <w:textAlignment w:val="baseline"/>
        <w:rPr>
          <w:ins w:id="1388" w:author="giladsar@gmail.com" w:date="2025-03-04T12:57:00Z"/>
          <w:rFonts w:asciiTheme="minorBidi" w:hAnsiTheme="minorBidi" w:cstheme="minorBidi"/>
          <w:color w:val="000000"/>
          <w:rtl/>
        </w:rPr>
      </w:pPr>
      <w:ins w:id="1389" w:author="giladsar@gmail.com" w:date="2025-03-04T12:57:00Z">
        <w:r w:rsidRPr="00250813">
          <w:rPr>
            <w:rFonts w:asciiTheme="minorBidi" w:hAnsiTheme="minorBidi" w:cstheme="minorBidi"/>
            <w:color w:val="000000"/>
            <w:rtl/>
          </w:rPr>
          <w:t>סחלב</w:t>
        </w:r>
      </w:ins>
    </w:p>
    <w:p w14:paraId="4C7B606B" w14:textId="77777777" w:rsidR="000C2B45" w:rsidRPr="00250813" w:rsidRDefault="000C2B45" w:rsidP="000C2B45">
      <w:pPr>
        <w:numPr>
          <w:ilvl w:val="0"/>
          <w:numId w:val="8"/>
        </w:numPr>
        <w:bidi/>
        <w:textAlignment w:val="baseline"/>
        <w:rPr>
          <w:ins w:id="1390" w:author="giladsar@gmail.com" w:date="2025-03-04T12:57:00Z"/>
          <w:rFonts w:asciiTheme="minorBidi" w:hAnsiTheme="minorBidi" w:cstheme="minorBidi"/>
          <w:color w:val="000000"/>
          <w:rtl/>
        </w:rPr>
      </w:pPr>
      <w:ins w:id="1391" w:author="giladsar@gmail.com" w:date="2025-03-04T12:57:00Z">
        <w:r w:rsidRPr="00250813">
          <w:rPr>
            <w:rFonts w:asciiTheme="minorBidi" w:hAnsiTheme="minorBidi" w:cstheme="minorBidi"/>
            <w:color w:val="000000"/>
            <w:rtl/>
          </w:rPr>
          <w:lastRenderedPageBreak/>
          <w:t>נרקיס</w:t>
        </w:r>
      </w:ins>
    </w:p>
    <w:p w14:paraId="342ED43F" w14:textId="77777777" w:rsidR="000C2B45" w:rsidRPr="00250813" w:rsidRDefault="000C2B45" w:rsidP="000C2B45">
      <w:pPr>
        <w:numPr>
          <w:ilvl w:val="0"/>
          <w:numId w:val="8"/>
        </w:numPr>
        <w:bidi/>
        <w:textAlignment w:val="baseline"/>
        <w:rPr>
          <w:ins w:id="1392" w:author="giladsar@gmail.com" w:date="2025-03-04T12:57:00Z"/>
          <w:rFonts w:asciiTheme="minorBidi" w:hAnsiTheme="minorBidi" w:cstheme="minorBidi"/>
          <w:color w:val="000000"/>
          <w:rtl/>
        </w:rPr>
      </w:pPr>
      <w:ins w:id="1393" w:author="giladsar@gmail.com" w:date="2025-03-04T12:57:00Z">
        <w:r w:rsidRPr="00250813">
          <w:rPr>
            <w:rFonts w:asciiTheme="minorBidi" w:hAnsiTheme="minorBidi" w:cstheme="minorBidi"/>
            <w:color w:val="000000"/>
            <w:rtl/>
          </w:rPr>
          <w:t>ורד</w:t>
        </w:r>
      </w:ins>
    </w:p>
    <w:p w14:paraId="03913388" w14:textId="77777777" w:rsidR="000C2B45" w:rsidRPr="00250813" w:rsidRDefault="000C2B45" w:rsidP="000C2B45">
      <w:pPr>
        <w:numPr>
          <w:ilvl w:val="0"/>
          <w:numId w:val="8"/>
        </w:numPr>
        <w:bidi/>
        <w:textAlignment w:val="baseline"/>
        <w:rPr>
          <w:ins w:id="1394" w:author="giladsar@gmail.com" w:date="2025-03-04T12:57:00Z"/>
          <w:rFonts w:asciiTheme="minorBidi" w:hAnsiTheme="minorBidi" w:cstheme="minorBidi"/>
          <w:color w:val="000000"/>
          <w:rtl/>
        </w:rPr>
      </w:pPr>
      <w:ins w:id="1395" w:author="giladsar@gmail.com" w:date="2025-03-04T12:57:00Z">
        <w:r w:rsidRPr="00250813">
          <w:rPr>
            <w:rFonts w:asciiTheme="minorBidi" w:hAnsiTheme="minorBidi" w:cstheme="minorBidi"/>
            <w:color w:val="000000"/>
            <w:rtl/>
          </w:rPr>
          <w:t>חמני</w:t>
        </w:r>
        <w:r w:rsidRPr="00250813">
          <w:rPr>
            <w:rFonts w:asciiTheme="minorBidi" w:hAnsiTheme="minorBidi" w:cstheme="minorBidi"/>
            <w:color w:val="000000"/>
            <w:rtl/>
            <w:lang w:val="en-US"/>
          </w:rPr>
          <w:t>י</w:t>
        </w:r>
        <w:r w:rsidRPr="00250813">
          <w:rPr>
            <w:rFonts w:asciiTheme="minorBidi" w:hAnsiTheme="minorBidi" w:cstheme="minorBidi"/>
            <w:color w:val="000000"/>
            <w:rtl/>
          </w:rPr>
          <w:t>ה</w:t>
        </w:r>
      </w:ins>
    </w:p>
    <w:p w14:paraId="7472962F" w14:textId="77777777" w:rsidR="000C2B45" w:rsidRPr="00250813" w:rsidRDefault="000C2B45" w:rsidP="000C2B45">
      <w:pPr>
        <w:numPr>
          <w:ilvl w:val="0"/>
          <w:numId w:val="8"/>
        </w:numPr>
        <w:bidi/>
        <w:spacing w:after="120"/>
        <w:textAlignment w:val="baseline"/>
        <w:rPr>
          <w:ins w:id="1396" w:author="giladsar@gmail.com" w:date="2025-03-04T12:57:00Z"/>
          <w:rFonts w:asciiTheme="minorBidi" w:hAnsiTheme="minorBidi" w:cstheme="minorBidi"/>
          <w:color w:val="000000"/>
          <w:rtl/>
        </w:rPr>
      </w:pPr>
      <w:ins w:id="1397" w:author="giladsar@gmail.com" w:date="2025-03-04T12:57:00Z">
        <w:r w:rsidRPr="00250813">
          <w:rPr>
            <w:rFonts w:asciiTheme="minorBidi" w:hAnsiTheme="minorBidi" w:cstheme="minorBidi"/>
            <w:color w:val="000000"/>
            <w:rtl/>
          </w:rPr>
          <w:t>אחר:_____</w:t>
        </w:r>
      </w:ins>
    </w:p>
    <w:p w14:paraId="6AF8889A" w14:textId="77777777" w:rsidR="000C2B45" w:rsidRPr="00250813" w:rsidRDefault="000C2B45" w:rsidP="000C2B45">
      <w:pPr>
        <w:bidi/>
        <w:spacing w:after="120"/>
        <w:rPr>
          <w:ins w:id="1398" w:author="giladsar@gmail.com" w:date="2025-03-04T12:57:00Z"/>
          <w:rFonts w:asciiTheme="minorBidi" w:hAnsiTheme="minorBidi" w:cstheme="minorBidi"/>
          <w:color w:val="000000"/>
        </w:rPr>
      </w:pPr>
    </w:p>
    <w:p w14:paraId="5B9D5BC7" w14:textId="77777777" w:rsidR="000C2B45" w:rsidRPr="00250813" w:rsidRDefault="000C2B45" w:rsidP="000C2B45">
      <w:pPr>
        <w:shd w:val="clear" w:color="auto" w:fill="FFFFFF"/>
        <w:bidi/>
        <w:rPr>
          <w:ins w:id="1399" w:author="giladsar@gmail.com" w:date="2025-03-04T12:57:00Z"/>
          <w:rFonts w:asciiTheme="minorBidi" w:hAnsiTheme="minorBidi" w:cstheme="minorBidi"/>
        </w:rPr>
      </w:pPr>
    </w:p>
    <w:p w14:paraId="3ED6C76C" w14:textId="77777777" w:rsidR="000C2B45" w:rsidRPr="00250813" w:rsidRDefault="000C2B45" w:rsidP="000C2B45">
      <w:pPr>
        <w:bidi/>
        <w:spacing w:after="120"/>
        <w:rPr>
          <w:ins w:id="1400" w:author="giladsar@gmail.com" w:date="2025-03-04T12:57:00Z"/>
          <w:rFonts w:asciiTheme="minorBidi" w:hAnsiTheme="minorBidi" w:cstheme="minorBidi"/>
          <w:rtl/>
        </w:rPr>
      </w:pPr>
      <w:ins w:id="1401" w:author="giladsar@gmail.com" w:date="2025-03-04T12:57:00Z">
        <w:r w:rsidRPr="00250813">
          <w:rPr>
            <w:rFonts w:asciiTheme="minorBidi" w:hAnsiTheme="minorBidi" w:cstheme="minorBidi"/>
            <w:b/>
            <w:bCs/>
            <w:color w:val="5B9BD5"/>
          </w:rPr>
          <w:t xml:space="preserve">[Awareness Check </w:t>
        </w:r>
        <w:r w:rsidRPr="00250813">
          <w:rPr>
            <w:rFonts w:asciiTheme="minorBidi" w:hAnsiTheme="minorBidi" w:cstheme="minorBidi"/>
            <w:b/>
            <w:bCs/>
            <w:color w:val="5B9BD5"/>
            <w:rPrChange w:id="1402" w:author="giladsar@gmail.com" w:date="2025-04-08T13:34:00Z">
              <w:rPr>
                <w:rFonts w:asciiTheme="minorBidi" w:hAnsiTheme="minorBidi" w:cstheme="minorBidi"/>
                <w:b/>
                <w:bCs/>
                <w:color w:val="5B9BD5"/>
                <w:lang w:val="en-US"/>
              </w:rPr>
            </w:rPrChange>
          </w:rPr>
          <w:t>4</w:t>
        </w:r>
        <w:r w:rsidRPr="00250813">
          <w:rPr>
            <w:rFonts w:asciiTheme="minorBidi" w:hAnsiTheme="minorBidi" w:cstheme="minorBidi"/>
            <w:b/>
            <w:bCs/>
            <w:color w:val="5B9BD5"/>
          </w:rPr>
          <w:t>]</w:t>
        </w:r>
      </w:ins>
    </w:p>
    <w:p w14:paraId="50AD43D0" w14:textId="77777777" w:rsidR="000C2B45" w:rsidRPr="00250813" w:rsidRDefault="000C2B45" w:rsidP="000C2B45">
      <w:pPr>
        <w:shd w:val="clear" w:color="auto" w:fill="FFFFFF"/>
        <w:bidi/>
        <w:rPr>
          <w:ins w:id="1403" w:author="giladsar@gmail.com" w:date="2025-03-04T12:57:00Z"/>
          <w:rFonts w:asciiTheme="minorBidi" w:hAnsiTheme="minorBidi" w:cstheme="minorBidi"/>
        </w:rPr>
      </w:pPr>
      <w:ins w:id="1404" w:author="giladsar@gmail.com" w:date="2025-03-04T12:57:00Z">
        <w:r w:rsidRPr="00250813">
          <w:rPr>
            <w:rFonts w:asciiTheme="minorBidi" w:hAnsiTheme="minorBidi" w:cstheme="minorBidi"/>
            <w:color w:val="7F7F7F"/>
          </w:rPr>
          <w:t xml:space="preserve">{display if </w:t>
        </w:r>
        <w:r w:rsidRPr="00250813">
          <w:rPr>
            <w:rFonts w:asciiTheme="minorBidi" w:hAnsiTheme="minorBidi" w:cstheme="minorBidi"/>
            <w:color w:val="7F7F7F"/>
            <w:rtl/>
          </w:rPr>
          <w:t>׳</w:t>
        </w:r>
        <w:r w:rsidRPr="00250813">
          <w:rPr>
            <w:rFonts w:asciiTheme="minorBidi" w:hAnsiTheme="minorBidi" w:cstheme="minorBidi"/>
            <w:color w:val="000000"/>
            <w:rtl/>
            <w:lang w:val="en-US"/>
          </w:rPr>
          <w:t>סחלב</w:t>
        </w:r>
        <w:r w:rsidRPr="00250813">
          <w:rPr>
            <w:rFonts w:asciiTheme="minorBidi" w:hAnsiTheme="minorBidi" w:cstheme="minorBidi"/>
            <w:color w:val="000000"/>
            <w:rtl/>
          </w:rPr>
          <w:t>׳</w:t>
        </w:r>
        <w:r w:rsidRPr="00250813">
          <w:rPr>
            <w:rFonts w:asciiTheme="minorBidi" w:hAnsiTheme="minorBidi" w:cstheme="minorBidi"/>
            <w:color w:val="7F7F7F"/>
          </w:rPr>
          <w:t xml:space="preserve"> or </w:t>
        </w:r>
        <w:r w:rsidRPr="00250813">
          <w:rPr>
            <w:rFonts w:asciiTheme="minorBidi" w:hAnsiTheme="minorBidi" w:cstheme="minorBidi"/>
            <w:color w:val="7F7F7F"/>
            <w:rtl/>
          </w:rPr>
          <w:t>׳</w:t>
        </w:r>
        <w:r w:rsidRPr="00250813">
          <w:rPr>
            <w:rFonts w:asciiTheme="minorBidi" w:hAnsiTheme="minorBidi" w:cstheme="minorBidi"/>
            <w:color w:val="000000"/>
            <w:rtl/>
          </w:rPr>
          <w:t>נרקיס׳</w:t>
        </w:r>
        <w:r w:rsidRPr="00250813">
          <w:rPr>
            <w:rFonts w:asciiTheme="minorBidi" w:hAnsiTheme="minorBidi" w:cstheme="minorBidi"/>
            <w:color w:val="7F7F7F"/>
          </w:rPr>
          <w:t xml:space="preserve"> or </w:t>
        </w:r>
        <w:r w:rsidRPr="00250813">
          <w:rPr>
            <w:rFonts w:asciiTheme="minorBidi" w:hAnsiTheme="minorBidi" w:cstheme="minorBidi"/>
            <w:color w:val="7F7F7F"/>
            <w:rtl/>
          </w:rPr>
          <w:t>׳</w:t>
        </w:r>
        <w:r w:rsidRPr="00250813">
          <w:rPr>
            <w:rFonts w:asciiTheme="minorBidi" w:hAnsiTheme="minorBidi" w:cstheme="minorBidi"/>
            <w:color w:val="7F7F7F"/>
          </w:rPr>
          <w:t xml:space="preserve"> </w:t>
        </w:r>
        <w:r w:rsidRPr="00250813">
          <w:rPr>
            <w:rFonts w:asciiTheme="minorBidi" w:hAnsiTheme="minorBidi" w:cstheme="minorBidi"/>
            <w:color w:val="000000"/>
            <w:rtl/>
          </w:rPr>
          <w:t>ורד׳</w:t>
        </w:r>
        <w:r w:rsidRPr="00250813">
          <w:rPr>
            <w:rFonts w:asciiTheme="minorBidi" w:hAnsiTheme="minorBidi" w:cstheme="minorBidi"/>
            <w:color w:val="7F7F7F"/>
          </w:rPr>
          <w:t xml:space="preserve"> or </w:t>
        </w:r>
        <w:r w:rsidRPr="00250813">
          <w:rPr>
            <w:rFonts w:asciiTheme="minorBidi" w:hAnsiTheme="minorBidi" w:cstheme="minorBidi"/>
            <w:b/>
            <w:bCs/>
            <w:color w:val="7F7F7F"/>
          </w:rPr>
          <w:t>‘</w:t>
        </w:r>
        <w:proofErr w:type="spellStart"/>
        <w:r w:rsidRPr="00250813">
          <w:rPr>
            <w:rFonts w:asciiTheme="minorBidi" w:hAnsiTheme="minorBidi" w:cstheme="minorBidi"/>
            <w:color w:val="000000"/>
            <w:rtl/>
          </w:rPr>
          <w:t>חמניה</w:t>
        </w:r>
        <w:proofErr w:type="spellEnd"/>
        <w:r w:rsidRPr="00250813">
          <w:rPr>
            <w:rFonts w:asciiTheme="minorBidi" w:hAnsiTheme="minorBidi" w:cstheme="minorBidi"/>
            <w:color w:val="000000"/>
          </w:rPr>
          <w:t xml:space="preserve"> </w:t>
        </w:r>
        <w:r w:rsidRPr="00250813">
          <w:rPr>
            <w:rFonts w:asciiTheme="minorBidi" w:hAnsiTheme="minorBidi" w:cstheme="minorBidi"/>
            <w:b/>
            <w:bCs/>
            <w:color w:val="7F7F7F"/>
          </w:rPr>
          <w:t xml:space="preserve">’ </w:t>
        </w:r>
        <w:r w:rsidRPr="00250813">
          <w:rPr>
            <w:rFonts w:asciiTheme="minorBidi" w:hAnsiTheme="minorBidi" w:cstheme="minorBidi"/>
            <w:color w:val="7F7F7F"/>
          </w:rPr>
          <w:t xml:space="preserve">or </w:t>
        </w:r>
        <w:r w:rsidRPr="00250813">
          <w:rPr>
            <w:rFonts w:asciiTheme="minorBidi" w:hAnsiTheme="minorBidi" w:cstheme="minorBidi"/>
            <w:b/>
            <w:bCs/>
            <w:color w:val="7F7F7F"/>
          </w:rPr>
          <w:t xml:space="preserve">‘is not equal to </w:t>
        </w:r>
        <w:r w:rsidRPr="00250813">
          <w:rPr>
            <w:rFonts w:asciiTheme="minorBidi" w:hAnsiTheme="minorBidi" w:cstheme="minorBidi"/>
            <w:b/>
            <w:bCs/>
            <w:color w:val="7F7F7F"/>
            <w:rtl/>
          </w:rPr>
          <w:t>2</w:t>
        </w:r>
        <w:r w:rsidRPr="00250813">
          <w:rPr>
            <w:rFonts w:asciiTheme="minorBidi" w:hAnsiTheme="minorBidi" w:cstheme="minorBidi"/>
            <w:b/>
            <w:bCs/>
            <w:color w:val="7F7F7F"/>
          </w:rPr>
          <w:t xml:space="preserve">’ </w:t>
        </w:r>
        <w:r w:rsidRPr="00250813">
          <w:rPr>
            <w:rFonts w:asciiTheme="minorBidi" w:hAnsiTheme="minorBidi" w:cstheme="minorBidi"/>
            <w:color w:val="7F7F7F"/>
          </w:rPr>
          <w:t xml:space="preserve">is selected in </w:t>
        </w:r>
        <w:r w:rsidRPr="00250813">
          <w:rPr>
            <w:rFonts w:asciiTheme="minorBidi" w:hAnsiTheme="minorBidi" w:cstheme="minorBidi"/>
            <w:b/>
            <w:bCs/>
            <w:color w:val="7F7F7F"/>
          </w:rPr>
          <w:t>‘Awareness Check 1’</w:t>
        </w:r>
        <w:r w:rsidRPr="00250813">
          <w:rPr>
            <w:rFonts w:asciiTheme="minorBidi" w:hAnsiTheme="minorBidi" w:cstheme="minorBidi"/>
            <w:color w:val="7F7F7F"/>
          </w:rPr>
          <w:t xml:space="preserve"> question}</w:t>
        </w:r>
      </w:ins>
    </w:p>
    <w:p w14:paraId="220F6AA4" w14:textId="77777777" w:rsidR="000C2B45" w:rsidRPr="00250813" w:rsidRDefault="000C2B45" w:rsidP="000C2B45">
      <w:pPr>
        <w:shd w:val="clear" w:color="auto" w:fill="FFFFFF"/>
        <w:bidi/>
        <w:rPr>
          <w:ins w:id="1405" w:author="giladsar@gmail.com" w:date="2025-03-04T12:57:00Z"/>
          <w:rFonts w:asciiTheme="minorBidi" w:hAnsiTheme="minorBidi" w:cstheme="minorBidi"/>
        </w:rPr>
      </w:pPr>
      <w:ins w:id="1406" w:author="giladsar@gmail.com" w:date="2025-03-04T12:57:00Z">
        <w:r w:rsidRPr="00250813">
          <w:rPr>
            <w:rFonts w:asciiTheme="minorBidi" w:hAnsiTheme="minorBidi" w:cstheme="minorBidi"/>
            <w:color w:val="FF0000"/>
          </w:rPr>
          <w:t>You did not pay attention to the previous question – please read carefully and answer again.</w:t>
        </w:r>
      </w:ins>
    </w:p>
    <w:p w14:paraId="447AD485" w14:textId="77777777" w:rsidR="000C2B45" w:rsidRPr="00250813" w:rsidRDefault="000C2B45" w:rsidP="000C2B45">
      <w:pPr>
        <w:bidi/>
        <w:spacing w:after="120"/>
        <w:rPr>
          <w:ins w:id="1407" w:author="giladsar@gmail.com" w:date="2025-03-04T12:57:00Z"/>
          <w:rFonts w:asciiTheme="minorBidi" w:hAnsiTheme="minorBidi" w:cstheme="minorBidi"/>
        </w:rPr>
      </w:pPr>
      <w:ins w:id="1408" w:author="giladsar@gmail.com" w:date="2025-03-04T12:57:00Z">
        <w:r w:rsidRPr="00250813">
          <w:rPr>
            <w:rFonts w:asciiTheme="minorBidi" w:hAnsiTheme="minorBidi" w:cstheme="minorBidi"/>
            <w:color w:val="000000"/>
            <w:rtl/>
          </w:rPr>
          <w:t>כדי לבצע מחקר אמין, אנו מעוניינים לדעת אם המשתתפים שלנו קוראים את הוראות המחקר בקפידה. כדי להוכיח שאתם משתתפים שקוראים את ההוראות, עליכם לסמן למטה את האפשרות "אחר" ולהקליד את המספר 2 בתיבת הטקסט של אפשרות זו. תודה רבה על תשומת הלב.</w:t>
        </w:r>
      </w:ins>
    </w:p>
    <w:p w14:paraId="3737BBF9" w14:textId="471D9B8D" w:rsidR="000C2B45" w:rsidRPr="00250813" w:rsidRDefault="000C2B45" w:rsidP="000C2B45">
      <w:pPr>
        <w:bidi/>
        <w:spacing w:after="120"/>
        <w:rPr>
          <w:ins w:id="1409" w:author="giladsar@gmail.com" w:date="2025-03-04T12:57:00Z"/>
          <w:rFonts w:asciiTheme="minorBidi" w:hAnsiTheme="minorBidi" w:cstheme="minorBidi"/>
          <w:rtl/>
        </w:rPr>
      </w:pPr>
      <w:ins w:id="1410" w:author="giladsar@gmail.com" w:date="2025-03-04T12:57:00Z">
        <w:r w:rsidRPr="00250813">
          <w:rPr>
            <w:rFonts w:asciiTheme="minorBidi" w:hAnsiTheme="minorBidi" w:cstheme="minorBidi"/>
            <w:color w:val="000000"/>
            <w:rtl/>
          </w:rPr>
          <w:t xml:space="preserve">בהתאם להנחיות, איזה </w:t>
        </w:r>
        <w:r w:rsidRPr="00250813">
          <w:rPr>
            <w:rFonts w:asciiTheme="minorBidi" w:hAnsiTheme="minorBidi" w:cstheme="minorBidi"/>
            <w:color w:val="000000"/>
            <w:rtl/>
            <w:lang w:val="en-US"/>
          </w:rPr>
          <w:t xml:space="preserve">פרח </w:t>
        </w:r>
      </w:ins>
      <w:ins w:id="1411" w:author="giladsar@gmail.com" w:date="2025-03-04T13:20:00Z">
        <w:r w:rsidR="00AA29C0" w:rsidRPr="00250813">
          <w:rPr>
            <w:rFonts w:asciiTheme="minorBidi" w:hAnsiTheme="minorBidi" w:cstheme="minorBidi"/>
            <w:color w:val="000000"/>
            <w:rtl/>
            <w:lang w:val="en-US"/>
          </w:rPr>
          <w:t xml:space="preserve">נחשב </w:t>
        </w:r>
        <w:r w:rsidR="00AA29C0" w:rsidRPr="00250813">
          <w:rPr>
            <w:rFonts w:asciiTheme="minorBidi" w:hAnsiTheme="minorBidi" w:cstheme="minorBidi"/>
            <w:color w:val="000000"/>
            <w:rtl/>
            <w:lang w:val="en-US"/>
            <w:rPrChange w:id="1412" w:author="giladsar@gmail.com" w:date="2025-04-08T13:34:00Z">
              <w:rPr>
                <w:rFonts w:asciiTheme="minorBidi" w:hAnsiTheme="minorBidi" w:cstheme="minorBidi" w:hint="cs"/>
                <w:color w:val="000000"/>
                <w:rtl/>
                <w:lang w:val="en-US"/>
              </w:rPr>
            </w:rPrChange>
          </w:rPr>
          <w:t>מדהים ביופיו</w:t>
        </w:r>
      </w:ins>
      <w:ins w:id="1413" w:author="giladsar@gmail.com" w:date="2025-03-04T12:57:00Z">
        <w:r w:rsidRPr="00250813">
          <w:rPr>
            <w:rFonts w:asciiTheme="minorBidi" w:hAnsiTheme="minorBidi" w:cstheme="minorBidi"/>
            <w:color w:val="000000"/>
            <w:rtl/>
          </w:rPr>
          <w:t>?</w:t>
        </w:r>
      </w:ins>
    </w:p>
    <w:p w14:paraId="70330823" w14:textId="77777777" w:rsidR="000C2B45" w:rsidRPr="00250813" w:rsidRDefault="000C2B45" w:rsidP="000C2B45">
      <w:pPr>
        <w:numPr>
          <w:ilvl w:val="0"/>
          <w:numId w:val="8"/>
        </w:numPr>
        <w:bidi/>
        <w:textAlignment w:val="baseline"/>
        <w:rPr>
          <w:ins w:id="1414" w:author="giladsar@gmail.com" w:date="2025-03-04T12:57:00Z"/>
          <w:rFonts w:asciiTheme="minorBidi" w:hAnsiTheme="minorBidi" w:cstheme="minorBidi"/>
          <w:color w:val="000000"/>
          <w:rtl/>
        </w:rPr>
      </w:pPr>
      <w:ins w:id="1415" w:author="giladsar@gmail.com" w:date="2025-03-04T12:57:00Z">
        <w:r w:rsidRPr="00250813">
          <w:rPr>
            <w:rFonts w:asciiTheme="minorBidi" w:hAnsiTheme="minorBidi" w:cstheme="minorBidi"/>
            <w:color w:val="000000"/>
            <w:rtl/>
          </w:rPr>
          <w:t>סחלב</w:t>
        </w:r>
      </w:ins>
    </w:p>
    <w:p w14:paraId="70CC07E5" w14:textId="77777777" w:rsidR="000C2B45" w:rsidRPr="00250813" w:rsidRDefault="000C2B45" w:rsidP="000C2B45">
      <w:pPr>
        <w:numPr>
          <w:ilvl w:val="0"/>
          <w:numId w:val="8"/>
        </w:numPr>
        <w:bidi/>
        <w:textAlignment w:val="baseline"/>
        <w:rPr>
          <w:ins w:id="1416" w:author="giladsar@gmail.com" w:date="2025-03-04T12:57:00Z"/>
          <w:rFonts w:asciiTheme="minorBidi" w:hAnsiTheme="minorBidi" w:cstheme="minorBidi"/>
          <w:color w:val="000000"/>
          <w:rtl/>
        </w:rPr>
      </w:pPr>
      <w:ins w:id="1417" w:author="giladsar@gmail.com" w:date="2025-03-04T12:57:00Z">
        <w:r w:rsidRPr="00250813">
          <w:rPr>
            <w:rFonts w:asciiTheme="minorBidi" w:hAnsiTheme="minorBidi" w:cstheme="minorBidi"/>
            <w:color w:val="000000"/>
            <w:rtl/>
          </w:rPr>
          <w:t>נרקיס</w:t>
        </w:r>
      </w:ins>
    </w:p>
    <w:p w14:paraId="5E57CCA8" w14:textId="77777777" w:rsidR="000C2B45" w:rsidRPr="00250813" w:rsidRDefault="000C2B45" w:rsidP="000C2B45">
      <w:pPr>
        <w:numPr>
          <w:ilvl w:val="0"/>
          <w:numId w:val="8"/>
        </w:numPr>
        <w:bidi/>
        <w:textAlignment w:val="baseline"/>
        <w:rPr>
          <w:ins w:id="1418" w:author="giladsar@gmail.com" w:date="2025-03-04T12:57:00Z"/>
          <w:rFonts w:asciiTheme="minorBidi" w:hAnsiTheme="minorBidi" w:cstheme="minorBidi"/>
          <w:color w:val="000000"/>
          <w:rtl/>
        </w:rPr>
      </w:pPr>
      <w:ins w:id="1419" w:author="giladsar@gmail.com" w:date="2025-03-04T12:57:00Z">
        <w:r w:rsidRPr="00250813">
          <w:rPr>
            <w:rFonts w:asciiTheme="minorBidi" w:hAnsiTheme="minorBidi" w:cstheme="minorBidi"/>
            <w:color w:val="000000"/>
            <w:rtl/>
          </w:rPr>
          <w:t>ורד</w:t>
        </w:r>
      </w:ins>
    </w:p>
    <w:p w14:paraId="69533B98" w14:textId="77777777" w:rsidR="000C2B45" w:rsidRPr="00250813" w:rsidRDefault="000C2B45" w:rsidP="000C2B45">
      <w:pPr>
        <w:numPr>
          <w:ilvl w:val="0"/>
          <w:numId w:val="8"/>
        </w:numPr>
        <w:bidi/>
        <w:textAlignment w:val="baseline"/>
        <w:rPr>
          <w:ins w:id="1420" w:author="giladsar@gmail.com" w:date="2025-03-04T12:57:00Z"/>
          <w:rFonts w:asciiTheme="minorBidi" w:hAnsiTheme="minorBidi" w:cstheme="minorBidi"/>
          <w:color w:val="000000"/>
          <w:rtl/>
        </w:rPr>
      </w:pPr>
      <w:proofErr w:type="spellStart"/>
      <w:ins w:id="1421" w:author="giladsar@gmail.com" w:date="2025-03-04T12:57:00Z">
        <w:r w:rsidRPr="00250813">
          <w:rPr>
            <w:rFonts w:asciiTheme="minorBidi" w:hAnsiTheme="minorBidi" w:cstheme="minorBidi"/>
            <w:color w:val="000000"/>
            <w:rtl/>
          </w:rPr>
          <w:t>חמניה</w:t>
        </w:r>
        <w:proofErr w:type="spellEnd"/>
      </w:ins>
    </w:p>
    <w:p w14:paraId="39222C02" w14:textId="77777777" w:rsidR="000C2B45" w:rsidRPr="00250813" w:rsidRDefault="000C2B45" w:rsidP="000C2B45">
      <w:pPr>
        <w:numPr>
          <w:ilvl w:val="0"/>
          <w:numId w:val="8"/>
        </w:numPr>
        <w:bidi/>
        <w:spacing w:after="120"/>
        <w:textAlignment w:val="baseline"/>
        <w:rPr>
          <w:ins w:id="1422" w:author="giladsar@gmail.com" w:date="2025-03-04T12:57:00Z"/>
          <w:rFonts w:asciiTheme="minorBidi" w:hAnsiTheme="minorBidi" w:cstheme="minorBidi"/>
          <w:color w:val="000000"/>
          <w:rtl/>
        </w:rPr>
      </w:pPr>
      <w:ins w:id="1423" w:author="giladsar@gmail.com" w:date="2025-03-04T12:57:00Z">
        <w:r w:rsidRPr="00250813">
          <w:rPr>
            <w:rFonts w:asciiTheme="minorBidi" w:hAnsiTheme="minorBidi" w:cstheme="minorBidi"/>
            <w:color w:val="000000"/>
            <w:rtl/>
          </w:rPr>
          <w:t>אחר:_____</w:t>
        </w:r>
      </w:ins>
    </w:p>
    <w:p w14:paraId="6EFF10E1" w14:textId="77777777" w:rsidR="000C2B45" w:rsidRPr="00250813" w:rsidRDefault="000C2B45" w:rsidP="000C2B45">
      <w:pPr>
        <w:bidi/>
        <w:spacing w:after="120"/>
        <w:textAlignment w:val="baseline"/>
        <w:rPr>
          <w:ins w:id="1424" w:author="giladsar@gmail.com" w:date="2025-03-04T12:57:00Z"/>
          <w:rFonts w:asciiTheme="minorBidi" w:hAnsiTheme="minorBidi" w:cstheme="minorBidi"/>
          <w:color w:val="000000"/>
          <w:rtl/>
        </w:rPr>
      </w:pPr>
    </w:p>
    <w:p w14:paraId="36CA51FA" w14:textId="77777777" w:rsidR="00AE668C" w:rsidRPr="00250813" w:rsidRDefault="00AE668C" w:rsidP="00AE668C">
      <w:pPr>
        <w:shd w:val="clear" w:color="auto" w:fill="FFFFFF"/>
        <w:bidi/>
        <w:spacing w:after="160"/>
        <w:ind w:right="720"/>
        <w:rPr>
          <w:rFonts w:asciiTheme="minorBidi" w:hAnsiTheme="minorBidi" w:cstheme="minorBidi"/>
          <w:rtl/>
        </w:rPr>
      </w:pPr>
    </w:p>
    <w:p w14:paraId="0AB7A8C2" w14:textId="77777777" w:rsidR="00AE668C" w:rsidRPr="00250813" w:rsidRDefault="00AE668C" w:rsidP="00AE668C">
      <w:pPr>
        <w:shd w:val="clear" w:color="auto" w:fill="FFFFFF"/>
        <w:bidi/>
        <w:rPr>
          <w:rFonts w:asciiTheme="minorBidi" w:hAnsiTheme="minorBidi" w:cstheme="minorBidi"/>
          <w:rtl/>
        </w:rPr>
      </w:pPr>
    </w:p>
    <w:p w14:paraId="6DC0AA12" w14:textId="7554D7DA" w:rsidR="00042B0F" w:rsidRPr="00250813" w:rsidRDefault="00042B0F" w:rsidP="00AE668C">
      <w:pPr>
        <w:shd w:val="clear" w:color="auto" w:fill="FFFFFF"/>
        <w:bidi/>
        <w:rPr>
          <w:ins w:id="1425" w:author="giladsar@gmail.com" w:date="2025-03-03T14:35:00Z"/>
          <w:rFonts w:asciiTheme="minorBidi" w:hAnsiTheme="minorBidi" w:cstheme="minorBidi"/>
          <w:b/>
          <w:bCs/>
          <w:color w:val="5B9BD5"/>
          <w:rtl/>
          <w:lang w:val="en-US"/>
        </w:rPr>
      </w:pPr>
      <w:ins w:id="1426" w:author="giladsar@gmail.com" w:date="2025-03-03T14:35:00Z">
        <w:r w:rsidRPr="00250813">
          <w:rPr>
            <w:rFonts w:asciiTheme="minorBidi" w:hAnsiTheme="minorBidi" w:cstheme="minorBidi"/>
            <w:b/>
            <w:bCs/>
            <w:color w:val="5B9BD5"/>
            <w:rtl/>
            <w:lang w:val="en-US"/>
            <w:rPrChange w:id="1427" w:author="giladsar@gmail.com" w:date="2025-04-08T13:34:00Z">
              <w:rPr>
                <w:rFonts w:asciiTheme="minorBidi" w:hAnsiTheme="minorBidi" w:cstheme="minorBidi" w:hint="cs"/>
                <w:b/>
                <w:bCs/>
                <w:color w:val="5B9BD5"/>
                <w:rtl/>
                <w:lang w:val="en-US"/>
              </w:rPr>
            </w:rPrChange>
          </w:rPr>
          <w:t>[שאלות הערכה]</w:t>
        </w:r>
      </w:ins>
    </w:p>
    <w:p w14:paraId="52E9B011" w14:textId="4D45F615" w:rsidR="00A424BC" w:rsidRPr="00250813" w:rsidRDefault="00A424BC" w:rsidP="00A424BC">
      <w:pPr>
        <w:shd w:val="clear" w:color="auto" w:fill="FFFFFF"/>
        <w:bidi/>
        <w:rPr>
          <w:ins w:id="1428" w:author="giladsar@gmail.com" w:date="2025-03-03T14:35:00Z"/>
          <w:rFonts w:asciiTheme="minorBidi" w:hAnsiTheme="minorBidi" w:cstheme="minorBidi"/>
          <w:b/>
          <w:bCs/>
          <w:color w:val="5B9BD5"/>
          <w:rtl/>
          <w:lang w:val="en-US"/>
        </w:rPr>
      </w:pPr>
    </w:p>
    <w:p w14:paraId="4399D0D9" w14:textId="77777777" w:rsidR="000C2B45" w:rsidRPr="00250813" w:rsidRDefault="000C2B45" w:rsidP="000C2B45">
      <w:pPr>
        <w:rPr>
          <w:ins w:id="1429" w:author="giladsar@gmail.com" w:date="2025-03-04T12:58:00Z"/>
          <w:rFonts w:asciiTheme="minorBidi" w:hAnsiTheme="minorBidi" w:cstheme="minorBidi"/>
          <w:rtl/>
          <w:rPrChange w:id="1430" w:author="giladsar@gmail.com" w:date="2025-04-08T13:34:00Z">
            <w:rPr>
              <w:ins w:id="1431" w:author="giladsar@gmail.com" w:date="2025-03-04T12:58:00Z"/>
              <w:rtl/>
            </w:rPr>
          </w:rPrChange>
        </w:rPr>
      </w:pPr>
    </w:p>
    <w:p w14:paraId="7FF73E0C" w14:textId="77777777" w:rsidR="00042B0F" w:rsidRPr="00250813" w:rsidRDefault="00042B0F" w:rsidP="00042B0F">
      <w:pPr>
        <w:shd w:val="clear" w:color="auto" w:fill="FFFFFF"/>
        <w:bidi/>
        <w:rPr>
          <w:ins w:id="1432" w:author="giladsar@gmail.com" w:date="2025-03-03T14:35:00Z"/>
          <w:rFonts w:asciiTheme="minorBidi" w:hAnsiTheme="minorBidi" w:cstheme="minorBidi"/>
          <w:b/>
          <w:bCs/>
          <w:color w:val="5B9BD5"/>
        </w:rPr>
      </w:pPr>
    </w:p>
    <w:p w14:paraId="42D1D226" w14:textId="13495965" w:rsidR="00AE668C" w:rsidRPr="00250813" w:rsidRDefault="00AE668C" w:rsidP="00042B0F">
      <w:pPr>
        <w:shd w:val="clear" w:color="auto" w:fill="FFFFFF"/>
        <w:bidi/>
        <w:rPr>
          <w:rFonts w:asciiTheme="minorBidi" w:hAnsiTheme="minorBidi" w:cstheme="minorBidi"/>
          <w:rtl/>
        </w:rPr>
      </w:pPr>
      <w:r w:rsidRPr="00250813">
        <w:rPr>
          <w:rFonts w:asciiTheme="minorBidi" w:hAnsiTheme="minorBidi" w:cstheme="minorBidi"/>
          <w:b/>
          <w:bCs/>
          <w:color w:val="5B9BD5"/>
          <w:rtl/>
        </w:rPr>
        <w:t>[</w:t>
      </w:r>
      <w:r w:rsidR="00EA07CB" w:rsidRPr="00250813">
        <w:rPr>
          <w:rFonts w:asciiTheme="minorBidi" w:hAnsiTheme="minorBidi" w:cstheme="minorBidi"/>
          <w:b/>
          <w:bCs/>
          <w:color w:val="5B9BD5"/>
          <w:rtl/>
        </w:rPr>
        <w:t>ביטחון</w:t>
      </w:r>
      <w:r w:rsidRPr="00250813">
        <w:rPr>
          <w:rFonts w:asciiTheme="minorBidi" w:hAnsiTheme="minorBidi" w:cstheme="minorBidi"/>
          <w:b/>
          <w:bCs/>
          <w:color w:val="5B9BD5"/>
          <w:rtl/>
        </w:rPr>
        <w:t>]</w:t>
      </w:r>
    </w:p>
    <w:p w14:paraId="0677D413" w14:textId="77777777" w:rsidR="00AE668C" w:rsidRPr="00250813" w:rsidRDefault="00AE668C" w:rsidP="00AE668C">
      <w:pPr>
        <w:bidi/>
        <w:spacing w:after="120"/>
        <w:rPr>
          <w:rFonts w:asciiTheme="minorBidi" w:hAnsiTheme="minorBidi" w:cstheme="minorBidi"/>
          <w:rtl/>
        </w:rPr>
      </w:pPr>
      <w:r w:rsidRPr="00250813">
        <w:rPr>
          <w:rFonts w:asciiTheme="minorBidi" w:hAnsiTheme="minorBidi" w:cstheme="minorBidi"/>
          <w:b/>
          <w:bCs/>
          <w:color w:val="000000"/>
          <w:rtl/>
        </w:rPr>
        <w:t>[1]</w:t>
      </w:r>
    </w:p>
    <w:p w14:paraId="531D3C86" w14:textId="77777777" w:rsidR="00C22DC8" w:rsidRPr="00250813" w:rsidRDefault="00C22DC8" w:rsidP="00C22DC8">
      <w:pPr>
        <w:bidi/>
        <w:spacing w:after="120"/>
        <w:rPr>
          <w:rFonts w:asciiTheme="minorBidi" w:hAnsiTheme="minorBidi" w:cstheme="minorBidi"/>
          <w:color w:val="000000"/>
          <w:rtl/>
        </w:rPr>
      </w:pPr>
      <w:r w:rsidRPr="00250813">
        <w:rPr>
          <w:rFonts w:asciiTheme="minorBidi" w:hAnsiTheme="minorBidi" w:cstheme="minorBidi"/>
          <w:color w:val="000000"/>
          <w:rtl/>
        </w:rPr>
        <w:t>באיזו מידה אתה מרגיש בטחון בנוגע לנכונות התשובות שנתת במטלה זו</w:t>
      </w:r>
    </w:p>
    <w:p w14:paraId="75FA6CB8" w14:textId="6FB6CE82" w:rsidR="00AE668C" w:rsidRPr="00250813" w:rsidRDefault="00C22DC8" w:rsidP="00C22DC8">
      <w:pPr>
        <w:bidi/>
        <w:spacing w:after="120"/>
        <w:rPr>
          <w:rFonts w:asciiTheme="minorBidi" w:hAnsiTheme="minorBidi" w:cstheme="minorBidi"/>
          <w:rtl/>
        </w:rPr>
      </w:pPr>
      <w:r w:rsidRPr="00250813">
        <w:rPr>
          <w:rFonts w:asciiTheme="minorBidi" w:hAnsiTheme="minorBidi" w:cstheme="minorBidi"/>
          <w:color w:val="000000"/>
        </w:rPr>
        <w:t>?</w:t>
      </w:r>
      <w:r w:rsidR="00AE668C" w:rsidRPr="00250813">
        <w:rPr>
          <w:rFonts w:asciiTheme="minorBidi" w:hAnsiTheme="minorBidi" w:cstheme="minorBidi"/>
          <w:color w:val="000000"/>
          <w:rtl/>
        </w:rPr>
        <w:t>1- לא בטוח בכלל</w:t>
      </w:r>
    </w:p>
    <w:p w14:paraId="2329BB91" w14:textId="77777777" w:rsidR="00AE668C" w:rsidRPr="00250813" w:rsidRDefault="00AE668C" w:rsidP="00AE668C">
      <w:pPr>
        <w:bidi/>
        <w:spacing w:after="120"/>
        <w:rPr>
          <w:rFonts w:asciiTheme="minorBidi" w:hAnsiTheme="minorBidi" w:cstheme="minorBidi"/>
          <w:rtl/>
        </w:rPr>
      </w:pPr>
      <w:r w:rsidRPr="00250813">
        <w:rPr>
          <w:rFonts w:asciiTheme="minorBidi" w:hAnsiTheme="minorBidi" w:cstheme="minorBidi"/>
          <w:color w:val="000000"/>
          <w:rtl/>
        </w:rPr>
        <w:t>2- בטוח במידה חלקית</w:t>
      </w:r>
    </w:p>
    <w:p w14:paraId="130D72BC" w14:textId="77777777" w:rsidR="00AE668C" w:rsidRPr="00250813" w:rsidRDefault="00AE668C" w:rsidP="00AE668C">
      <w:pPr>
        <w:bidi/>
        <w:spacing w:after="120"/>
        <w:rPr>
          <w:rFonts w:asciiTheme="minorBidi" w:hAnsiTheme="minorBidi" w:cstheme="minorBidi"/>
          <w:rtl/>
        </w:rPr>
      </w:pPr>
      <w:r w:rsidRPr="00250813">
        <w:rPr>
          <w:rFonts w:asciiTheme="minorBidi" w:hAnsiTheme="minorBidi" w:cstheme="minorBidi"/>
          <w:color w:val="000000"/>
          <w:rtl/>
        </w:rPr>
        <w:t>3-בטוח </w:t>
      </w:r>
    </w:p>
    <w:p w14:paraId="05F74D99" w14:textId="77777777" w:rsidR="00AE668C" w:rsidRPr="00250813" w:rsidRDefault="00AE668C" w:rsidP="00AE668C">
      <w:pPr>
        <w:bidi/>
        <w:spacing w:after="120"/>
        <w:rPr>
          <w:rFonts w:asciiTheme="minorBidi" w:hAnsiTheme="minorBidi" w:cstheme="minorBidi"/>
          <w:rtl/>
        </w:rPr>
      </w:pPr>
      <w:r w:rsidRPr="00250813">
        <w:rPr>
          <w:rFonts w:asciiTheme="minorBidi" w:hAnsiTheme="minorBidi" w:cstheme="minorBidi"/>
          <w:color w:val="000000"/>
          <w:rtl/>
        </w:rPr>
        <w:t>4- בטוח מאוד </w:t>
      </w:r>
    </w:p>
    <w:p w14:paraId="7B689C01" w14:textId="1AD38852" w:rsidR="00AE668C" w:rsidRPr="00250813" w:rsidRDefault="00AE668C" w:rsidP="00AE668C">
      <w:pPr>
        <w:bidi/>
        <w:spacing w:after="120"/>
        <w:rPr>
          <w:rFonts w:asciiTheme="minorBidi" w:hAnsiTheme="minorBidi" w:cstheme="minorBidi"/>
          <w:color w:val="000000"/>
          <w:rtl/>
        </w:rPr>
      </w:pPr>
      <w:r w:rsidRPr="00250813">
        <w:rPr>
          <w:rFonts w:asciiTheme="minorBidi" w:hAnsiTheme="minorBidi" w:cstheme="minorBidi"/>
          <w:color w:val="000000"/>
          <w:rtl/>
        </w:rPr>
        <w:t>5-  בטוח באופן וודאי </w:t>
      </w:r>
    </w:p>
    <w:p w14:paraId="40216411" w14:textId="5C08B571" w:rsidR="00EA07CB" w:rsidRPr="00250813" w:rsidRDefault="00EA07CB" w:rsidP="00EA07CB">
      <w:pPr>
        <w:bidi/>
        <w:spacing w:after="120"/>
        <w:rPr>
          <w:rFonts w:asciiTheme="minorBidi" w:hAnsiTheme="minorBidi" w:cstheme="minorBidi"/>
          <w:color w:val="000000"/>
          <w:rtl/>
        </w:rPr>
      </w:pPr>
    </w:p>
    <w:p w14:paraId="0C458F8C" w14:textId="77777777" w:rsidR="000C2B45" w:rsidRPr="00250813" w:rsidRDefault="000C2B45" w:rsidP="000C2B45">
      <w:pPr>
        <w:pStyle w:val="NormalWeb"/>
        <w:bidi/>
        <w:spacing w:before="0" w:beforeAutospacing="0" w:after="120" w:afterAutospacing="0"/>
        <w:rPr>
          <w:ins w:id="1433" w:author="giladsar@gmail.com" w:date="2025-03-04T12:59:00Z"/>
          <w:rFonts w:asciiTheme="minorBidi" w:hAnsiTheme="minorBidi" w:cstheme="minorBidi"/>
          <w:rPrChange w:id="1434" w:author="giladsar@gmail.com" w:date="2025-04-08T13:34:00Z">
            <w:rPr>
              <w:ins w:id="1435" w:author="giladsar@gmail.com" w:date="2025-03-04T12:59:00Z"/>
            </w:rPr>
          </w:rPrChange>
        </w:rPr>
      </w:pPr>
      <w:ins w:id="1436" w:author="giladsar@gmail.com" w:date="2025-03-04T12:59:00Z">
        <w:r w:rsidRPr="00250813">
          <w:rPr>
            <w:rFonts w:asciiTheme="minorBidi" w:hAnsiTheme="minorBidi" w:cstheme="minorBidi"/>
            <w:b/>
            <w:bCs/>
            <w:color w:val="000000"/>
            <w:rtl/>
            <w:rPrChange w:id="1437" w:author="giladsar@gmail.com" w:date="2025-04-08T13:34:00Z">
              <w:rPr>
                <w:rFonts w:ascii="Arial" w:hAnsi="Arial" w:cs="Arial"/>
                <w:b/>
                <w:bCs/>
                <w:color w:val="000000"/>
                <w:rtl/>
              </w:rPr>
            </w:rPrChange>
          </w:rPr>
          <w:t>[2]</w:t>
        </w:r>
      </w:ins>
    </w:p>
    <w:p w14:paraId="63A0A24F" w14:textId="77777777" w:rsidR="000C2B45" w:rsidRPr="00250813" w:rsidRDefault="000C2B45" w:rsidP="000C2B45">
      <w:pPr>
        <w:pStyle w:val="NormalWeb"/>
        <w:bidi/>
        <w:spacing w:before="0" w:beforeAutospacing="0" w:after="120" w:afterAutospacing="0"/>
        <w:rPr>
          <w:ins w:id="1438" w:author="giladsar@gmail.com" w:date="2025-03-04T12:59:00Z"/>
          <w:rFonts w:asciiTheme="minorBidi" w:hAnsiTheme="minorBidi" w:cstheme="minorBidi"/>
          <w:rtl/>
          <w:rPrChange w:id="1439" w:author="giladsar@gmail.com" w:date="2025-04-08T13:34:00Z">
            <w:rPr>
              <w:ins w:id="1440" w:author="giladsar@gmail.com" w:date="2025-03-04T12:59:00Z"/>
              <w:rtl/>
            </w:rPr>
          </w:rPrChange>
        </w:rPr>
      </w:pPr>
      <w:ins w:id="1441" w:author="giladsar@gmail.com" w:date="2025-03-04T12:59:00Z">
        <w:r w:rsidRPr="00250813">
          <w:rPr>
            <w:rFonts w:asciiTheme="minorBidi" w:hAnsiTheme="minorBidi" w:cstheme="minorBidi"/>
            <w:color w:val="32363A"/>
            <w:shd w:val="clear" w:color="auto" w:fill="FFFFFF"/>
            <w:rtl/>
            <w:rPrChange w:id="1442" w:author="giladsar@gmail.com" w:date="2025-04-08T13:34:00Z">
              <w:rPr>
                <w:rFonts w:ascii="Arial" w:hAnsi="Arial" w:cs="Arial"/>
                <w:color w:val="32363A"/>
                <w:shd w:val="clear" w:color="auto" w:fill="FFFFFF"/>
                <w:rtl/>
              </w:rPr>
            </w:rPrChange>
          </w:rPr>
          <w:t>עד כמה אתה מרגיש שהצלחת לענות נכון על השאלות במבחן?</w:t>
        </w:r>
      </w:ins>
    </w:p>
    <w:p w14:paraId="247F903C" w14:textId="7D2AD6D0" w:rsidR="000C2B45" w:rsidRPr="00250813" w:rsidRDefault="000C2B45" w:rsidP="000C2B45">
      <w:pPr>
        <w:pStyle w:val="NormalWeb"/>
        <w:bidi/>
        <w:spacing w:before="0" w:beforeAutospacing="0" w:after="120" w:afterAutospacing="0"/>
        <w:rPr>
          <w:ins w:id="1443" w:author="giladsar@gmail.com" w:date="2025-03-04T12:59:00Z"/>
          <w:rFonts w:asciiTheme="minorBidi" w:hAnsiTheme="minorBidi" w:cstheme="minorBidi"/>
          <w:rtl/>
          <w:rPrChange w:id="1444" w:author="giladsar@gmail.com" w:date="2025-04-08T13:34:00Z">
            <w:rPr>
              <w:ins w:id="1445" w:author="giladsar@gmail.com" w:date="2025-03-04T12:59:00Z"/>
              <w:rtl/>
            </w:rPr>
          </w:rPrChange>
        </w:rPr>
      </w:pPr>
      <w:ins w:id="1446" w:author="giladsar@gmail.com" w:date="2025-03-04T12:59:00Z">
        <w:r w:rsidRPr="00250813">
          <w:rPr>
            <w:rFonts w:asciiTheme="minorBidi" w:hAnsiTheme="minorBidi" w:cstheme="minorBidi"/>
            <w:b/>
            <w:bCs/>
            <w:color w:val="32363A"/>
            <w:bdr w:val="none" w:sz="0" w:space="0" w:color="auto" w:frame="1"/>
            <w:shd w:val="clear" w:color="auto" w:fill="FFFFFF"/>
            <w:rtl/>
            <w:rPrChange w:id="1447" w:author="giladsar@gmail.com" w:date="2025-04-08T13:34:00Z">
              <w:rPr>
                <w:rFonts w:ascii="Arial" w:hAnsi="Arial" w:cs="Arial"/>
                <w:b/>
                <w:bCs/>
                <w:color w:val="32363A"/>
                <w:bdr w:val="none" w:sz="0" w:space="0" w:color="auto" w:frame="1"/>
                <w:shd w:val="clear" w:color="auto" w:fill="FFFFFF"/>
                <w:rtl/>
              </w:rPr>
            </w:rPrChange>
          </w:rPr>
          <w:lastRenderedPageBreak/>
          <w:fldChar w:fldCharType="begin"/>
        </w:r>
        <w:r w:rsidRPr="00250813">
          <w:rPr>
            <w:rFonts w:asciiTheme="minorBidi" w:hAnsiTheme="minorBidi" w:cstheme="minorBidi"/>
            <w:b/>
            <w:bCs/>
            <w:color w:val="32363A"/>
            <w:bdr w:val="none" w:sz="0" w:space="0" w:color="auto" w:frame="1"/>
            <w:shd w:val="clear" w:color="auto" w:fill="FFFFFF"/>
            <w:rtl/>
            <w:rPrChange w:id="1448" w:author="giladsar@gmail.com" w:date="2025-04-08T13:34:00Z">
              <w:rPr>
                <w:rFonts w:ascii="Arial" w:hAnsi="Arial" w:cs="Arial"/>
                <w:b/>
                <w:bCs/>
                <w:color w:val="32363A"/>
                <w:bdr w:val="none" w:sz="0" w:space="0" w:color="auto" w:frame="1"/>
                <w:shd w:val="clear" w:color="auto" w:fill="FFFFFF"/>
                <w:rtl/>
              </w:rPr>
            </w:rPrChange>
          </w:rPr>
          <w:instrText xml:space="preserve"> </w:instrText>
        </w:r>
        <w:r w:rsidRPr="00250813">
          <w:rPr>
            <w:rFonts w:asciiTheme="minorBidi" w:hAnsiTheme="minorBidi" w:cstheme="minorBidi"/>
            <w:b/>
            <w:bCs/>
            <w:color w:val="32363A"/>
            <w:bdr w:val="none" w:sz="0" w:space="0" w:color="auto" w:frame="1"/>
            <w:shd w:val="clear" w:color="auto" w:fill="FFFFFF"/>
            <w:rPrChange w:id="1449" w:author="giladsar@gmail.com" w:date="2025-04-08T13:34:00Z">
              <w:rPr>
                <w:rFonts w:ascii="Arial" w:hAnsi="Arial" w:cs="Arial"/>
                <w:b/>
                <w:bCs/>
                <w:color w:val="32363A"/>
                <w:bdr w:val="none" w:sz="0" w:space="0" w:color="auto" w:frame="1"/>
                <w:shd w:val="clear" w:color="auto" w:fill="FFFFFF"/>
              </w:rPr>
            </w:rPrChange>
          </w:rPr>
          <w:instrText>INCLUDEPICTURE "https://lh7-rt.googleusercontent.com/docsz/AD_4nXf6SUS9tFeUu1jhhaZ6FtaBo61nCNgErXv_e6ckdeNJsX7ACqMRxEYmR6LdtpC8Frfkx10ksa0rJCLOqGHZaqv6bZdvYogYUU9i4wUGJ87nq_LtT0HJlMIRG1260EaAl0HMi1JcgnS59CsjSdKfncg?key=cY1GOsmi50E26iCf5TvV07ei" \* MERGEFORMATINET</w:instrText>
        </w:r>
        <w:r w:rsidRPr="00250813">
          <w:rPr>
            <w:rFonts w:asciiTheme="minorBidi" w:hAnsiTheme="minorBidi" w:cstheme="minorBidi"/>
            <w:b/>
            <w:bCs/>
            <w:color w:val="32363A"/>
            <w:bdr w:val="none" w:sz="0" w:space="0" w:color="auto" w:frame="1"/>
            <w:shd w:val="clear" w:color="auto" w:fill="FFFFFF"/>
            <w:rtl/>
            <w:rPrChange w:id="1450" w:author="giladsar@gmail.com" w:date="2025-04-08T13:34:00Z">
              <w:rPr>
                <w:rFonts w:ascii="Arial" w:hAnsi="Arial" w:cs="Arial"/>
                <w:b/>
                <w:bCs/>
                <w:color w:val="32363A"/>
                <w:bdr w:val="none" w:sz="0" w:space="0" w:color="auto" w:frame="1"/>
                <w:shd w:val="clear" w:color="auto" w:fill="FFFFFF"/>
                <w:rtl/>
              </w:rPr>
            </w:rPrChange>
          </w:rPr>
          <w:instrText xml:space="preserve"> </w:instrText>
        </w:r>
        <w:r w:rsidRPr="00250813">
          <w:rPr>
            <w:rFonts w:asciiTheme="minorBidi" w:hAnsiTheme="minorBidi" w:cstheme="minorBidi"/>
            <w:b/>
            <w:bCs/>
            <w:color w:val="32363A"/>
            <w:bdr w:val="none" w:sz="0" w:space="0" w:color="auto" w:frame="1"/>
            <w:shd w:val="clear" w:color="auto" w:fill="FFFFFF"/>
            <w:rtl/>
            <w:rPrChange w:id="1451" w:author="giladsar@gmail.com" w:date="2025-04-08T13:34:00Z">
              <w:rPr>
                <w:rFonts w:ascii="Arial" w:hAnsi="Arial" w:cs="Arial"/>
                <w:b/>
                <w:bCs/>
                <w:color w:val="32363A"/>
                <w:bdr w:val="none" w:sz="0" w:space="0" w:color="auto" w:frame="1"/>
                <w:shd w:val="clear" w:color="auto" w:fill="FFFFFF"/>
                <w:rtl/>
              </w:rPr>
            </w:rPrChange>
          </w:rPr>
          <w:fldChar w:fldCharType="separate"/>
        </w:r>
        <w:r w:rsidRPr="00250813">
          <w:rPr>
            <w:rFonts w:asciiTheme="minorBidi" w:hAnsiTheme="minorBidi" w:cstheme="minorBidi"/>
            <w:b/>
            <w:bCs/>
            <w:noProof/>
            <w:color w:val="32363A"/>
            <w:bdr w:val="none" w:sz="0" w:space="0" w:color="auto" w:frame="1"/>
            <w:shd w:val="clear" w:color="auto" w:fill="FFFFFF"/>
            <w:rPrChange w:id="1452" w:author="giladsar@gmail.com" w:date="2025-04-08T13:34:00Z">
              <w:rPr>
                <w:rFonts w:ascii="Arial" w:hAnsi="Arial" w:cs="Arial"/>
                <w:b/>
                <w:bCs/>
                <w:noProof/>
                <w:color w:val="32363A"/>
                <w:bdr w:val="none" w:sz="0" w:space="0" w:color="auto" w:frame="1"/>
                <w:shd w:val="clear" w:color="auto" w:fill="FFFFFF"/>
              </w:rPr>
            </w:rPrChange>
          </w:rPr>
          <w:drawing>
            <wp:inline distT="0" distB="0" distL="0" distR="0" wp14:anchorId="21531B28" wp14:editId="3C900C0B">
              <wp:extent cx="5943600" cy="185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6740"/>
                      </a:xfrm>
                      <a:prstGeom prst="rect">
                        <a:avLst/>
                      </a:prstGeom>
                      <a:noFill/>
                      <a:ln>
                        <a:noFill/>
                      </a:ln>
                    </pic:spPr>
                  </pic:pic>
                </a:graphicData>
              </a:graphic>
            </wp:inline>
          </w:drawing>
        </w:r>
        <w:r w:rsidRPr="00250813">
          <w:rPr>
            <w:rFonts w:asciiTheme="minorBidi" w:hAnsiTheme="minorBidi" w:cstheme="minorBidi"/>
            <w:b/>
            <w:bCs/>
            <w:color w:val="32363A"/>
            <w:bdr w:val="none" w:sz="0" w:space="0" w:color="auto" w:frame="1"/>
            <w:shd w:val="clear" w:color="auto" w:fill="FFFFFF"/>
            <w:rtl/>
            <w:rPrChange w:id="1453" w:author="giladsar@gmail.com" w:date="2025-04-08T13:34:00Z">
              <w:rPr>
                <w:rFonts w:ascii="Arial" w:hAnsi="Arial" w:cs="Arial"/>
                <w:b/>
                <w:bCs/>
                <w:color w:val="32363A"/>
                <w:bdr w:val="none" w:sz="0" w:space="0" w:color="auto" w:frame="1"/>
                <w:shd w:val="clear" w:color="auto" w:fill="FFFFFF"/>
                <w:rtl/>
              </w:rPr>
            </w:rPrChange>
          </w:rPr>
          <w:fldChar w:fldCharType="end"/>
        </w:r>
      </w:ins>
    </w:p>
    <w:p w14:paraId="4CCD17FA" w14:textId="77777777" w:rsidR="000C2B45" w:rsidRPr="00250813" w:rsidRDefault="000C2B45" w:rsidP="000C2B45">
      <w:pPr>
        <w:rPr>
          <w:ins w:id="1454" w:author="giladsar@gmail.com" w:date="2025-03-04T12:59:00Z"/>
          <w:rFonts w:asciiTheme="minorBidi" w:hAnsiTheme="minorBidi" w:cstheme="minorBidi"/>
          <w:rtl/>
          <w:rPrChange w:id="1455" w:author="giladsar@gmail.com" w:date="2025-04-08T13:34:00Z">
            <w:rPr>
              <w:ins w:id="1456" w:author="giladsar@gmail.com" w:date="2025-03-04T12:59:00Z"/>
              <w:rtl/>
            </w:rPr>
          </w:rPrChange>
        </w:rPr>
      </w:pPr>
    </w:p>
    <w:p w14:paraId="5525A503" w14:textId="203852B0" w:rsidR="00EA07CB" w:rsidRPr="00250813" w:rsidDel="000C2B45" w:rsidRDefault="00EA07CB">
      <w:pPr>
        <w:bidi/>
        <w:spacing w:after="120"/>
        <w:rPr>
          <w:del w:id="1457" w:author="giladsar@gmail.com" w:date="2025-03-04T12:59:00Z"/>
          <w:rFonts w:asciiTheme="minorBidi" w:hAnsiTheme="minorBidi" w:cstheme="minorBidi"/>
          <w:color w:val="000000"/>
          <w:rtl/>
        </w:rPr>
        <w:pPrChange w:id="1458" w:author="giladsar@gmail.com" w:date="2025-03-04T12:59:00Z">
          <w:pPr>
            <w:bidi/>
            <w:spacing w:after="120"/>
          </w:pPr>
        </w:pPrChange>
      </w:pPr>
    </w:p>
    <w:p w14:paraId="254B6BC3" w14:textId="77777777" w:rsidR="000C2B45" w:rsidRPr="00250813" w:rsidRDefault="000C2B45">
      <w:pPr>
        <w:bidi/>
        <w:rPr>
          <w:ins w:id="1459" w:author="giladsar@gmail.com" w:date="2025-03-04T12:58:00Z"/>
          <w:rFonts w:asciiTheme="minorBidi" w:hAnsiTheme="minorBidi" w:cstheme="minorBidi"/>
          <w:rPrChange w:id="1460" w:author="giladsar@gmail.com" w:date="2025-04-08T13:34:00Z">
            <w:rPr>
              <w:ins w:id="1461" w:author="giladsar@gmail.com" w:date="2025-03-04T12:58:00Z"/>
            </w:rPr>
          </w:rPrChange>
        </w:rPr>
        <w:pPrChange w:id="1462" w:author="giladsar@gmail.com" w:date="2025-03-04T12:59:00Z">
          <w:pPr/>
        </w:pPrChange>
      </w:pPr>
    </w:p>
    <w:p w14:paraId="7C451A2A" w14:textId="77777777" w:rsidR="000C2B45" w:rsidRPr="00250813" w:rsidRDefault="000C2B45" w:rsidP="000C2B45">
      <w:pPr>
        <w:rPr>
          <w:ins w:id="1463" w:author="giladsar@gmail.com" w:date="2025-03-04T12:58:00Z"/>
          <w:rFonts w:asciiTheme="minorBidi" w:hAnsiTheme="minorBidi" w:cstheme="minorBidi"/>
          <w:rtl/>
          <w:rPrChange w:id="1464" w:author="giladsar@gmail.com" w:date="2025-04-08T13:34:00Z">
            <w:rPr>
              <w:ins w:id="1465" w:author="giladsar@gmail.com" w:date="2025-03-04T12:58:00Z"/>
              <w:rtl/>
            </w:rPr>
          </w:rPrChange>
        </w:rPr>
      </w:pPr>
    </w:p>
    <w:p w14:paraId="388DCADC" w14:textId="77777777" w:rsidR="00EA07CB" w:rsidRPr="00250813" w:rsidRDefault="00EA07CB" w:rsidP="00EA07CB">
      <w:pPr>
        <w:bidi/>
        <w:spacing w:after="120"/>
        <w:rPr>
          <w:rFonts w:asciiTheme="minorBidi" w:hAnsiTheme="minorBidi" w:cstheme="minorBidi"/>
        </w:rPr>
      </w:pPr>
    </w:p>
    <w:p w14:paraId="32AC1963" w14:textId="53A94F31" w:rsidR="00EA07CB" w:rsidRPr="00250813" w:rsidRDefault="00EA07CB" w:rsidP="00EA07CB">
      <w:pPr>
        <w:bidi/>
        <w:spacing w:after="120"/>
        <w:rPr>
          <w:rFonts w:asciiTheme="minorBidi" w:hAnsiTheme="minorBidi" w:cstheme="minorBidi"/>
        </w:rPr>
      </w:pPr>
      <w:r w:rsidRPr="00250813">
        <w:rPr>
          <w:rFonts w:asciiTheme="minorBidi" w:hAnsiTheme="minorBidi" w:cstheme="minorBidi"/>
          <w:b/>
          <w:bCs/>
          <w:rtl/>
        </w:rPr>
        <w:t>[ציפיות מפגש</w:t>
      </w:r>
      <w:r w:rsidR="009309A5" w:rsidRPr="00250813">
        <w:rPr>
          <w:rFonts w:asciiTheme="minorBidi" w:hAnsiTheme="minorBidi" w:cstheme="minorBidi"/>
          <w:b/>
          <w:bCs/>
          <w:rPrChange w:id="1466" w:author="giladsar@gmail.com" w:date="2025-04-08T13:34:00Z">
            <w:rPr>
              <w:rFonts w:asciiTheme="minorBidi" w:hAnsiTheme="minorBidi" w:cstheme="minorBidi"/>
              <w:b/>
              <w:bCs/>
              <w:lang w:val="en-US"/>
            </w:rPr>
          </w:rPrChange>
        </w:rPr>
        <w:t xml:space="preserve"> </w:t>
      </w:r>
      <w:r w:rsidR="009309A5" w:rsidRPr="00250813">
        <w:rPr>
          <w:rFonts w:asciiTheme="minorBidi" w:hAnsiTheme="minorBidi" w:cstheme="minorBidi"/>
          <w:b/>
          <w:bCs/>
          <w:rtl/>
          <w:lang w:val="en-US"/>
        </w:rPr>
        <w:t xml:space="preserve">– </w:t>
      </w:r>
      <w:ins w:id="1467" w:author="giladsar@gmail.com" w:date="2025-03-04T14:13:00Z">
        <w:r w:rsidR="004F41D6" w:rsidRPr="00250813">
          <w:rPr>
            <w:rFonts w:asciiTheme="minorBidi" w:hAnsiTheme="minorBidi" w:cstheme="minorBidi"/>
            <w:b/>
            <w:bCs/>
            <w:rPrChange w:id="1468" w:author="giladsar@gmail.com" w:date="2025-04-08T13:34:00Z">
              <w:rPr>
                <w:rFonts w:asciiTheme="minorBidi" w:hAnsiTheme="minorBidi" w:cstheme="minorBidi"/>
                <w:b/>
                <w:bCs/>
                <w:lang w:val="en-US"/>
              </w:rPr>
            </w:rPrChange>
          </w:rPr>
          <w:t>The role of expectations for liking and other positive Affiliative outcomes in the get-acquainted process that occurs over Computer-mediated video communication</w:t>
        </w:r>
      </w:ins>
      <w:del w:id="1469" w:author="giladsar@gmail.com" w:date="2025-03-04T14:13:00Z">
        <w:r w:rsidR="009309A5" w:rsidRPr="00250813" w:rsidDel="004F41D6">
          <w:rPr>
            <w:rFonts w:asciiTheme="minorBidi" w:hAnsiTheme="minorBidi" w:cstheme="minorBidi"/>
            <w:b/>
            <w:bCs/>
            <w:rtl/>
            <w:lang w:val="en-US"/>
          </w:rPr>
          <w:delText>לא מוצא מאמר אשר משתמש באייטימים האלו</w:delText>
        </w:r>
      </w:del>
      <w:r w:rsidRPr="00250813">
        <w:rPr>
          <w:rFonts w:asciiTheme="minorBidi" w:hAnsiTheme="minorBidi" w:cstheme="minorBidi"/>
          <w:b/>
          <w:bCs/>
          <w:rtl/>
        </w:rPr>
        <w:t>]</w:t>
      </w:r>
    </w:p>
    <w:p w14:paraId="238183A8" w14:textId="77777777" w:rsidR="00A97E21" w:rsidRPr="00250813" w:rsidRDefault="00A97E21" w:rsidP="00EA07CB">
      <w:pPr>
        <w:bidi/>
        <w:spacing w:after="120"/>
        <w:rPr>
          <w:rFonts w:asciiTheme="minorBidi" w:hAnsiTheme="minorBidi" w:cstheme="minorBidi"/>
          <w:rtl/>
        </w:rPr>
      </w:pPr>
    </w:p>
    <w:p w14:paraId="2BC8E150" w14:textId="79433CD4" w:rsidR="00EA07CB" w:rsidRPr="00250813" w:rsidRDefault="00EA07CB" w:rsidP="00A97E21">
      <w:pPr>
        <w:bidi/>
        <w:spacing w:after="120"/>
        <w:rPr>
          <w:rFonts w:asciiTheme="minorBidi" w:hAnsiTheme="minorBidi" w:cstheme="minorBidi"/>
          <w:rtl/>
        </w:rPr>
      </w:pPr>
      <w:r w:rsidRPr="00250813">
        <w:rPr>
          <w:rFonts w:asciiTheme="minorBidi" w:hAnsiTheme="minorBidi" w:cstheme="minorBidi"/>
          <w:b/>
          <w:bCs/>
        </w:rPr>
        <w:t> </w:t>
      </w:r>
      <w:r w:rsidRPr="00250813">
        <w:rPr>
          <w:rFonts w:asciiTheme="minorBidi" w:hAnsiTheme="minorBidi" w:cstheme="minorBidi"/>
          <w:rtl/>
        </w:rPr>
        <w:t>כעת נשאל אותך מספר שאלות לגבי נעמה (הסטודנטית שהופיעה בסרטון) - אנא השב בכנות</w:t>
      </w:r>
      <w:r w:rsidRPr="00250813">
        <w:rPr>
          <w:rFonts w:asciiTheme="minorBidi" w:hAnsiTheme="minorBidi" w:cstheme="minorBidi"/>
        </w:rPr>
        <w:t xml:space="preserve">. </w:t>
      </w:r>
      <w:r w:rsidRPr="00250813">
        <w:rPr>
          <w:rFonts w:asciiTheme="minorBidi" w:hAnsiTheme="minorBidi" w:cstheme="minorBidi"/>
        </w:rPr>
        <w:br/>
      </w:r>
      <w:r w:rsidRPr="00250813">
        <w:rPr>
          <w:rFonts w:asciiTheme="minorBidi" w:hAnsiTheme="minorBidi" w:cstheme="minorBidi"/>
          <w:rtl/>
        </w:rPr>
        <w:t>אין תשובות נכונות או שגויות בשלב זה</w:t>
      </w:r>
      <w:r w:rsidRPr="00250813">
        <w:rPr>
          <w:rFonts w:asciiTheme="minorBidi" w:hAnsiTheme="minorBidi" w:cstheme="minorBidi"/>
        </w:rPr>
        <w:t>.</w:t>
      </w:r>
    </w:p>
    <w:p w14:paraId="7735BFC1" w14:textId="14976C09" w:rsidR="00AE668C" w:rsidRPr="00250813" w:rsidRDefault="00AE668C" w:rsidP="00AE668C">
      <w:pPr>
        <w:bidi/>
        <w:spacing w:after="120"/>
        <w:rPr>
          <w:rFonts w:asciiTheme="minorBidi" w:hAnsiTheme="minorBidi" w:cstheme="minorBidi"/>
          <w:rtl/>
        </w:rPr>
      </w:pPr>
      <w:r w:rsidRPr="00250813">
        <w:rPr>
          <w:rFonts w:asciiTheme="minorBidi" w:hAnsiTheme="minorBidi" w:cstheme="minorBidi"/>
          <w:b/>
          <w:bCs/>
          <w:color w:val="000000"/>
          <w:rtl/>
        </w:rPr>
        <w:t>[</w:t>
      </w:r>
      <w:r w:rsidR="00A97E21" w:rsidRPr="00250813">
        <w:rPr>
          <w:rFonts w:asciiTheme="minorBidi" w:hAnsiTheme="minorBidi" w:cstheme="minorBidi"/>
          <w:b/>
          <w:bCs/>
          <w:color w:val="000000"/>
          <w:rtl/>
        </w:rPr>
        <w:t>1</w:t>
      </w:r>
      <w:r w:rsidRPr="00250813">
        <w:rPr>
          <w:rFonts w:asciiTheme="minorBidi" w:hAnsiTheme="minorBidi" w:cstheme="minorBidi"/>
          <w:b/>
          <w:bCs/>
          <w:color w:val="000000"/>
          <w:rtl/>
        </w:rPr>
        <w:t>]</w:t>
      </w:r>
    </w:p>
    <w:p w14:paraId="640A56CE" w14:textId="71A60823" w:rsidR="00AE668C" w:rsidRPr="00250813" w:rsidRDefault="00790F83" w:rsidP="00790F83">
      <w:pPr>
        <w:bidi/>
        <w:spacing w:after="120"/>
        <w:rPr>
          <w:rFonts w:asciiTheme="minorBidi" w:hAnsiTheme="minorBidi" w:cstheme="minorBidi"/>
          <w:rtl/>
        </w:rPr>
      </w:pPr>
      <w:r w:rsidRPr="00250813">
        <w:rPr>
          <w:rFonts w:asciiTheme="minorBidi" w:hAnsiTheme="minorBidi" w:cstheme="minorBidi"/>
          <w:color w:val="000000"/>
          <w:rtl/>
        </w:rPr>
        <w:t>באיזו מידה היית מעוניין להיפגש עם נעמה</w:t>
      </w:r>
      <w:r w:rsidRPr="00250813">
        <w:rPr>
          <w:rFonts w:asciiTheme="minorBidi" w:hAnsiTheme="minorBidi" w:cstheme="minorBidi"/>
          <w:color w:val="000000"/>
        </w:rPr>
        <w:t>?</w:t>
      </w:r>
      <w:r w:rsidRPr="00250813">
        <w:rPr>
          <w:rFonts w:asciiTheme="minorBidi" w:hAnsiTheme="minorBidi" w:cstheme="minorBidi"/>
          <w:color w:val="000000"/>
          <w:rtl/>
        </w:rPr>
        <w:t xml:space="preserve"> </w:t>
      </w:r>
      <w:r w:rsidR="00AE668C" w:rsidRPr="00250813">
        <w:rPr>
          <w:rFonts w:asciiTheme="minorBidi" w:hAnsiTheme="minorBidi" w:cstheme="minorBidi"/>
          <w:color w:val="000000"/>
          <w:rtl/>
        </w:rPr>
        <w:t>(1= כלל לא, 9- במידה רבה)</w:t>
      </w:r>
    </w:p>
    <w:p w14:paraId="7BB11B3D" w14:textId="5D6B1676" w:rsidR="00AE668C" w:rsidRPr="00250813" w:rsidRDefault="00AE668C" w:rsidP="00AE668C">
      <w:pPr>
        <w:bidi/>
        <w:spacing w:after="120"/>
        <w:rPr>
          <w:rFonts w:asciiTheme="minorBidi" w:hAnsiTheme="minorBidi" w:cstheme="minorBidi"/>
          <w:color w:val="000000"/>
          <w:rtl/>
        </w:rPr>
      </w:pPr>
      <w:r w:rsidRPr="00250813">
        <w:rPr>
          <w:rFonts w:asciiTheme="minorBidi" w:hAnsiTheme="minorBidi" w:cstheme="minorBidi"/>
          <w:color w:val="000000"/>
          <w:rtl/>
        </w:rPr>
        <w:t>{סולם שנע מאחד עד 9}</w:t>
      </w:r>
    </w:p>
    <w:p w14:paraId="70498D13" w14:textId="77777777" w:rsidR="008E2D10" w:rsidRPr="00250813" w:rsidDel="000C2B45" w:rsidRDefault="008E2D10" w:rsidP="008E2D10">
      <w:pPr>
        <w:bidi/>
        <w:spacing w:after="120"/>
        <w:rPr>
          <w:del w:id="1470" w:author="giladsar@gmail.com" w:date="2025-03-04T12:59:00Z"/>
          <w:rFonts w:asciiTheme="minorBidi" w:hAnsiTheme="minorBidi" w:cstheme="minorBidi"/>
          <w:rtl/>
        </w:rPr>
      </w:pPr>
    </w:p>
    <w:p w14:paraId="38D88014" w14:textId="77777777" w:rsidR="000C2B45" w:rsidRPr="00250813" w:rsidRDefault="007020A9" w:rsidP="000C2B45">
      <w:pPr>
        <w:pStyle w:val="NormalWeb"/>
        <w:bidi/>
        <w:spacing w:before="0" w:beforeAutospacing="0" w:after="120" w:afterAutospacing="0"/>
        <w:rPr>
          <w:ins w:id="1471" w:author="giladsar@gmail.com" w:date="2025-03-04T12:59:00Z"/>
          <w:rFonts w:asciiTheme="minorBidi" w:hAnsiTheme="minorBidi" w:cstheme="minorBidi"/>
          <w:b/>
          <w:bCs/>
          <w:color w:val="000000"/>
          <w:rPrChange w:id="1472" w:author="giladsar@gmail.com" w:date="2025-04-08T13:34:00Z">
            <w:rPr>
              <w:ins w:id="1473" w:author="giladsar@gmail.com" w:date="2025-03-04T12:59:00Z"/>
              <w:b/>
              <w:bCs/>
              <w:color w:val="000000"/>
            </w:rPr>
          </w:rPrChange>
        </w:rPr>
      </w:pPr>
      <w:del w:id="1474" w:author="giladsar@gmail.com" w:date="2025-03-04T12:59:00Z">
        <w:r w:rsidRPr="00250813" w:rsidDel="000C2B45">
          <w:rPr>
            <w:rFonts w:asciiTheme="minorBidi" w:hAnsiTheme="minorBidi" w:cstheme="minorBidi"/>
            <w:b/>
            <w:bCs/>
            <w:color w:val="000000"/>
            <w:rtl/>
          </w:rPr>
          <w:delText>[</w:delText>
        </w:r>
      </w:del>
    </w:p>
    <w:p w14:paraId="278E0C42" w14:textId="77777777" w:rsidR="000C2B45" w:rsidRPr="00250813" w:rsidRDefault="000C2B45" w:rsidP="000C2B45">
      <w:pPr>
        <w:pStyle w:val="NormalWeb"/>
        <w:bidi/>
        <w:spacing w:before="0" w:beforeAutospacing="0" w:after="120" w:afterAutospacing="0"/>
        <w:rPr>
          <w:ins w:id="1475" w:author="giladsar@gmail.com" w:date="2025-03-04T12:59:00Z"/>
          <w:rFonts w:asciiTheme="minorBidi" w:hAnsiTheme="minorBidi" w:cstheme="minorBidi"/>
          <w:rPrChange w:id="1476" w:author="giladsar@gmail.com" w:date="2025-04-08T13:34:00Z">
            <w:rPr>
              <w:ins w:id="1477" w:author="giladsar@gmail.com" w:date="2025-03-04T12:59:00Z"/>
            </w:rPr>
          </w:rPrChange>
        </w:rPr>
      </w:pPr>
      <w:ins w:id="1478" w:author="giladsar@gmail.com" w:date="2025-03-04T12:59:00Z">
        <w:r w:rsidRPr="00250813">
          <w:rPr>
            <w:rFonts w:asciiTheme="minorBidi" w:hAnsiTheme="minorBidi" w:cstheme="minorBidi"/>
            <w:b/>
            <w:bCs/>
            <w:color w:val="000000"/>
            <w:rtl/>
            <w:rPrChange w:id="1479" w:author="giladsar@gmail.com" w:date="2025-04-08T13:34:00Z">
              <w:rPr>
                <w:b/>
                <w:bCs/>
                <w:color w:val="000000"/>
                <w:rtl/>
              </w:rPr>
            </w:rPrChange>
          </w:rPr>
          <w:t>[2]</w:t>
        </w:r>
      </w:ins>
    </w:p>
    <w:p w14:paraId="0F78F82D" w14:textId="77777777" w:rsidR="000C2B45" w:rsidRPr="00250813" w:rsidRDefault="000C2B45" w:rsidP="000C2B45">
      <w:pPr>
        <w:pStyle w:val="NormalWeb"/>
        <w:bidi/>
        <w:spacing w:before="0" w:beforeAutospacing="0" w:after="120" w:afterAutospacing="0"/>
        <w:rPr>
          <w:ins w:id="1480" w:author="giladsar@gmail.com" w:date="2025-03-04T12:59:00Z"/>
          <w:rFonts w:asciiTheme="minorBidi" w:hAnsiTheme="minorBidi" w:cstheme="minorBidi"/>
          <w:rtl/>
          <w:rPrChange w:id="1481" w:author="giladsar@gmail.com" w:date="2025-04-08T13:34:00Z">
            <w:rPr>
              <w:ins w:id="1482" w:author="giladsar@gmail.com" w:date="2025-03-04T12:59:00Z"/>
              <w:rtl/>
            </w:rPr>
          </w:rPrChange>
        </w:rPr>
      </w:pPr>
      <w:ins w:id="1483" w:author="giladsar@gmail.com" w:date="2025-03-04T12:59:00Z">
        <w:r w:rsidRPr="00250813">
          <w:rPr>
            <w:rFonts w:asciiTheme="minorBidi" w:hAnsiTheme="minorBidi" w:cstheme="minorBidi"/>
            <w:color w:val="000000"/>
            <w:rtl/>
            <w:rPrChange w:id="1484" w:author="giladsar@gmail.com" w:date="2025-04-08T13:34:00Z">
              <w:rPr>
                <w:color w:val="000000"/>
                <w:rtl/>
              </w:rPr>
            </w:rPrChange>
          </w:rPr>
          <w:t>באיזו מידה אתה חושב שנעמה הייתה מעוניינת להיפגש איתך? (1= כלל לא, 9- במידה רבה)</w:t>
        </w:r>
      </w:ins>
    </w:p>
    <w:p w14:paraId="2ED592AB" w14:textId="77777777" w:rsidR="000C2B45" w:rsidRPr="00250813" w:rsidRDefault="000C2B45" w:rsidP="000C2B45">
      <w:pPr>
        <w:pStyle w:val="NormalWeb"/>
        <w:bidi/>
        <w:spacing w:before="0" w:beforeAutospacing="0" w:after="120" w:afterAutospacing="0"/>
        <w:rPr>
          <w:ins w:id="1485" w:author="giladsar@gmail.com" w:date="2025-03-04T12:59:00Z"/>
          <w:rFonts w:asciiTheme="minorBidi" w:hAnsiTheme="minorBidi" w:cstheme="minorBidi"/>
          <w:rtl/>
          <w:rPrChange w:id="1486" w:author="giladsar@gmail.com" w:date="2025-04-08T13:34:00Z">
            <w:rPr>
              <w:ins w:id="1487" w:author="giladsar@gmail.com" w:date="2025-03-04T12:59:00Z"/>
              <w:rtl/>
            </w:rPr>
          </w:rPrChange>
        </w:rPr>
      </w:pPr>
      <w:ins w:id="1488" w:author="giladsar@gmail.com" w:date="2025-03-04T12:59:00Z">
        <w:r w:rsidRPr="00250813">
          <w:rPr>
            <w:rFonts w:asciiTheme="minorBidi" w:hAnsiTheme="minorBidi" w:cstheme="minorBidi"/>
            <w:color w:val="000000"/>
            <w:rtl/>
            <w:rPrChange w:id="1489" w:author="giladsar@gmail.com" w:date="2025-04-08T13:34:00Z">
              <w:rPr>
                <w:color w:val="000000"/>
                <w:rtl/>
              </w:rPr>
            </w:rPrChange>
          </w:rPr>
          <w:t> {סולם שנע מאחד עד 9}</w:t>
        </w:r>
      </w:ins>
    </w:p>
    <w:p w14:paraId="52686610" w14:textId="77777777" w:rsidR="000C2B45" w:rsidRPr="00250813" w:rsidRDefault="000C2B45" w:rsidP="000C2B45">
      <w:pPr>
        <w:rPr>
          <w:ins w:id="1490" w:author="giladsar@gmail.com" w:date="2025-03-04T12:59:00Z"/>
          <w:rFonts w:asciiTheme="minorBidi" w:hAnsiTheme="minorBidi" w:cstheme="minorBidi"/>
          <w:rtl/>
          <w:rPrChange w:id="1491" w:author="giladsar@gmail.com" w:date="2025-04-08T13:34:00Z">
            <w:rPr>
              <w:ins w:id="1492" w:author="giladsar@gmail.com" w:date="2025-03-04T12:59:00Z"/>
              <w:rtl/>
            </w:rPr>
          </w:rPrChange>
        </w:rPr>
      </w:pPr>
    </w:p>
    <w:p w14:paraId="0A2059A5" w14:textId="77777777" w:rsidR="000C2B45" w:rsidRPr="00250813" w:rsidRDefault="000C2B45" w:rsidP="000C2B45">
      <w:pPr>
        <w:pStyle w:val="NormalWeb"/>
        <w:bidi/>
        <w:spacing w:before="0" w:beforeAutospacing="0" w:after="120" w:afterAutospacing="0"/>
        <w:rPr>
          <w:ins w:id="1493" w:author="giladsar@gmail.com" w:date="2025-03-04T12:59:00Z"/>
          <w:rFonts w:asciiTheme="minorBidi" w:hAnsiTheme="minorBidi" w:cstheme="minorBidi"/>
          <w:rPrChange w:id="1494" w:author="giladsar@gmail.com" w:date="2025-04-08T13:34:00Z">
            <w:rPr>
              <w:ins w:id="1495" w:author="giladsar@gmail.com" w:date="2025-03-04T12:59:00Z"/>
            </w:rPr>
          </w:rPrChange>
        </w:rPr>
      </w:pPr>
      <w:ins w:id="1496" w:author="giladsar@gmail.com" w:date="2025-03-04T12:59:00Z">
        <w:r w:rsidRPr="00250813">
          <w:rPr>
            <w:rFonts w:asciiTheme="minorBidi" w:hAnsiTheme="minorBidi" w:cstheme="minorBidi"/>
            <w:b/>
            <w:bCs/>
            <w:color w:val="000000"/>
            <w:rtl/>
            <w:rPrChange w:id="1497" w:author="giladsar@gmail.com" w:date="2025-04-08T13:34:00Z">
              <w:rPr>
                <w:b/>
                <w:bCs/>
                <w:color w:val="000000"/>
                <w:rtl/>
              </w:rPr>
            </w:rPrChange>
          </w:rPr>
          <w:t>[3]</w:t>
        </w:r>
      </w:ins>
    </w:p>
    <w:p w14:paraId="161BBCA7" w14:textId="77777777" w:rsidR="000C2B45" w:rsidRPr="00250813" w:rsidRDefault="000C2B45" w:rsidP="000C2B45">
      <w:pPr>
        <w:pStyle w:val="NormalWeb"/>
        <w:bidi/>
        <w:spacing w:before="0" w:beforeAutospacing="0" w:after="120" w:afterAutospacing="0"/>
        <w:rPr>
          <w:ins w:id="1498" w:author="giladsar@gmail.com" w:date="2025-03-04T12:59:00Z"/>
          <w:rFonts w:asciiTheme="minorBidi" w:hAnsiTheme="minorBidi" w:cstheme="minorBidi"/>
          <w:rtl/>
          <w:rPrChange w:id="1499" w:author="giladsar@gmail.com" w:date="2025-04-08T13:34:00Z">
            <w:rPr>
              <w:ins w:id="1500" w:author="giladsar@gmail.com" w:date="2025-03-04T12:59:00Z"/>
              <w:rtl/>
            </w:rPr>
          </w:rPrChange>
        </w:rPr>
      </w:pPr>
      <w:ins w:id="1501" w:author="giladsar@gmail.com" w:date="2025-03-04T12:59:00Z">
        <w:r w:rsidRPr="00250813">
          <w:rPr>
            <w:rFonts w:asciiTheme="minorBidi" w:hAnsiTheme="minorBidi" w:cstheme="minorBidi"/>
            <w:color w:val="000000"/>
            <w:rtl/>
            <w:rPrChange w:id="1502" w:author="giladsar@gmail.com" w:date="2025-04-08T13:34:00Z">
              <w:rPr>
                <w:color w:val="000000"/>
                <w:rtl/>
              </w:rPr>
            </w:rPrChange>
          </w:rPr>
          <w:t>באיזה מידה היית רוצה לבלות זמן עם נעמה?  (1= כלל לא, 9- במידה רבה)</w:t>
        </w:r>
      </w:ins>
    </w:p>
    <w:p w14:paraId="4120FE80" w14:textId="77777777" w:rsidR="000C2B45" w:rsidRPr="00250813" w:rsidRDefault="000C2B45" w:rsidP="000C2B45">
      <w:pPr>
        <w:pStyle w:val="NormalWeb"/>
        <w:bidi/>
        <w:spacing w:before="0" w:beforeAutospacing="0" w:after="120" w:afterAutospacing="0"/>
        <w:rPr>
          <w:ins w:id="1503" w:author="giladsar@gmail.com" w:date="2025-03-04T12:59:00Z"/>
          <w:rFonts w:asciiTheme="minorBidi" w:hAnsiTheme="minorBidi" w:cstheme="minorBidi"/>
          <w:rtl/>
          <w:rPrChange w:id="1504" w:author="giladsar@gmail.com" w:date="2025-04-08T13:34:00Z">
            <w:rPr>
              <w:ins w:id="1505" w:author="giladsar@gmail.com" w:date="2025-03-04T12:59:00Z"/>
              <w:rtl/>
            </w:rPr>
          </w:rPrChange>
        </w:rPr>
      </w:pPr>
      <w:ins w:id="1506" w:author="giladsar@gmail.com" w:date="2025-03-04T12:59:00Z">
        <w:r w:rsidRPr="00250813">
          <w:rPr>
            <w:rFonts w:asciiTheme="minorBidi" w:hAnsiTheme="minorBidi" w:cstheme="minorBidi"/>
            <w:color w:val="000000"/>
            <w:rtl/>
            <w:rPrChange w:id="1507" w:author="giladsar@gmail.com" w:date="2025-04-08T13:34:00Z">
              <w:rPr>
                <w:color w:val="000000"/>
                <w:rtl/>
              </w:rPr>
            </w:rPrChange>
          </w:rPr>
          <w:t> {סולם שנע מאחד עד 9}</w:t>
        </w:r>
      </w:ins>
    </w:p>
    <w:p w14:paraId="0A75F0B2" w14:textId="29D0584E" w:rsidR="007020A9" w:rsidRPr="00250813" w:rsidDel="000C2B45" w:rsidRDefault="007020A9" w:rsidP="000C2B45">
      <w:pPr>
        <w:bidi/>
        <w:spacing w:after="120"/>
        <w:rPr>
          <w:del w:id="1508" w:author="giladsar@gmail.com" w:date="2025-03-04T12:59:00Z"/>
          <w:rFonts w:asciiTheme="minorBidi" w:hAnsiTheme="minorBidi" w:cstheme="minorBidi"/>
          <w:rtl/>
        </w:rPr>
      </w:pPr>
      <w:del w:id="1509" w:author="giladsar@gmail.com" w:date="2025-03-04T12:59:00Z">
        <w:r w:rsidRPr="00250813" w:rsidDel="000C2B45">
          <w:rPr>
            <w:rFonts w:asciiTheme="minorBidi" w:hAnsiTheme="minorBidi" w:cstheme="minorBidi"/>
            <w:b/>
            <w:bCs/>
            <w:color w:val="000000"/>
            <w:rtl/>
          </w:rPr>
          <w:delText>2]</w:delText>
        </w:r>
      </w:del>
    </w:p>
    <w:p w14:paraId="404487E1" w14:textId="41282FB5" w:rsidR="0046490D" w:rsidRPr="00250813" w:rsidDel="000C2B45" w:rsidRDefault="0046490D" w:rsidP="000C2B45">
      <w:pPr>
        <w:bidi/>
        <w:spacing w:after="120"/>
        <w:rPr>
          <w:del w:id="1510" w:author="giladsar@gmail.com" w:date="2025-03-04T12:59:00Z"/>
          <w:rFonts w:asciiTheme="minorBidi" w:hAnsiTheme="minorBidi" w:cstheme="minorBidi"/>
          <w:rtl/>
        </w:rPr>
      </w:pPr>
      <w:del w:id="1511" w:author="giladsar@gmail.com" w:date="2025-03-04T12:59:00Z">
        <w:r w:rsidRPr="00250813" w:rsidDel="000C2B45">
          <w:rPr>
            <w:rFonts w:asciiTheme="minorBidi" w:hAnsiTheme="minorBidi" w:cstheme="minorBidi"/>
            <w:color w:val="000000"/>
            <w:rtl/>
          </w:rPr>
          <w:delText>באיזו מידה אתה חושב שנעמה הייתה מעוניינת להיפגש איתך</w:delText>
        </w:r>
        <w:r w:rsidRPr="00250813" w:rsidDel="000C2B45">
          <w:rPr>
            <w:rFonts w:asciiTheme="minorBidi" w:hAnsiTheme="minorBidi" w:cstheme="minorBidi"/>
            <w:color w:val="000000"/>
          </w:rPr>
          <w:delText>?</w:delText>
        </w:r>
        <w:r w:rsidRPr="00250813" w:rsidDel="000C2B45">
          <w:rPr>
            <w:rFonts w:asciiTheme="minorBidi" w:hAnsiTheme="minorBidi" w:cstheme="minorBidi"/>
            <w:color w:val="000000"/>
            <w:rtl/>
          </w:rPr>
          <w:delText xml:space="preserve"> (1= כלל לא, 9- במידה רבה)</w:delText>
        </w:r>
      </w:del>
    </w:p>
    <w:p w14:paraId="201D9C94" w14:textId="4D82A202" w:rsidR="0046490D" w:rsidRPr="00250813" w:rsidDel="000C2B45" w:rsidRDefault="0046490D" w:rsidP="000C2B45">
      <w:pPr>
        <w:bidi/>
        <w:spacing w:after="120"/>
        <w:rPr>
          <w:del w:id="1512" w:author="giladsar@gmail.com" w:date="2025-03-04T12:59:00Z"/>
          <w:rFonts w:asciiTheme="minorBidi" w:hAnsiTheme="minorBidi" w:cstheme="minorBidi"/>
          <w:rtl/>
        </w:rPr>
      </w:pPr>
      <w:del w:id="1513" w:author="giladsar@gmail.com" w:date="2025-03-04T12:59:00Z">
        <w:r w:rsidRPr="00250813" w:rsidDel="000C2B45">
          <w:rPr>
            <w:rFonts w:asciiTheme="minorBidi" w:hAnsiTheme="minorBidi" w:cstheme="minorBidi"/>
            <w:color w:val="000000"/>
            <w:rtl/>
          </w:rPr>
          <w:delText> {סולם שנע מאחד עד 9}</w:delText>
        </w:r>
      </w:del>
    </w:p>
    <w:p w14:paraId="590CDC45" w14:textId="77777777" w:rsidR="008E2D10" w:rsidRPr="00250813" w:rsidRDefault="008E2D10" w:rsidP="000C2B45">
      <w:pPr>
        <w:bidi/>
        <w:spacing w:after="120"/>
        <w:rPr>
          <w:rFonts w:asciiTheme="minorBidi" w:hAnsiTheme="minorBidi" w:cstheme="minorBidi"/>
          <w:rtl/>
        </w:rPr>
      </w:pPr>
    </w:p>
    <w:p w14:paraId="32F331CD" w14:textId="0C7CDEED" w:rsidR="00AE668C" w:rsidRPr="00250813" w:rsidRDefault="00AE668C" w:rsidP="0046490D">
      <w:pPr>
        <w:bidi/>
        <w:spacing w:after="120"/>
        <w:rPr>
          <w:rFonts w:asciiTheme="minorBidi" w:hAnsiTheme="minorBidi" w:cstheme="minorBidi"/>
          <w:rtl/>
        </w:rPr>
      </w:pPr>
    </w:p>
    <w:p w14:paraId="1A87063A" w14:textId="39408BAC" w:rsidR="00693983" w:rsidRPr="00250813" w:rsidRDefault="00693983" w:rsidP="00693983">
      <w:pPr>
        <w:pStyle w:val="NormalWeb"/>
        <w:shd w:val="clear" w:color="auto" w:fill="FFFFFF"/>
        <w:bidi/>
        <w:spacing w:before="0" w:beforeAutospacing="0" w:after="0" w:afterAutospacing="0"/>
        <w:rPr>
          <w:rFonts w:asciiTheme="minorBidi" w:hAnsiTheme="minorBidi" w:cstheme="minorBidi"/>
          <w:b/>
          <w:bCs/>
          <w:color w:val="5B9BD5"/>
          <w:rtl/>
        </w:rPr>
      </w:pPr>
      <w:r w:rsidRPr="00250813">
        <w:rPr>
          <w:rFonts w:asciiTheme="minorBidi" w:hAnsiTheme="minorBidi" w:cstheme="minorBidi"/>
          <w:b/>
          <w:bCs/>
          <w:color w:val="5B9BD5"/>
          <w:rtl/>
        </w:rPr>
        <w:t>[</w:t>
      </w:r>
      <w:proofErr w:type="spellStart"/>
      <w:r w:rsidRPr="00250813">
        <w:rPr>
          <w:rFonts w:asciiTheme="minorBidi" w:hAnsiTheme="minorBidi" w:cstheme="minorBidi"/>
          <w:b/>
          <w:bCs/>
          <w:color w:val="5B9BD5"/>
          <w:rtl/>
        </w:rPr>
        <w:t>מימדי</w:t>
      </w:r>
      <w:proofErr w:type="spellEnd"/>
      <w:r w:rsidRPr="00250813">
        <w:rPr>
          <w:rFonts w:asciiTheme="minorBidi" w:hAnsiTheme="minorBidi" w:cstheme="minorBidi"/>
          <w:b/>
          <w:bCs/>
          <w:color w:val="5B9BD5"/>
          <w:rtl/>
        </w:rPr>
        <w:t xml:space="preserve"> הערכה חברתית - בהתאם ל</w:t>
      </w:r>
      <w:r w:rsidR="00CA79BA" w:rsidRPr="00250813">
        <w:rPr>
          <w:rFonts w:asciiTheme="minorBidi" w:hAnsiTheme="minorBidi" w:cstheme="minorBidi"/>
        </w:rPr>
        <w:t xml:space="preserve"> </w:t>
      </w:r>
      <w:r w:rsidR="00CA79BA" w:rsidRPr="00250813">
        <w:rPr>
          <w:rFonts w:asciiTheme="minorBidi" w:hAnsiTheme="minorBidi" w:cstheme="minorBidi"/>
          <w:b/>
          <w:bCs/>
          <w:color w:val="5B9BD5"/>
        </w:rPr>
        <w:t>Four Facets of Social Evaluation_MS_08 07 24</w:t>
      </w:r>
      <w:r w:rsidR="00CA79BA" w:rsidRPr="00250813">
        <w:rPr>
          <w:rFonts w:asciiTheme="minorBidi" w:hAnsiTheme="minorBidi" w:cstheme="minorBidi"/>
          <w:b/>
          <w:bCs/>
          <w:color w:val="5B9BD5"/>
          <w:rtl/>
        </w:rPr>
        <w:t>)</w:t>
      </w:r>
    </w:p>
    <w:p w14:paraId="7C3B1CFF" w14:textId="77777777" w:rsidR="00CA79BA" w:rsidRPr="00250813" w:rsidRDefault="00CA79BA" w:rsidP="00CA79BA">
      <w:pPr>
        <w:pStyle w:val="NormalWeb"/>
        <w:shd w:val="clear" w:color="auto" w:fill="FFFFFF"/>
        <w:bidi/>
        <w:spacing w:before="0" w:beforeAutospacing="0" w:after="0" w:afterAutospacing="0"/>
        <w:rPr>
          <w:rFonts w:asciiTheme="minorBidi" w:hAnsiTheme="minorBidi" w:cstheme="minorBidi"/>
        </w:rPr>
      </w:pPr>
    </w:p>
    <w:p w14:paraId="4906AC8C" w14:textId="7447FAED" w:rsidR="00693983" w:rsidRPr="00250813" w:rsidRDefault="00CC1459" w:rsidP="00CC1459">
      <w:pPr>
        <w:bidi/>
        <w:rPr>
          <w:rFonts w:asciiTheme="minorBidi" w:hAnsiTheme="minorBidi" w:cstheme="minorBidi"/>
          <w:rtl/>
          <w:lang w:val="en-US"/>
        </w:rPr>
      </w:pPr>
      <w:r w:rsidRPr="00250813">
        <w:rPr>
          <w:rFonts w:asciiTheme="minorBidi" w:hAnsiTheme="minorBidi" w:cstheme="minorBidi"/>
          <w:rtl/>
          <w:lang w:val="en-US"/>
        </w:rPr>
        <w:t>טווח הסולם הוא 1 עד 7 במספרים שלמים</w:t>
      </w:r>
    </w:p>
    <w:p w14:paraId="2D80D1F6" w14:textId="4203961F" w:rsidR="00693983" w:rsidRPr="00250813" w:rsidRDefault="00693983" w:rsidP="00693983">
      <w:pPr>
        <w:bidi/>
        <w:spacing w:after="120"/>
        <w:rPr>
          <w:rFonts w:asciiTheme="minorBidi" w:hAnsiTheme="minorBidi" w:cstheme="minorBidi"/>
          <w:rtl/>
        </w:rPr>
      </w:pPr>
    </w:p>
    <w:p w14:paraId="0E390BD6" w14:textId="20C43741" w:rsidR="00693983" w:rsidRPr="00250813" w:rsidRDefault="00693983" w:rsidP="00693983">
      <w:pPr>
        <w:pStyle w:val="NormalWeb"/>
        <w:bidi/>
        <w:spacing w:before="0" w:beforeAutospacing="0" w:after="120" w:afterAutospacing="0"/>
        <w:rPr>
          <w:rFonts w:asciiTheme="minorBidi" w:hAnsiTheme="minorBidi" w:cstheme="minorBidi"/>
          <w:b/>
          <w:bCs/>
          <w:color w:val="000000"/>
          <w:rtl/>
        </w:rPr>
      </w:pPr>
      <w:r w:rsidRPr="00250813">
        <w:rPr>
          <w:rFonts w:asciiTheme="minorBidi" w:hAnsiTheme="minorBidi" w:cstheme="minorBidi"/>
          <w:b/>
          <w:bCs/>
          <w:color w:val="000000"/>
          <w:rtl/>
        </w:rPr>
        <w:t>[</w:t>
      </w:r>
      <w:r w:rsidR="00CA79BA" w:rsidRPr="00250813">
        <w:rPr>
          <w:rFonts w:asciiTheme="minorBidi" w:hAnsiTheme="minorBidi" w:cstheme="minorBidi"/>
          <w:b/>
          <w:bCs/>
          <w:color w:val="000000"/>
          <w:rtl/>
        </w:rPr>
        <w:t>מוסריות</w:t>
      </w:r>
      <w:r w:rsidRPr="00250813">
        <w:rPr>
          <w:rFonts w:asciiTheme="minorBidi" w:hAnsiTheme="minorBidi" w:cstheme="minorBidi"/>
          <w:b/>
          <w:bCs/>
          <w:color w:val="000000"/>
          <w:rtl/>
        </w:rPr>
        <w:t>] </w:t>
      </w:r>
    </w:p>
    <w:p w14:paraId="228871B6" w14:textId="77777777" w:rsidR="00342E8D" w:rsidRPr="00250813" w:rsidRDefault="00342E8D" w:rsidP="00342E8D">
      <w:pPr>
        <w:pStyle w:val="NormalWeb"/>
        <w:bidi/>
        <w:spacing w:before="0" w:beforeAutospacing="0" w:after="120" w:afterAutospacing="0"/>
        <w:rPr>
          <w:rFonts w:asciiTheme="minorBidi" w:hAnsiTheme="minorBidi" w:cstheme="minorBidi"/>
          <w:b/>
          <w:bCs/>
        </w:rPr>
      </w:pPr>
    </w:p>
    <w:p w14:paraId="3D87C98A"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[1]</w:t>
      </w:r>
    </w:p>
    <w:p w14:paraId="1D4B80D6" w14:textId="03521283"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w:t>
      </w:r>
      <w:r w:rsidR="0079620D" w:rsidRPr="00250813">
        <w:rPr>
          <w:rFonts w:asciiTheme="minorBidi" w:hAnsiTheme="minorBidi" w:cstheme="minorBidi"/>
          <w:color w:val="000000"/>
          <w:rtl/>
        </w:rPr>
        <w:t>7</w:t>
      </w:r>
      <w:r w:rsidRPr="00250813">
        <w:rPr>
          <w:rFonts w:asciiTheme="minorBidi" w:hAnsiTheme="minorBidi" w:cstheme="minorBidi"/>
          <w:color w:val="000000"/>
          <w:rtl/>
        </w:rPr>
        <w:t xml:space="preserve">= במידה רבה, </w:t>
      </w:r>
      <w:r w:rsidR="0079620D" w:rsidRPr="00250813">
        <w:rPr>
          <w:rFonts w:asciiTheme="minorBidi" w:hAnsiTheme="minorBidi" w:cstheme="minorBidi"/>
          <w:color w:val="000000"/>
          <w:rtl/>
        </w:rPr>
        <w:t>1</w:t>
      </w:r>
      <w:r w:rsidRPr="00250813">
        <w:rPr>
          <w:rFonts w:asciiTheme="minorBidi" w:hAnsiTheme="minorBidi" w:cstheme="minorBidi"/>
          <w:color w:val="000000"/>
          <w:rtl/>
        </w:rPr>
        <w:t>- כלל לא)</w:t>
      </w:r>
    </w:p>
    <w:p w14:paraId="749A5314" w14:textId="3231E991" w:rsidR="00693983" w:rsidRPr="00250813" w:rsidRDefault="00BE7946"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כנה</w:t>
      </w:r>
    </w:p>
    <w:p w14:paraId="5F720F17" w14:textId="08FA27DA" w:rsidR="00693983" w:rsidRPr="00250813" w:rsidRDefault="00693983" w:rsidP="00693983">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 xml:space="preserve">{סולם שנע בין </w:t>
      </w:r>
      <w:r w:rsidR="00BE7946" w:rsidRPr="00250813">
        <w:rPr>
          <w:rFonts w:asciiTheme="minorBidi" w:hAnsiTheme="minorBidi" w:cstheme="minorBidi"/>
          <w:color w:val="000000"/>
          <w:rtl/>
        </w:rPr>
        <w:t>1</w:t>
      </w:r>
      <w:r w:rsidRPr="00250813">
        <w:rPr>
          <w:rFonts w:asciiTheme="minorBidi" w:hAnsiTheme="minorBidi" w:cstheme="minorBidi"/>
          <w:color w:val="000000"/>
          <w:rtl/>
        </w:rPr>
        <w:t xml:space="preserve"> ל-</w:t>
      </w:r>
      <w:r w:rsidR="00BE7946" w:rsidRPr="00250813">
        <w:rPr>
          <w:rFonts w:asciiTheme="minorBidi" w:hAnsiTheme="minorBidi" w:cstheme="minorBidi"/>
          <w:color w:val="000000"/>
          <w:rtl/>
        </w:rPr>
        <w:t>7</w:t>
      </w:r>
      <w:r w:rsidRPr="00250813">
        <w:rPr>
          <w:rFonts w:asciiTheme="minorBidi" w:hAnsiTheme="minorBidi" w:cstheme="minorBidi"/>
          <w:color w:val="000000"/>
          <w:rtl/>
        </w:rPr>
        <w:t>}</w:t>
      </w:r>
    </w:p>
    <w:p w14:paraId="7FD7974E" w14:textId="77777777" w:rsidR="00BE7946" w:rsidRPr="00250813" w:rsidRDefault="00BE7946" w:rsidP="00BE7946">
      <w:pPr>
        <w:pStyle w:val="NormalWeb"/>
        <w:bidi/>
        <w:spacing w:before="0" w:beforeAutospacing="0" w:after="120" w:afterAutospacing="0"/>
        <w:rPr>
          <w:rFonts w:asciiTheme="minorBidi" w:hAnsiTheme="minorBidi" w:cstheme="minorBidi"/>
          <w:rtl/>
        </w:rPr>
      </w:pPr>
    </w:p>
    <w:p w14:paraId="35B9C3B1"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[2]</w:t>
      </w:r>
    </w:p>
    <w:p w14:paraId="42235AA3" w14:textId="77777777" w:rsidR="00A153EC" w:rsidRPr="00250813" w:rsidRDefault="00A153EC" w:rsidP="00A153EC">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(7= במידה רבה, 1- כלל לא)</w:t>
      </w:r>
    </w:p>
    <w:p w14:paraId="62EDC637" w14:textId="48271B5C" w:rsidR="00BE7946" w:rsidRPr="00250813" w:rsidRDefault="00BE7946" w:rsidP="00BE7946">
      <w:pPr>
        <w:pStyle w:val="NormalWeb"/>
        <w:bidi/>
        <w:spacing w:before="0" w:beforeAutospacing="0" w:after="120" w:afterAutospacing="0"/>
        <w:rPr>
          <w:rFonts w:asciiTheme="minorBidi" w:hAnsiTheme="minorBidi" w:cstheme="minorBidi"/>
          <w:color w:val="000000"/>
          <w:rtl/>
          <w:lang w:val="en-US"/>
        </w:rPr>
      </w:pPr>
      <w:del w:id="1514" w:author="giladsar@gmail.com" w:date="2025-03-04T13:00:00Z">
        <w:r w:rsidRPr="00250813" w:rsidDel="000C2B45">
          <w:rPr>
            <w:rFonts w:asciiTheme="minorBidi" w:hAnsiTheme="minorBidi" w:cstheme="minorBidi"/>
            <w:b/>
            <w:bCs/>
            <w:color w:val="000000"/>
            <w:rtl/>
            <w:lang w:val="en-US"/>
          </w:rPr>
          <w:delText xml:space="preserve">אותנטית </w:delText>
        </w:r>
      </w:del>
      <w:ins w:id="1515" w:author="giladsar@gmail.com" w:date="2025-03-04T13:00:00Z">
        <w:r w:rsidR="000C2B45" w:rsidRPr="00250813">
          <w:rPr>
            <w:rFonts w:asciiTheme="minorBidi" w:hAnsiTheme="minorBidi" w:cstheme="minorBidi"/>
            <w:b/>
            <w:bCs/>
            <w:color w:val="000000"/>
            <w:rtl/>
            <w:lang w:val="en-US"/>
            <w:rPrChange w:id="1516" w:author="giladsar@gmail.com" w:date="2025-04-08T13:34:00Z">
              <w:rPr>
                <w:rFonts w:asciiTheme="minorBidi" w:hAnsiTheme="minorBidi" w:cstheme="minorBidi" w:hint="cs"/>
                <w:b/>
                <w:bCs/>
                <w:color w:val="000000"/>
                <w:rtl/>
                <w:lang w:val="en-US"/>
              </w:rPr>
            </w:rPrChange>
          </w:rPr>
          <w:t>ישרה</w:t>
        </w:r>
        <w:r w:rsidR="000C2B45" w:rsidRPr="00250813">
          <w:rPr>
            <w:rFonts w:asciiTheme="minorBidi" w:hAnsiTheme="minorBidi" w:cstheme="minorBidi"/>
            <w:b/>
            <w:bCs/>
            <w:color w:val="000000"/>
            <w:rtl/>
            <w:lang w:val="en-US"/>
          </w:rPr>
          <w:t xml:space="preserve"> </w:t>
        </w:r>
      </w:ins>
      <w:del w:id="1517" w:author="giladsar@gmail.com" w:date="2025-03-04T13:00:00Z">
        <w:r w:rsidRPr="00250813" w:rsidDel="000C2B45">
          <w:rPr>
            <w:rFonts w:asciiTheme="minorBidi" w:hAnsiTheme="minorBidi" w:cstheme="minorBidi"/>
            <w:b/>
            <w:bCs/>
            <w:color w:val="000000"/>
            <w:rtl/>
            <w:lang w:val="en-US"/>
          </w:rPr>
          <w:delText>(</w:delText>
        </w:r>
        <w:r w:rsidRPr="00250813" w:rsidDel="000C2B45">
          <w:rPr>
            <w:rFonts w:asciiTheme="minorBidi" w:hAnsiTheme="minorBidi" w:cstheme="minorBidi"/>
            <w:color w:val="000000"/>
            <w:highlight w:val="yellow"/>
            <w:rtl/>
            <w:lang w:val="en-US"/>
          </w:rPr>
          <w:delText>תרגום מ-</w:delText>
        </w:r>
        <w:r w:rsidRPr="00250813" w:rsidDel="000C2B45">
          <w:rPr>
            <w:rFonts w:asciiTheme="minorBidi" w:hAnsiTheme="minorBidi" w:cstheme="minorBidi"/>
            <w:color w:val="000000"/>
            <w:highlight w:val="yellow"/>
            <w:lang w:val="en-US"/>
          </w:rPr>
          <w:delText>sincere</w:delText>
        </w:r>
        <w:r w:rsidRPr="00250813" w:rsidDel="000C2B45">
          <w:rPr>
            <w:rFonts w:asciiTheme="minorBidi" w:hAnsiTheme="minorBidi" w:cstheme="minorBidi"/>
            <w:color w:val="000000"/>
            <w:highlight w:val="yellow"/>
            <w:rtl/>
            <w:lang w:val="en-US"/>
          </w:rPr>
          <w:delText>: ישרה?)</w:delText>
        </w:r>
      </w:del>
    </w:p>
    <w:p w14:paraId="746498B2" w14:textId="4F43D591" w:rsidR="00BE7946" w:rsidRPr="00250813" w:rsidRDefault="00BE7946" w:rsidP="00BE7946">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{סולם שנע בין 1 ל-7}</w:t>
      </w:r>
    </w:p>
    <w:p w14:paraId="7865015A" w14:textId="231F48D3" w:rsidR="004D2926" w:rsidRPr="00250813" w:rsidRDefault="004D2926" w:rsidP="004D2926">
      <w:pPr>
        <w:pStyle w:val="NormalWeb"/>
        <w:bidi/>
        <w:spacing w:before="0" w:beforeAutospacing="0" w:after="120" w:afterAutospacing="0"/>
        <w:rPr>
          <w:rFonts w:asciiTheme="minorBidi" w:hAnsiTheme="minorBidi" w:cstheme="minorBidi"/>
          <w:color w:val="000000"/>
          <w:rtl/>
        </w:rPr>
      </w:pPr>
    </w:p>
    <w:p w14:paraId="02399AF3" w14:textId="40EEC430" w:rsidR="00C431AB" w:rsidRPr="00250813" w:rsidRDefault="00C431AB" w:rsidP="00C431AB">
      <w:pPr>
        <w:pStyle w:val="NormalWeb"/>
        <w:bidi/>
        <w:spacing w:before="0" w:beforeAutospacing="0" w:after="120" w:afterAutospacing="0"/>
        <w:rPr>
          <w:rFonts w:asciiTheme="minorBidi" w:hAnsiTheme="minorBidi" w:cstheme="minorBidi"/>
          <w:b/>
          <w:bCs/>
          <w:color w:val="000000"/>
          <w:rtl/>
        </w:rPr>
      </w:pPr>
      <w:r w:rsidRPr="00250813">
        <w:rPr>
          <w:rFonts w:asciiTheme="minorBidi" w:hAnsiTheme="minorBidi" w:cstheme="minorBidi"/>
          <w:b/>
          <w:bCs/>
          <w:color w:val="000000"/>
          <w:rtl/>
        </w:rPr>
        <w:t>[חברותיות]</w:t>
      </w:r>
    </w:p>
    <w:p w14:paraId="22E93B28" w14:textId="77777777" w:rsidR="00C431AB" w:rsidRPr="00250813" w:rsidRDefault="00C431AB" w:rsidP="00C431AB">
      <w:pPr>
        <w:pStyle w:val="NormalWeb"/>
        <w:bidi/>
        <w:spacing w:before="0" w:beforeAutospacing="0" w:after="120" w:afterAutospacing="0"/>
        <w:rPr>
          <w:rFonts w:asciiTheme="minorBidi" w:hAnsiTheme="minorBidi" w:cstheme="minorBidi"/>
          <w:b/>
          <w:bCs/>
          <w:rtl/>
        </w:rPr>
      </w:pPr>
    </w:p>
    <w:p w14:paraId="75D8FEA8"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[3]</w:t>
      </w:r>
    </w:p>
    <w:p w14:paraId="3EA6D964" w14:textId="77777777" w:rsidR="006176DC" w:rsidRPr="00250813" w:rsidRDefault="006176DC" w:rsidP="006176DC">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(7= במידה רבה, 1- כלל לא)</w:t>
      </w:r>
    </w:p>
    <w:p w14:paraId="5C265D8B" w14:textId="56A040A4" w:rsidR="00693983" w:rsidRPr="00250813" w:rsidRDefault="00DA5FC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חמימה</w:t>
      </w:r>
      <w:r w:rsidR="00693983" w:rsidRPr="00250813">
        <w:rPr>
          <w:rFonts w:asciiTheme="minorBidi" w:hAnsiTheme="minorBidi" w:cstheme="minorBidi"/>
          <w:b/>
          <w:bCs/>
          <w:color w:val="000000"/>
          <w:rtl/>
        </w:rPr>
        <w:t xml:space="preserve"> </w:t>
      </w:r>
      <w:r w:rsidR="00693983" w:rsidRPr="00250813">
        <w:rPr>
          <w:rFonts w:asciiTheme="minorBidi" w:hAnsiTheme="minorBidi" w:cstheme="minorBidi"/>
          <w:color w:val="000000"/>
          <w:rtl/>
        </w:rPr>
        <w:t xml:space="preserve">(תרגום: </w:t>
      </w:r>
      <w:r w:rsidRPr="00250813">
        <w:rPr>
          <w:rFonts w:asciiTheme="minorBidi" w:hAnsiTheme="minorBidi" w:cstheme="minorBidi"/>
          <w:color w:val="000000"/>
          <w:lang w:val="en-US"/>
        </w:rPr>
        <w:t>Warm</w:t>
      </w:r>
      <w:r w:rsidR="00693983" w:rsidRPr="00250813">
        <w:rPr>
          <w:rFonts w:asciiTheme="minorBidi" w:hAnsiTheme="minorBidi" w:cstheme="minorBidi"/>
          <w:color w:val="000000"/>
          <w:rtl/>
        </w:rPr>
        <w:t>)</w:t>
      </w:r>
    </w:p>
    <w:p w14:paraId="5242DCEC" w14:textId="5CDCC984" w:rsidR="00BE7946" w:rsidRPr="00250813" w:rsidRDefault="00BE7946" w:rsidP="00BE7946">
      <w:pPr>
        <w:pStyle w:val="NormalWeb"/>
        <w:bidi/>
        <w:spacing w:before="0" w:beforeAutospacing="0" w:after="120" w:afterAutospacing="0"/>
        <w:rPr>
          <w:rFonts w:asciiTheme="minorBidi" w:hAnsiTheme="minorBidi" w:cstheme="minorBidi"/>
          <w:color w:val="000000"/>
        </w:rPr>
      </w:pPr>
      <w:r w:rsidRPr="00250813">
        <w:rPr>
          <w:rFonts w:asciiTheme="minorBidi" w:hAnsiTheme="minorBidi" w:cstheme="minorBidi"/>
          <w:color w:val="000000"/>
          <w:rtl/>
        </w:rPr>
        <w:t>{סולם שנע בין 1 ל-7}</w:t>
      </w:r>
    </w:p>
    <w:p w14:paraId="1D2BA30C" w14:textId="77777777" w:rsidR="006B7FAE" w:rsidRPr="00250813" w:rsidRDefault="006B7FAE" w:rsidP="006B7FAE">
      <w:pPr>
        <w:pStyle w:val="NormalWeb"/>
        <w:bidi/>
        <w:spacing w:before="0" w:beforeAutospacing="0" w:after="120" w:afterAutospacing="0"/>
        <w:rPr>
          <w:rFonts w:asciiTheme="minorBidi" w:hAnsiTheme="minorBidi" w:cstheme="minorBidi"/>
          <w:rtl/>
        </w:rPr>
      </w:pPr>
    </w:p>
    <w:p w14:paraId="09E2E286" w14:textId="07E46151" w:rsidR="00693983" w:rsidRPr="00250813" w:rsidDel="008C5A14" w:rsidRDefault="00693983" w:rsidP="00693983">
      <w:pPr>
        <w:pStyle w:val="NormalWeb"/>
        <w:bidi/>
        <w:spacing w:before="0" w:beforeAutospacing="0" w:after="120" w:afterAutospacing="0"/>
        <w:rPr>
          <w:del w:id="1518" w:author="giladsar@gmail.com" w:date="2025-03-04T13:00:00Z"/>
          <w:rFonts w:asciiTheme="minorBidi" w:hAnsiTheme="minorBidi" w:cstheme="minorBidi"/>
          <w:rtl/>
        </w:rPr>
      </w:pPr>
      <w:del w:id="1519" w:author="giladsar@gmail.com" w:date="2025-03-04T13:00:00Z">
        <w:r w:rsidRPr="00250813" w:rsidDel="008C5A14">
          <w:rPr>
            <w:rFonts w:asciiTheme="minorBidi" w:hAnsiTheme="minorBidi" w:cstheme="minorBidi"/>
            <w:b/>
            <w:bCs/>
            <w:i/>
            <w:iCs/>
            <w:color w:val="999999"/>
            <w:rtl/>
          </w:rPr>
          <w:delText>דירוג הפוך </w:delText>
        </w:r>
      </w:del>
    </w:p>
    <w:p w14:paraId="6018ED05"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[4]</w:t>
      </w:r>
    </w:p>
    <w:p w14:paraId="12C02D1E" w14:textId="77777777" w:rsidR="00FF4266" w:rsidRPr="00250813" w:rsidRDefault="00FF4266" w:rsidP="00FF4266">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(7= במידה רבה, 1- כלל לא)</w:t>
      </w:r>
    </w:p>
    <w:p w14:paraId="220FA06E" w14:textId="5CCB0C0D" w:rsidR="00693983" w:rsidRPr="00250813" w:rsidRDefault="00265C0C" w:rsidP="008C5A14">
      <w:pPr>
        <w:pStyle w:val="NormalWeb"/>
        <w:bidi/>
        <w:spacing w:before="0" w:beforeAutospacing="0" w:after="120" w:afterAutospacing="0"/>
        <w:rPr>
          <w:rFonts w:asciiTheme="minorBidi" w:hAnsiTheme="minorBidi" w:cstheme="minorBidi"/>
          <w:rtl/>
          <w:lang w:val="en-US"/>
        </w:rPr>
      </w:pPr>
      <w:del w:id="1520" w:author="giladsar@gmail.com" w:date="2025-03-04T13:00:00Z">
        <w:r w:rsidRPr="00250813" w:rsidDel="008C5A14">
          <w:rPr>
            <w:rFonts w:asciiTheme="minorBidi" w:hAnsiTheme="minorBidi" w:cstheme="minorBidi"/>
            <w:b/>
            <w:bCs/>
            <w:color w:val="000000"/>
            <w:rtl/>
            <w:lang w:val="en-US"/>
          </w:rPr>
          <w:delText>עוינת</w:delText>
        </w:r>
        <w:r w:rsidR="00FF4266" w:rsidRPr="00250813" w:rsidDel="008C5A14">
          <w:rPr>
            <w:rFonts w:asciiTheme="minorBidi" w:hAnsiTheme="minorBidi" w:cstheme="minorBidi"/>
            <w:b/>
            <w:bCs/>
            <w:color w:val="000000"/>
            <w:rtl/>
            <w:lang w:val="en-US"/>
          </w:rPr>
          <w:delText xml:space="preserve"> </w:delText>
        </w:r>
      </w:del>
      <w:ins w:id="1521" w:author="giladsar@gmail.com" w:date="2025-03-04T13:00:00Z">
        <w:r w:rsidR="008C5A14" w:rsidRPr="00250813">
          <w:rPr>
            <w:rFonts w:asciiTheme="minorBidi" w:hAnsiTheme="minorBidi" w:cstheme="minorBidi"/>
            <w:b/>
            <w:bCs/>
            <w:color w:val="000000"/>
            <w:rtl/>
            <w:lang w:val="en-US"/>
            <w:rPrChange w:id="1522" w:author="giladsar@gmail.com" w:date="2025-04-08T13:34:00Z">
              <w:rPr>
                <w:rFonts w:asciiTheme="minorBidi" w:hAnsiTheme="minorBidi" w:cstheme="minorBidi" w:hint="cs"/>
                <w:b/>
                <w:bCs/>
                <w:color w:val="000000"/>
                <w:rtl/>
                <w:lang w:val="en-US"/>
              </w:rPr>
            </w:rPrChange>
          </w:rPr>
          <w:t>חברותית</w:t>
        </w:r>
        <w:r w:rsidR="008C5A14" w:rsidRPr="00250813">
          <w:rPr>
            <w:rFonts w:asciiTheme="minorBidi" w:hAnsiTheme="minorBidi" w:cstheme="minorBidi"/>
            <w:b/>
            <w:bCs/>
            <w:color w:val="000000"/>
            <w:rtl/>
            <w:lang w:val="en-US"/>
          </w:rPr>
          <w:t xml:space="preserve"> </w:t>
        </w:r>
      </w:ins>
      <w:del w:id="1523" w:author="giladsar@gmail.com" w:date="2025-03-04T13:00:00Z">
        <w:r w:rsidR="00FF4266" w:rsidRPr="00250813" w:rsidDel="008C5A14">
          <w:rPr>
            <w:rFonts w:asciiTheme="minorBidi" w:hAnsiTheme="minorBidi" w:cstheme="minorBidi"/>
            <w:color w:val="000000"/>
            <w:rtl/>
            <w:lang w:val="en-US"/>
          </w:rPr>
          <w:delText xml:space="preserve">(ההפך מחברותית, תרגום : </w:delText>
        </w:r>
        <w:r w:rsidR="00FF4266" w:rsidRPr="00250813" w:rsidDel="008C5A14">
          <w:rPr>
            <w:rFonts w:asciiTheme="minorBidi" w:hAnsiTheme="minorBidi" w:cstheme="minorBidi"/>
            <w:color w:val="000000"/>
            <w:lang w:val="en-US"/>
          </w:rPr>
          <w:delText>friendly</w:delText>
        </w:r>
        <w:r w:rsidR="00FF4266" w:rsidRPr="00250813" w:rsidDel="008C5A14">
          <w:rPr>
            <w:rFonts w:asciiTheme="minorBidi" w:hAnsiTheme="minorBidi" w:cstheme="minorBidi"/>
            <w:color w:val="000000"/>
            <w:rtl/>
            <w:lang w:val="en-US"/>
          </w:rPr>
          <w:delText xml:space="preserve">) </w:delText>
        </w:r>
      </w:del>
    </w:p>
    <w:p w14:paraId="09D8C42F" w14:textId="25E5F8A7" w:rsidR="00292A22" w:rsidRPr="00250813" w:rsidRDefault="00292A22" w:rsidP="00292A22">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{סולם שנע בין 1 ל-7}</w:t>
      </w:r>
    </w:p>
    <w:p w14:paraId="0280D30C" w14:textId="232D2590" w:rsidR="00C079E9" w:rsidRPr="00250813" w:rsidRDefault="00C079E9" w:rsidP="00C079E9">
      <w:pPr>
        <w:pStyle w:val="NormalWeb"/>
        <w:bidi/>
        <w:spacing w:before="0" w:beforeAutospacing="0" w:after="120" w:afterAutospacing="0"/>
        <w:rPr>
          <w:rFonts w:asciiTheme="minorBidi" w:hAnsiTheme="minorBidi" w:cstheme="minorBidi"/>
          <w:color w:val="000000"/>
          <w:rtl/>
        </w:rPr>
      </w:pPr>
    </w:p>
    <w:p w14:paraId="1606D39E" w14:textId="0FEB4C73" w:rsidR="00C079E9" w:rsidRPr="00250813" w:rsidRDefault="0009488B" w:rsidP="00C079E9">
      <w:pPr>
        <w:pStyle w:val="NormalWeb"/>
        <w:bidi/>
        <w:spacing w:before="0" w:beforeAutospacing="0" w:after="120" w:afterAutospacing="0"/>
        <w:rPr>
          <w:rFonts w:asciiTheme="minorBidi" w:hAnsiTheme="minorBidi" w:cstheme="minorBidi"/>
          <w:b/>
          <w:bCs/>
          <w:color w:val="000000"/>
          <w:rtl/>
        </w:rPr>
      </w:pPr>
      <w:r w:rsidRPr="00250813">
        <w:rPr>
          <w:rFonts w:asciiTheme="minorBidi" w:hAnsiTheme="minorBidi" w:cstheme="minorBidi"/>
          <w:b/>
          <w:bCs/>
          <w:color w:val="000000"/>
          <w:rtl/>
        </w:rPr>
        <w:t>[יכ</w:t>
      </w:r>
      <w:r w:rsidR="00202DE8" w:rsidRPr="00250813">
        <w:rPr>
          <w:rFonts w:asciiTheme="minorBidi" w:hAnsiTheme="minorBidi" w:cstheme="minorBidi"/>
          <w:b/>
          <w:bCs/>
          <w:color w:val="000000"/>
          <w:rtl/>
          <w:rPrChange w:id="1524" w:author="giladsar@gmail.com" w:date="2025-04-08T13:34:00Z">
            <w:rPr>
              <w:rFonts w:asciiTheme="minorBidi" w:hAnsiTheme="minorBidi" w:cstheme="minorBidi" w:hint="cs"/>
              <w:b/>
              <w:bCs/>
              <w:color w:val="000000"/>
              <w:rtl/>
            </w:rPr>
          </w:rPrChange>
        </w:rPr>
        <w:t>ולת</w:t>
      </w:r>
      <w:r w:rsidRPr="00250813">
        <w:rPr>
          <w:rFonts w:asciiTheme="minorBidi" w:hAnsiTheme="minorBidi" w:cstheme="minorBidi"/>
          <w:b/>
          <w:bCs/>
          <w:color w:val="000000"/>
          <w:rtl/>
        </w:rPr>
        <w:t xml:space="preserve">] </w:t>
      </w:r>
    </w:p>
    <w:p w14:paraId="4452301A" w14:textId="77777777" w:rsidR="0009488B" w:rsidRPr="00250813" w:rsidRDefault="0009488B" w:rsidP="0009488B">
      <w:pPr>
        <w:pStyle w:val="NormalWeb"/>
        <w:bidi/>
        <w:spacing w:before="0" w:beforeAutospacing="0" w:after="120" w:afterAutospacing="0"/>
        <w:rPr>
          <w:rFonts w:asciiTheme="minorBidi" w:hAnsiTheme="minorBidi" w:cstheme="minorBidi"/>
          <w:b/>
          <w:bCs/>
          <w:color w:val="000000"/>
        </w:rPr>
      </w:pPr>
    </w:p>
    <w:p w14:paraId="5B8A749F"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[5]</w:t>
      </w:r>
    </w:p>
    <w:p w14:paraId="3C4CBD05" w14:textId="77777777" w:rsidR="00E17D61" w:rsidRPr="00250813" w:rsidRDefault="00E17D61" w:rsidP="00E17D61">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(7= במידה רבה, 1- כלל לא)</w:t>
      </w:r>
    </w:p>
    <w:p w14:paraId="0F523208" w14:textId="28E900CD" w:rsidR="00693983" w:rsidRPr="00250813" w:rsidRDefault="00E17D61" w:rsidP="00693983">
      <w:pPr>
        <w:pStyle w:val="NormalWeb"/>
        <w:bidi/>
        <w:spacing w:before="0" w:beforeAutospacing="0" w:after="120" w:afterAutospacing="0"/>
        <w:rPr>
          <w:rFonts w:asciiTheme="minorBidi" w:hAnsiTheme="minorBidi" w:cstheme="minorBidi"/>
          <w:rtl/>
          <w:lang w:val="en-US"/>
        </w:rPr>
      </w:pPr>
      <w:r w:rsidRPr="00250813">
        <w:rPr>
          <w:rFonts w:asciiTheme="minorBidi" w:hAnsiTheme="minorBidi" w:cstheme="minorBidi"/>
          <w:b/>
          <w:bCs/>
          <w:color w:val="000000"/>
          <w:rtl/>
        </w:rPr>
        <w:t>מוכשרת (</w:t>
      </w:r>
      <w:r w:rsidRPr="00250813">
        <w:rPr>
          <w:rFonts w:asciiTheme="minorBidi" w:hAnsiTheme="minorBidi" w:cstheme="minorBidi"/>
          <w:color w:val="000000"/>
          <w:rtl/>
        </w:rPr>
        <w:t xml:space="preserve">תרגום: </w:t>
      </w:r>
      <w:r w:rsidRPr="00250813">
        <w:rPr>
          <w:rFonts w:asciiTheme="minorBidi" w:hAnsiTheme="minorBidi" w:cstheme="minorBidi"/>
          <w:color w:val="000000"/>
          <w:lang w:val="en-US"/>
        </w:rPr>
        <w:t>skilled</w:t>
      </w:r>
      <w:r w:rsidRPr="00250813">
        <w:rPr>
          <w:rFonts w:asciiTheme="minorBidi" w:hAnsiTheme="minorBidi" w:cstheme="minorBidi"/>
          <w:color w:val="000000"/>
          <w:rtl/>
          <w:lang w:val="en-US"/>
        </w:rPr>
        <w:t>)</w:t>
      </w:r>
    </w:p>
    <w:p w14:paraId="737C9C65" w14:textId="0E88C0F6" w:rsidR="00E17D61" w:rsidRPr="00250813" w:rsidRDefault="00E17D61" w:rsidP="00E17D61">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{סולם שנע בין 1 ל-7}</w:t>
      </w:r>
    </w:p>
    <w:p w14:paraId="2F5F50FE" w14:textId="77777777" w:rsidR="00E17D61" w:rsidRPr="00250813" w:rsidRDefault="00E17D61" w:rsidP="00E17D61">
      <w:pPr>
        <w:pStyle w:val="NormalWeb"/>
        <w:bidi/>
        <w:spacing w:before="0" w:beforeAutospacing="0" w:after="120" w:afterAutospacing="0"/>
        <w:rPr>
          <w:rFonts w:asciiTheme="minorBidi" w:hAnsiTheme="minorBidi" w:cstheme="minorBidi"/>
          <w:color w:val="000000"/>
          <w:rtl/>
        </w:rPr>
      </w:pPr>
    </w:p>
    <w:p w14:paraId="034696B6"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[6]</w:t>
      </w:r>
    </w:p>
    <w:p w14:paraId="6C29531A" w14:textId="77777777" w:rsidR="007A357E" w:rsidRPr="00250813" w:rsidRDefault="007A357E" w:rsidP="007A357E">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(7= במידה רבה, 1- כלל לא)</w:t>
      </w:r>
    </w:p>
    <w:p w14:paraId="7DE8F4FF" w14:textId="16115513" w:rsidR="00693983" w:rsidRPr="00250813" w:rsidRDefault="003F115C"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lang w:val="en-US"/>
        </w:rPr>
        <w:t xml:space="preserve">בעלת </w:t>
      </w:r>
      <w:r w:rsidR="007A357E" w:rsidRPr="00250813">
        <w:rPr>
          <w:rFonts w:asciiTheme="minorBidi" w:hAnsiTheme="minorBidi" w:cstheme="minorBidi"/>
          <w:b/>
          <w:bCs/>
          <w:color w:val="000000"/>
          <w:rtl/>
        </w:rPr>
        <w:t>מסוגל</w:t>
      </w:r>
      <w:r w:rsidRPr="00250813">
        <w:rPr>
          <w:rFonts w:asciiTheme="minorBidi" w:hAnsiTheme="minorBidi" w:cstheme="minorBidi"/>
          <w:b/>
          <w:bCs/>
          <w:color w:val="000000"/>
          <w:rtl/>
        </w:rPr>
        <w:t>ו</w:t>
      </w:r>
      <w:r w:rsidR="007A357E" w:rsidRPr="00250813">
        <w:rPr>
          <w:rFonts w:asciiTheme="minorBidi" w:hAnsiTheme="minorBidi" w:cstheme="minorBidi"/>
          <w:b/>
          <w:bCs/>
          <w:color w:val="000000"/>
          <w:rtl/>
        </w:rPr>
        <w:t>ת</w:t>
      </w:r>
      <w:r w:rsidR="00693983" w:rsidRPr="00250813">
        <w:rPr>
          <w:rFonts w:asciiTheme="minorBidi" w:hAnsiTheme="minorBidi" w:cstheme="minorBidi"/>
          <w:b/>
          <w:bCs/>
          <w:color w:val="000000"/>
          <w:rtl/>
        </w:rPr>
        <w:t xml:space="preserve"> </w:t>
      </w:r>
      <w:r w:rsidR="00693983" w:rsidRPr="00250813">
        <w:rPr>
          <w:rFonts w:asciiTheme="minorBidi" w:hAnsiTheme="minorBidi" w:cstheme="minorBidi"/>
          <w:color w:val="000000"/>
          <w:rtl/>
        </w:rPr>
        <w:t xml:space="preserve">(תרגום: </w:t>
      </w:r>
      <w:r w:rsidR="007A357E" w:rsidRPr="00250813">
        <w:rPr>
          <w:rFonts w:asciiTheme="minorBidi" w:hAnsiTheme="minorBidi" w:cstheme="minorBidi"/>
          <w:color w:val="000000"/>
          <w:lang w:val="en-US"/>
        </w:rPr>
        <w:t>capable</w:t>
      </w:r>
      <w:r w:rsidR="00693983" w:rsidRPr="00250813">
        <w:rPr>
          <w:rFonts w:asciiTheme="minorBidi" w:hAnsiTheme="minorBidi" w:cstheme="minorBidi"/>
          <w:color w:val="000000"/>
          <w:rtl/>
        </w:rPr>
        <w:t>)</w:t>
      </w:r>
    </w:p>
    <w:p w14:paraId="4F4BC43C" w14:textId="77777777" w:rsidR="00015501" w:rsidRPr="00250813" w:rsidRDefault="00015501" w:rsidP="00015501">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lastRenderedPageBreak/>
        <w:t>{סולם שנע בין 1 ל-7}</w:t>
      </w:r>
    </w:p>
    <w:p w14:paraId="02C10399" w14:textId="1A558146" w:rsidR="00914B2B" w:rsidRPr="00250813" w:rsidRDefault="00914B2B" w:rsidP="00914B2B">
      <w:pPr>
        <w:pStyle w:val="NormalWeb"/>
        <w:bidi/>
        <w:spacing w:before="0" w:beforeAutospacing="0" w:after="120" w:afterAutospacing="0"/>
        <w:rPr>
          <w:rFonts w:asciiTheme="minorBidi" w:hAnsiTheme="minorBidi" w:cstheme="minorBidi"/>
          <w:rtl/>
        </w:rPr>
      </w:pPr>
    </w:p>
    <w:p w14:paraId="5D4D2D00" w14:textId="758C670A" w:rsidR="00202DE8" w:rsidRPr="00250813" w:rsidRDefault="00202DE8" w:rsidP="00202DE8">
      <w:pPr>
        <w:pStyle w:val="NormalWeb"/>
        <w:bidi/>
        <w:spacing w:before="0" w:beforeAutospacing="0" w:after="120" w:afterAutospacing="0"/>
        <w:rPr>
          <w:rFonts w:asciiTheme="minorBidi" w:hAnsiTheme="minorBidi" w:cstheme="minorBidi"/>
          <w:b/>
          <w:bCs/>
          <w:rtl/>
        </w:rPr>
      </w:pPr>
      <w:r w:rsidRPr="00250813">
        <w:rPr>
          <w:rFonts w:asciiTheme="minorBidi" w:hAnsiTheme="minorBidi" w:cstheme="minorBidi"/>
          <w:b/>
          <w:bCs/>
          <w:rtl/>
        </w:rPr>
        <w:t>[אסרטיביות</w:t>
      </w:r>
      <w:r w:rsidR="00C13638" w:rsidRPr="00250813">
        <w:rPr>
          <w:rFonts w:asciiTheme="minorBidi" w:hAnsiTheme="minorBidi" w:cstheme="minorBidi"/>
          <w:b/>
          <w:bCs/>
          <w:rtl/>
          <w:rPrChange w:id="1525" w:author="giladsar@gmail.com" w:date="2025-04-08T13:34:00Z">
            <w:rPr>
              <w:rFonts w:asciiTheme="minorBidi" w:hAnsiTheme="minorBidi" w:cstheme="minorBidi" w:hint="cs"/>
              <w:b/>
              <w:bCs/>
              <w:rtl/>
            </w:rPr>
          </w:rPrChange>
        </w:rPr>
        <w:t>]</w:t>
      </w:r>
    </w:p>
    <w:p w14:paraId="2659EB23" w14:textId="77777777" w:rsidR="00C13638" w:rsidRPr="00250813" w:rsidRDefault="00C13638" w:rsidP="00C13638">
      <w:pPr>
        <w:pStyle w:val="NormalWeb"/>
        <w:bidi/>
        <w:spacing w:before="0" w:beforeAutospacing="0" w:after="120" w:afterAutospacing="0"/>
        <w:rPr>
          <w:rFonts w:asciiTheme="minorBidi" w:hAnsiTheme="minorBidi" w:cstheme="minorBidi"/>
          <w:b/>
          <w:bCs/>
          <w:rtl/>
        </w:rPr>
      </w:pPr>
    </w:p>
    <w:p w14:paraId="7B5895F4"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[7]</w:t>
      </w:r>
    </w:p>
    <w:p w14:paraId="7855D24C" w14:textId="77777777" w:rsidR="00015501" w:rsidRPr="00250813" w:rsidRDefault="00015501" w:rsidP="00015501">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(7= במידה רבה, 1- כלל לא)</w:t>
      </w:r>
    </w:p>
    <w:p w14:paraId="420272DF" w14:textId="6030791C" w:rsidR="00693983" w:rsidRPr="00250813" w:rsidRDefault="00203743" w:rsidP="00AF0DF6">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Change w:id="1526" w:author="giladsar@gmail.com" w:date="2025-04-08T13:34:00Z">
            <w:rPr>
              <w:rFonts w:asciiTheme="minorBidi" w:hAnsiTheme="minorBidi" w:cstheme="minorBidi" w:hint="cs"/>
              <w:b/>
              <w:bCs/>
              <w:color w:val="000000"/>
              <w:rtl/>
            </w:rPr>
          </w:rPrChange>
        </w:rPr>
        <w:t>בעלת ביטחון</w:t>
      </w:r>
      <w:r w:rsidR="00693983" w:rsidRPr="00250813">
        <w:rPr>
          <w:rFonts w:asciiTheme="minorBidi" w:hAnsiTheme="minorBidi" w:cstheme="minorBidi"/>
          <w:b/>
          <w:bCs/>
          <w:color w:val="000000"/>
          <w:rtl/>
        </w:rPr>
        <w:t xml:space="preserve"> </w:t>
      </w:r>
      <w:r w:rsidR="00693983" w:rsidRPr="00250813">
        <w:rPr>
          <w:rFonts w:asciiTheme="minorBidi" w:hAnsiTheme="minorBidi" w:cstheme="minorBidi"/>
          <w:color w:val="000000"/>
          <w:rtl/>
        </w:rPr>
        <w:t xml:space="preserve">(תרגום: </w:t>
      </w:r>
      <w:r w:rsidR="00AF0DF6" w:rsidRPr="00250813">
        <w:rPr>
          <w:rFonts w:asciiTheme="minorBidi" w:hAnsiTheme="minorBidi" w:cstheme="minorBidi"/>
          <w:color w:val="000000"/>
        </w:rPr>
        <w:t>Confident</w:t>
      </w:r>
      <w:r w:rsidR="00693983" w:rsidRPr="00250813">
        <w:rPr>
          <w:rFonts w:asciiTheme="minorBidi" w:hAnsiTheme="minorBidi" w:cstheme="minorBidi"/>
          <w:color w:val="000000"/>
          <w:rtl/>
        </w:rPr>
        <w:t>)</w:t>
      </w:r>
    </w:p>
    <w:p w14:paraId="28B41F92" w14:textId="77777777" w:rsidR="00015501" w:rsidRPr="00250813" w:rsidRDefault="00015501" w:rsidP="00015501">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{סולם שנע בין 1 ל-7}</w:t>
      </w:r>
    </w:p>
    <w:p w14:paraId="54995B6F" w14:textId="77777777" w:rsidR="00202DE8" w:rsidRPr="00250813" w:rsidRDefault="00202DE8" w:rsidP="00693983">
      <w:pPr>
        <w:pStyle w:val="NormalWeb"/>
        <w:bidi/>
        <w:spacing w:before="0" w:beforeAutospacing="0" w:after="120" w:afterAutospacing="0"/>
        <w:rPr>
          <w:rFonts w:asciiTheme="minorBidi" w:hAnsiTheme="minorBidi" w:cstheme="minorBidi"/>
          <w:b/>
          <w:bCs/>
          <w:i/>
          <w:iCs/>
          <w:color w:val="999999"/>
          <w:rtl/>
        </w:rPr>
      </w:pPr>
    </w:p>
    <w:p w14:paraId="261005D7"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[8] </w:t>
      </w:r>
    </w:p>
    <w:p w14:paraId="12C1CAFF" w14:textId="11785977" w:rsidR="001A59B5" w:rsidRPr="00250813" w:rsidRDefault="00693983" w:rsidP="001A59B5">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w:t>
      </w:r>
      <w:r w:rsidR="001A59B5" w:rsidRPr="00250813">
        <w:rPr>
          <w:rFonts w:asciiTheme="minorBidi" w:hAnsiTheme="minorBidi" w:cstheme="minorBidi"/>
          <w:color w:val="000000"/>
          <w:rtl/>
        </w:rPr>
        <w:t xml:space="preserve"> (7= במידה רבה, 1- כלל לא)</w:t>
      </w:r>
    </w:p>
    <w:p w14:paraId="4FBCD9BA" w14:textId="2F95660A" w:rsidR="00693983" w:rsidRPr="00250813" w:rsidRDefault="00693983" w:rsidP="00693983">
      <w:pPr>
        <w:pStyle w:val="NormalWeb"/>
        <w:bidi/>
        <w:spacing w:before="0" w:beforeAutospacing="0" w:after="120" w:afterAutospacing="0"/>
        <w:rPr>
          <w:rFonts w:asciiTheme="minorBidi" w:hAnsiTheme="minorBidi" w:cstheme="minorBidi"/>
          <w:rtl/>
        </w:rPr>
      </w:pPr>
    </w:p>
    <w:p w14:paraId="1AF99F7F" w14:textId="0F759BB3" w:rsidR="00693983" w:rsidRPr="00250813" w:rsidRDefault="001A59B5" w:rsidP="00AB628E">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lang w:val="en-US"/>
          <w:rPrChange w:id="1527" w:author="giladsar@gmail.com" w:date="2025-04-08T13:34:00Z">
            <w:rPr>
              <w:rFonts w:asciiTheme="minorBidi" w:hAnsiTheme="minorBidi" w:cstheme="minorBidi" w:hint="cs"/>
              <w:b/>
              <w:bCs/>
              <w:color w:val="000000"/>
              <w:rtl/>
              <w:lang w:val="en-US"/>
            </w:rPr>
          </w:rPrChange>
        </w:rPr>
        <w:t>נחושה</w:t>
      </w:r>
      <w:r w:rsidR="00693983" w:rsidRPr="00250813">
        <w:rPr>
          <w:rFonts w:asciiTheme="minorBidi" w:hAnsiTheme="minorBidi" w:cstheme="minorBidi"/>
          <w:b/>
          <w:bCs/>
          <w:color w:val="000000"/>
          <w:rtl/>
        </w:rPr>
        <w:t xml:space="preserve"> </w:t>
      </w:r>
      <w:r w:rsidR="00693983" w:rsidRPr="00250813">
        <w:rPr>
          <w:rFonts w:asciiTheme="minorBidi" w:hAnsiTheme="minorBidi" w:cstheme="minorBidi"/>
          <w:color w:val="000000"/>
          <w:rtl/>
        </w:rPr>
        <w:t xml:space="preserve">(תרגום: </w:t>
      </w:r>
      <w:r w:rsidR="00AB628E" w:rsidRPr="00250813">
        <w:rPr>
          <w:rFonts w:asciiTheme="minorBidi" w:hAnsiTheme="minorBidi" w:cstheme="minorBidi"/>
          <w:color w:val="000000"/>
        </w:rPr>
        <w:t>Determined</w:t>
      </w:r>
      <w:r w:rsidR="00693983" w:rsidRPr="00250813">
        <w:rPr>
          <w:rFonts w:asciiTheme="minorBidi" w:hAnsiTheme="minorBidi" w:cstheme="minorBidi"/>
          <w:color w:val="000000"/>
          <w:rtl/>
        </w:rPr>
        <w:t>)</w:t>
      </w:r>
    </w:p>
    <w:p w14:paraId="462D8B8A" w14:textId="7723A5F3" w:rsidR="00AB628E" w:rsidRPr="00250813" w:rsidRDefault="00AB628E" w:rsidP="00AB628E">
      <w:pPr>
        <w:pStyle w:val="NormalWeb"/>
        <w:bidi/>
        <w:spacing w:before="0" w:beforeAutospacing="0" w:after="120" w:afterAutospacing="0"/>
        <w:rPr>
          <w:rFonts w:asciiTheme="minorBidi" w:hAnsiTheme="minorBidi" w:cstheme="minorBidi"/>
          <w:color w:val="000000"/>
        </w:rPr>
      </w:pPr>
      <w:r w:rsidRPr="00250813">
        <w:rPr>
          <w:rFonts w:asciiTheme="minorBidi" w:hAnsiTheme="minorBidi" w:cstheme="minorBidi"/>
          <w:color w:val="000000"/>
          <w:rtl/>
        </w:rPr>
        <w:t>{סולם שנע בין 1 ל-7}</w:t>
      </w:r>
    </w:p>
    <w:p w14:paraId="2DA25A35" w14:textId="77777777" w:rsidR="00323F95" w:rsidRPr="00250813" w:rsidRDefault="00323F95" w:rsidP="00323F95">
      <w:pPr>
        <w:pStyle w:val="NormalWeb"/>
        <w:bidi/>
        <w:spacing w:before="0" w:beforeAutospacing="0" w:after="120" w:afterAutospacing="0"/>
        <w:rPr>
          <w:rFonts w:asciiTheme="minorBidi" w:hAnsiTheme="minorBidi" w:cstheme="minorBidi"/>
          <w:color w:val="000000"/>
          <w:rtl/>
        </w:rPr>
      </w:pPr>
    </w:p>
    <w:p w14:paraId="10D179F6" w14:textId="77777777" w:rsidR="00693983" w:rsidRPr="00250813" w:rsidRDefault="00693983" w:rsidP="00693983">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b/>
          <w:bCs/>
          <w:color w:val="5B9BD5"/>
          <w:rtl/>
        </w:rPr>
        <w:t>[שאלות קירבה - פריטים לקוחים מ</w:t>
      </w:r>
      <w:r w:rsidRPr="00250813">
        <w:rPr>
          <w:rFonts w:asciiTheme="minorBidi" w:hAnsiTheme="minorBidi" w:cstheme="minorBidi"/>
          <w:b/>
          <w:bCs/>
          <w:color w:val="5B9BD5"/>
        </w:rPr>
        <w:t>Susan Sprecher (2021</w:t>
      </w:r>
      <w:r w:rsidRPr="00250813">
        <w:rPr>
          <w:rFonts w:asciiTheme="minorBidi" w:hAnsiTheme="minorBidi" w:cstheme="minorBidi"/>
          <w:b/>
          <w:bCs/>
          <w:color w:val="5B9BD5"/>
          <w:rtl/>
        </w:rPr>
        <w:t>)]ֿ </w:t>
      </w:r>
    </w:p>
    <w:p w14:paraId="4F40816C" w14:textId="77777777" w:rsidR="00693983" w:rsidRPr="00250813" w:rsidRDefault="00693983" w:rsidP="00693983">
      <w:pPr>
        <w:pStyle w:val="NormalWeb"/>
        <w:shd w:val="clear" w:color="auto" w:fill="FFFFFF"/>
        <w:bidi/>
        <w:spacing w:before="0" w:beforeAutospacing="0" w:after="0" w:afterAutospacing="0"/>
        <w:rPr>
          <w:rFonts w:asciiTheme="minorBidi" w:hAnsiTheme="minorBidi" w:cstheme="minorBidi"/>
          <w:rtl/>
        </w:rPr>
      </w:pPr>
    </w:p>
    <w:p w14:paraId="576C34A5" w14:textId="77777777" w:rsidR="00C87597" w:rsidRPr="00250813" w:rsidRDefault="00C87597" w:rsidP="00C87597">
      <w:pPr>
        <w:pStyle w:val="NormalWeb"/>
        <w:shd w:val="clear" w:color="auto" w:fill="FFFFFF"/>
        <w:bidi/>
        <w:spacing w:before="0" w:beforeAutospacing="0" w:after="0" w:afterAutospacing="0"/>
        <w:rPr>
          <w:rFonts w:asciiTheme="minorBidi" w:hAnsiTheme="minorBidi" w:cstheme="minorBidi"/>
          <w:rPrChange w:id="1528" w:author="giladsar@gmail.com" w:date="2025-04-08T13:34:00Z">
            <w:rPr/>
          </w:rPrChange>
        </w:rPr>
      </w:pPr>
      <w:r w:rsidRPr="00250813">
        <w:rPr>
          <w:rFonts w:asciiTheme="minorBidi" w:hAnsiTheme="minorBidi" w:cstheme="minorBidi"/>
          <w:b/>
          <w:bCs/>
          <w:color w:val="000000"/>
          <w:rtl/>
          <w:rPrChange w:id="1529" w:author="giladsar@gmail.com" w:date="2025-04-08T13:34:00Z">
            <w:rPr>
              <w:rFonts w:ascii="Arial" w:hAnsi="Arial" w:cs="Arial"/>
              <w:b/>
              <w:bCs/>
              <w:color w:val="000000"/>
              <w:rtl/>
            </w:rPr>
          </w:rPrChange>
        </w:rPr>
        <w:t>[חיבה] </w:t>
      </w:r>
    </w:p>
    <w:p w14:paraId="6D2C8B7C" w14:textId="77777777" w:rsidR="00C87597" w:rsidRPr="00250813" w:rsidRDefault="00C87597" w:rsidP="00C87597">
      <w:pPr>
        <w:pStyle w:val="NormalWeb"/>
        <w:shd w:val="clear" w:color="auto" w:fill="FFFFFF"/>
        <w:bidi/>
        <w:spacing w:before="0" w:beforeAutospacing="0" w:after="0" w:afterAutospacing="0"/>
        <w:rPr>
          <w:rFonts w:asciiTheme="minorBidi" w:hAnsiTheme="minorBidi" w:cstheme="minorBidi"/>
          <w:rtl/>
          <w:rPrChange w:id="1530" w:author="giladsar@gmail.com" w:date="2025-04-08T13:34:00Z">
            <w:rPr>
              <w:rtl/>
            </w:rPr>
          </w:rPrChange>
        </w:rPr>
      </w:pPr>
      <w:r w:rsidRPr="00250813">
        <w:rPr>
          <w:rFonts w:asciiTheme="minorBidi" w:hAnsiTheme="minorBidi" w:cstheme="minorBidi"/>
          <w:b/>
          <w:bCs/>
          <w:color w:val="000000"/>
          <w:rtl/>
          <w:rPrChange w:id="1531" w:author="giladsar@gmail.com" w:date="2025-04-08T13:34:00Z">
            <w:rPr>
              <w:rFonts w:ascii="Arial" w:hAnsi="Arial" w:cs="Arial"/>
              <w:b/>
              <w:bCs/>
              <w:color w:val="000000"/>
              <w:rtl/>
            </w:rPr>
          </w:rPrChange>
        </w:rPr>
        <w:t>[1]</w:t>
      </w:r>
    </w:p>
    <w:p w14:paraId="60F00350" w14:textId="77777777" w:rsidR="00C87597" w:rsidRPr="00250813" w:rsidRDefault="00C87597" w:rsidP="00C87597">
      <w:pPr>
        <w:pStyle w:val="NormalWeb"/>
        <w:shd w:val="clear" w:color="auto" w:fill="FFFFFF"/>
        <w:bidi/>
        <w:spacing w:before="0" w:beforeAutospacing="0" w:after="0" w:afterAutospacing="0"/>
        <w:rPr>
          <w:rFonts w:asciiTheme="minorBidi" w:hAnsiTheme="minorBidi" w:cstheme="minorBidi"/>
          <w:rtl/>
          <w:rPrChange w:id="1532" w:author="giladsar@gmail.com" w:date="2025-04-08T13:34:00Z">
            <w:rPr>
              <w:rtl/>
            </w:rPr>
          </w:rPrChange>
        </w:rPr>
      </w:pPr>
      <w:r w:rsidRPr="00250813">
        <w:rPr>
          <w:rFonts w:asciiTheme="minorBidi" w:hAnsiTheme="minorBidi" w:cstheme="minorBidi"/>
          <w:color w:val="000000"/>
          <w:rtl/>
          <w:rPrChange w:id="1533" w:author="giladsar@gmail.com" w:date="2025-04-08T13:34:00Z">
            <w:rPr>
              <w:rFonts w:ascii="Arial" w:hAnsi="Arial" w:cs="Arial"/>
              <w:color w:val="000000"/>
              <w:rtl/>
            </w:rPr>
          </w:rPrChange>
        </w:rPr>
        <w:t>עד כמה אתה מחבב את נעמה (7= במידה רבה, 1= כלל לא)</w:t>
      </w:r>
    </w:p>
    <w:p w14:paraId="72BC0A39" w14:textId="77777777" w:rsidR="00C87597" w:rsidRPr="00250813" w:rsidRDefault="00C87597" w:rsidP="00C87597">
      <w:pPr>
        <w:pStyle w:val="NormalWeb"/>
        <w:bidi/>
        <w:spacing w:before="0" w:beforeAutospacing="0" w:after="120" w:afterAutospacing="0"/>
        <w:rPr>
          <w:rFonts w:asciiTheme="minorBidi" w:hAnsiTheme="minorBidi" w:cstheme="minorBidi"/>
          <w:rtl/>
          <w:rPrChange w:id="1534" w:author="giladsar@gmail.com" w:date="2025-04-08T13:34:00Z">
            <w:rPr>
              <w:rtl/>
            </w:rPr>
          </w:rPrChange>
        </w:rPr>
      </w:pPr>
      <w:r w:rsidRPr="00250813">
        <w:rPr>
          <w:rFonts w:asciiTheme="minorBidi" w:hAnsiTheme="minorBidi" w:cstheme="minorBidi"/>
          <w:color w:val="000000"/>
          <w:rtl/>
          <w:rPrChange w:id="1535" w:author="giladsar@gmail.com" w:date="2025-04-08T13:34:00Z">
            <w:rPr>
              <w:rFonts w:ascii="Arial" w:hAnsi="Arial" w:cs="Arial"/>
              <w:color w:val="000000"/>
              <w:rtl/>
            </w:rPr>
          </w:rPrChange>
        </w:rPr>
        <w:t>{סולם שנע בין 7- ל-1}</w:t>
      </w:r>
    </w:p>
    <w:p w14:paraId="32E117B5" w14:textId="77777777" w:rsidR="00C87597" w:rsidRPr="00250813" w:rsidRDefault="00C87597" w:rsidP="00C87597">
      <w:pPr>
        <w:rPr>
          <w:rFonts w:asciiTheme="minorBidi" w:hAnsiTheme="minorBidi" w:cstheme="minorBidi"/>
          <w:rtl/>
          <w:rPrChange w:id="1536" w:author="giladsar@gmail.com" w:date="2025-04-08T13:34:00Z">
            <w:rPr>
              <w:rtl/>
            </w:rPr>
          </w:rPrChange>
        </w:rPr>
      </w:pPr>
    </w:p>
    <w:p w14:paraId="00573CEB" w14:textId="77777777" w:rsidR="00C87597" w:rsidRPr="00250813" w:rsidRDefault="00C87597" w:rsidP="00C87597">
      <w:pPr>
        <w:pStyle w:val="NormalWeb"/>
        <w:bidi/>
        <w:spacing w:before="0" w:beforeAutospacing="0" w:after="120" w:afterAutospacing="0"/>
        <w:rPr>
          <w:rFonts w:asciiTheme="minorBidi" w:hAnsiTheme="minorBidi" w:cstheme="minorBidi"/>
          <w:rPrChange w:id="1537" w:author="giladsar@gmail.com" w:date="2025-04-08T13:34:00Z">
            <w:rPr/>
          </w:rPrChange>
        </w:rPr>
      </w:pPr>
      <w:r w:rsidRPr="00250813">
        <w:rPr>
          <w:rFonts w:asciiTheme="minorBidi" w:hAnsiTheme="minorBidi" w:cstheme="minorBidi"/>
          <w:b/>
          <w:bCs/>
          <w:color w:val="000000"/>
          <w:rtl/>
          <w:rPrChange w:id="1538" w:author="giladsar@gmail.com" w:date="2025-04-08T13:34:00Z">
            <w:rPr>
              <w:rFonts w:ascii="Arial" w:hAnsi="Arial" w:cs="Arial"/>
              <w:b/>
              <w:bCs/>
              <w:color w:val="000000"/>
              <w:rtl/>
            </w:rPr>
          </w:rPrChange>
        </w:rPr>
        <w:t>[2]</w:t>
      </w:r>
    </w:p>
    <w:p w14:paraId="7B79BD50" w14:textId="05CF0243" w:rsidR="00AA29C0" w:rsidRPr="00250813" w:rsidRDefault="00221819" w:rsidP="00AA29C0">
      <w:pPr>
        <w:pStyle w:val="NormalWeb"/>
        <w:shd w:val="clear" w:color="auto" w:fill="FFFFFF"/>
        <w:bidi/>
        <w:spacing w:before="0" w:beforeAutospacing="0" w:after="0" w:afterAutospacing="0"/>
        <w:rPr>
          <w:ins w:id="1539" w:author="giladsar@gmail.com" w:date="2025-03-04T13:27:00Z"/>
          <w:rFonts w:asciiTheme="minorBidi" w:hAnsiTheme="minorBidi" w:cstheme="minorBidi"/>
          <w:rtl/>
          <w:rPrChange w:id="1540" w:author="giladsar@gmail.com" w:date="2025-04-08T13:34:00Z">
            <w:rPr>
              <w:ins w:id="1541" w:author="giladsar@gmail.com" w:date="2025-03-04T13:27:00Z"/>
              <w:rtl/>
            </w:rPr>
          </w:rPrChange>
        </w:rPr>
      </w:pPr>
      <w:ins w:id="1542" w:author="giladsar@gmail.com" w:date="2025-03-04T13:07:00Z">
        <w:r w:rsidRPr="00250813">
          <w:rPr>
            <w:rFonts w:asciiTheme="minorBidi" w:hAnsiTheme="minorBidi" w:cstheme="minorBidi"/>
            <w:color w:val="000000"/>
            <w:rtl/>
            <w:rPrChange w:id="1543" w:author="giladsar@gmail.com" w:date="2025-04-08T13:34:00Z">
              <w:rPr>
                <w:rFonts w:ascii="Arial" w:hAnsi="Arial" w:cs="Arial"/>
                <w:color w:val="000000"/>
                <w:rtl/>
              </w:rPr>
            </w:rPrChange>
          </w:rPr>
          <w:t>עד כמה היית רוצה לראות שוב את נעמה?</w:t>
        </w:r>
      </w:ins>
      <w:ins w:id="1544" w:author="giladsar@gmail.com" w:date="2025-03-04T13:27:00Z">
        <w:r w:rsidR="00AA29C0" w:rsidRPr="00250813">
          <w:rPr>
            <w:rFonts w:asciiTheme="minorBidi" w:hAnsiTheme="minorBidi" w:cstheme="minorBidi"/>
            <w:color w:val="000000"/>
            <w:rtl/>
            <w:rPrChange w:id="1545" w:author="giladsar@gmail.com" w:date="2025-04-08T13:34:00Z">
              <w:rPr>
                <w:rFonts w:ascii="Arial" w:hAnsi="Arial" w:cs="Arial"/>
                <w:color w:val="000000"/>
                <w:rtl/>
              </w:rPr>
            </w:rPrChange>
          </w:rPr>
          <w:t xml:space="preserve"> (7= במידה רבה, 1= כלל לא)</w:t>
        </w:r>
      </w:ins>
    </w:p>
    <w:p w14:paraId="0860A213" w14:textId="77777777" w:rsidR="00AA29C0" w:rsidRPr="00250813" w:rsidRDefault="00AA29C0" w:rsidP="00AA29C0">
      <w:pPr>
        <w:pStyle w:val="NormalWeb"/>
        <w:bidi/>
        <w:spacing w:before="0" w:beforeAutospacing="0" w:after="120" w:afterAutospacing="0"/>
        <w:rPr>
          <w:ins w:id="1546" w:author="giladsar@gmail.com" w:date="2025-03-04T13:27:00Z"/>
          <w:rFonts w:asciiTheme="minorBidi" w:hAnsiTheme="minorBidi" w:cstheme="minorBidi"/>
          <w:rtl/>
          <w:rPrChange w:id="1547" w:author="giladsar@gmail.com" w:date="2025-04-08T13:34:00Z">
            <w:rPr>
              <w:ins w:id="1548" w:author="giladsar@gmail.com" w:date="2025-03-04T13:27:00Z"/>
              <w:rtl/>
            </w:rPr>
          </w:rPrChange>
        </w:rPr>
      </w:pPr>
      <w:ins w:id="1549" w:author="giladsar@gmail.com" w:date="2025-03-04T13:27:00Z">
        <w:r w:rsidRPr="00250813">
          <w:rPr>
            <w:rFonts w:asciiTheme="minorBidi" w:hAnsiTheme="minorBidi" w:cstheme="minorBidi"/>
            <w:color w:val="000000"/>
            <w:rtl/>
            <w:rPrChange w:id="1550" w:author="giladsar@gmail.com" w:date="2025-04-08T13:34:00Z">
              <w:rPr>
                <w:rFonts w:ascii="Arial" w:hAnsi="Arial" w:cs="Arial"/>
                <w:color w:val="000000"/>
                <w:rtl/>
              </w:rPr>
            </w:rPrChange>
          </w:rPr>
          <w:t>{סולם שנע בין 7- ל-1}</w:t>
        </w:r>
      </w:ins>
    </w:p>
    <w:p w14:paraId="627CD3A6" w14:textId="7E3657B0" w:rsidR="00221819" w:rsidRPr="00250813" w:rsidRDefault="00221819" w:rsidP="00AA29C0">
      <w:pPr>
        <w:pStyle w:val="NormalWeb"/>
        <w:bidi/>
        <w:spacing w:before="0" w:beforeAutospacing="0" w:after="120" w:afterAutospacing="0"/>
        <w:rPr>
          <w:ins w:id="1551" w:author="giladsar@gmail.com" w:date="2025-03-04T13:07:00Z"/>
          <w:rFonts w:asciiTheme="minorBidi" w:hAnsiTheme="minorBidi" w:cstheme="minorBidi"/>
          <w:rtl/>
          <w:rPrChange w:id="1552" w:author="giladsar@gmail.com" w:date="2025-04-08T13:34:00Z">
            <w:rPr>
              <w:ins w:id="1553" w:author="giladsar@gmail.com" w:date="2025-03-04T13:07:00Z"/>
              <w:rtl/>
            </w:rPr>
          </w:rPrChange>
        </w:rPr>
      </w:pPr>
    </w:p>
    <w:p w14:paraId="2DC8C5C2" w14:textId="232557A9" w:rsidR="00C87597" w:rsidRPr="00250813" w:rsidDel="00221819" w:rsidRDefault="00C87597" w:rsidP="00C87597">
      <w:pPr>
        <w:pStyle w:val="NormalWeb"/>
        <w:shd w:val="clear" w:color="auto" w:fill="FFFFFF"/>
        <w:bidi/>
        <w:spacing w:before="0" w:beforeAutospacing="0" w:after="0" w:afterAutospacing="0"/>
        <w:rPr>
          <w:del w:id="1554" w:author="giladsar@gmail.com" w:date="2025-03-04T13:07:00Z"/>
          <w:rFonts w:asciiTheme="minorBidi" w:hAnsiTheme="minorBidi" w:cstheme="minorBidi"/>
          <w:rtl/>
          <w:rPrChange w:id="1555" w:author="giladsar@gmail.com" w:date="2025-04-08T13:34:00Z">
            <w:rPr>
              <w:del w:id="1556" w:author="giladsar@gmail.com" w:date="2025-03-04T13:07:00Z"/>
              <w:rtl/>
            </w:rPr>
          </w:rPrChange>
        </w:rPr>
      </w:pPr>
      <w:del w:id="1557" w:author="giladsar@gmail.com" w:date="2025-03-04T13:07:00Z">
        <w:r w:rsidRPr="00250813" w:rsidDel="00221819">
          <w:rPr>
            <w:rFonts w:asciiTheme="minorBidi" w:hAnsiTheme="minorBidi" w:cstheme="minorBidi"/>
            <w:color w:val="000000"/>
            <w:rtl/>
            <w:rPrChange w:id="1558" w:author="giladsar@gmail.com" w:date="2025-04-08T13:34:00Z">
              <w:rPr>
                <w:rFonts w:ascii="Arial" w:hAnsi="Arial" w:cs="Arial"/>
                <w:color w:val="000000"/>
                <w:rtl/>
              </w:rPr>
            </w:rPrChange>
          </w:rPr>
          <w:delText>עד כמה אתה שתמשיך לחבב את נעמה בעתיד (7= במידה רבה, 1= כלל לא)</w:delText>
        </w:r>
      </w:del>
    </w:p>
    <w:p w14:paraId="0A577AC6" w14:textId="313CE4F0" w:rsidR="00C87597" w:rsidRPr="00250813" w:rsidDel="00221819" w:rsidRDefault="00C87597" w:rsidP="00C87597">
      <w:pPr>
        <w:pStyle w:val="NormalWeb"/>
        <w:bidi/>
        <w:spacing w:before="0" w:beforeAutospacing="0" w:after="120" w:afterAutospacing="0"/>
        <w:rPr>
          <w:del w:id="1559" w:author="giladsar@gmail.com" w:date="2025-03-04T13:07:00Z"/>
          <w:rFonts w:asciiTheme="minorBidi" w:hAnsiTheme="minorBidi" w:cstheme="minorBidi"/>
          <w:rtl/>
          <w:rPrChange w:id="1560" w:author="giladsar@gmail.com" w:date="2025-04-08T13:34:00Z">
            <w:rPr>
              <w:del w:id="1561" w:author="giladsar@gmail.com" w:date="2025-03-04T13:07:00Z"/>
              <w:rtl/>
            </w:rPr>
          </w:rPrChange>
        </w:rPr>
      </w:pPr>
      <w:del w:id="1562" w:author="giladsar@gmail.com" w:date="2025-03-04T13:07:00Z">
        <w:r w:rsidRPr="00250813" w:rsidDel="00221819">
          <w:rPr>
            <w:rFonts w:asciiTheme="minorBidi" w:hAnsiTheme="minorBidi" w:cstheme="minorBidi"/>
            <w:color w:val="000000"/>
            <w:rtl/>
            <w:rPrChange w:id="1563" w:author="giladsar@gmail.com" w:date="2025-04-08T13:34:00Z">
              <w:rPr>
                <w:rFonts w:ascii="Arial" w:hAnsi="Arial" w:cs="Arial"/>
                <w:color w:val="000000"/>
                <w:rtl/>
              </w:rPr>
            </w:rPrChange>
          </w:rPr>
          <w:delText>{סולם שנע בין 7- ל-1}</w:delText>
        </w:r>
        <w:r w:rsidRPr="00250813" w:rsidDel="00221819">
          <w:rPr>
            <w:rStyle w:val="apple-tab-span"/>
            <w:rFonts w:asciiTheme="minorBidi" w:hAnsiTheme="minorBidi" w:cstheme="minorBidi"/>
            <w:color w:val="000000"/>
            <w:rtl/>
            <w:rPrChange w:id="1564" w:author="giladsar@gmail.com" w:date="2025-04-08T13:34:00Z">
              <w:rPr>
                <w:rStyle w:val="apple-tab-span"/>
                <w:rFonts w:ascii="Arial" w:hAnsi="Arial" w:cs="Arial"/>
                <w:color w:val="000000"/>
                <w:rtl/>
              </w:rPr>
            </w:rPrChange>
          </w:rPr>
          <w:tab/>
        </w:r>
      </w:del>
    </w:p>
    <w:p w14:paraId="590DB0E1" w14:textId="70B134B7" w:rsidR="00C87597" w:rsidRPr="00250813" w:rsidDel="00221819" w:rsidRDefault="00C87597" w:rsidP="00C87597">
      <w:pPr>
        <w:pStyle w:val="NormalWeb"/>
        <w:bidi/>
        <w:spacing w:before="0" w:beforeAutospacing="0" w:after="120" w:afterAutospacing="0"/>
        <w:rPr>
          <w:del w:id="1565" w:author="giladsar@gmail.com" w:date="2025-03-04T13:07:00Z"/>
          <w:rFonts w:asciiTheme="minorBidi" w:hAnsiTheme="minorBidi" w:cstheme="minorBidi"/>
          <w:rtl/>
          <w:rPrChange w:id="1566" w:author="giladsar@gmail.com" w:date="2025-04-08T13:34:00Z">
            <w:rPr>
              <w:del w:id="1567" w:author="giladsar@gmail.com" w:date="2025-03-04T13:07:00Z"/>
              <w:rtl/>
            </w:rPr>
          </w:rPrChange>
        </w:rPr>
      </w:pPr>
      <w:del w:id="1568" w:author="giladsar@gmail.com" w:date="2025-03-04T13:07:00Z">
        <w:r w:rsidRPr="00250813" w:rsidDel="00221819">
          <w:rPr>
            <w:rFonts w:asciiTheme="minorBidi" w:hAnsiTheme="minorBidi" w:cstheme="minorBidi"/>
            <w:color w:val="000000"/>
            <w:rtl/>
            <w:rPrChange w:id="1569" w:author="giladsar@gmail.com" w:date="2025-04-08T13:34:00Z">
              <w:rPr>
                <w:rFonts w:ascii="Arial" w:hAnsi="Arial" w:cs="Arial"/>
                <w:color w:val="000000"/>
                <w:rtl/>
              </w:rPr>
            </w:rPrChange>
          </w:rPr>
          <w:delText>״אני מרגיש כי אני אחבב את נעמה במידה רבה״ =7</w:delText>
        </w:r>
      </w:del>
    </w:p>
    <w:p w14:paraId="7D47955B" w14:textId="14331203" w:rsidR="00C87597" w:rsidRPr="00250813" w:rsidDel="00221819" w:rsidRDefault="00C87597" w:rsidP="00C87597">
      <w:pPr>
        <w:pStyle w:val="NormalWeb"/>
        <w:bidi/>
        <w:spacing w:before="0" w:beforeAutospacing="0" w:after="120" w:afterAutospacing="0"/>
        <w:rPr>
          <w:del w:id="1570" w:author="giladsar@gmail.com" w:date="2025-03-04T13:07:00Z"/>
          <w:rFonts w:asciiTheme="minorBidi" w:hAnsiTheme="minorBidi" w:cstheme="minorBidi"/>
          <w:rtl/>
          <w:rPrChange w:id="1571" w:author="giladsar@gmail.com" w:date="2025-04-08T13:34:00Z">
            <w:rPr>
              <w:del w:id="1572" w:author="giladsar@gmail.com" w:date="2025-03-04T13:07:00Z"/>
              <w:rtl/>
            </w:rPr>
          </w:rPrChange>
        </w:rPr>
      </w:pPr>
      <w:del w:id="1573" w:author="giladsar@gmail.com" w:date="2025-03-04T13:07:00Z">
        <w:r w:rsidRPr="00250813" w:rsidDel="00221819">
          <w:rPr>
            <w:rFonts w:asciiTheme="minorBidi" w:hAnsiTheme="minorBidi" w:cstheme="minorBidi"/>
            <w:color w:val="000000"/>
            <w:rtl/>
            <w:rPrChange w:id="1574" w:author="giladsar@gmail.com" w:date="2025-04-08T13:34:00Z">
              <w:rPr>
                <w:rFonts w:ascii="Arial" w:hAnsi="Arial" w:cs="Arial"/>
                <w:color w:val="000000"/>
                <w:rtl/>
              </w:rPr>
            </w:rPrChange>
          </w:rPr>
          <w:delText>״אני מרגיש כי אני לא אחבב את נעמה במידה רבהֿ״ =1 </w:delText>
        </w:r>
      </w:del>
    </w:p>
    <w:p w14:paraId="3E39BA4C" w14:textId="77777777" w:rsidR="00C87597" w:rsidRPr="00250813" w:rsidRDefault="00C87597" w:rsidP="00C87597">
      <w:pPr>
        <w:rPr>
          <w:rFonts w:asciiTheme="minorBidi" w:hAnsiTheme="minorBidi" w:cstheme="minorBidi"/>
          <w:rtl/>
          <w:rPrChange w:id="1575" w:author="giladsar@gmail.com" w:date="2025-04-08T13:34:00Z">
            <w:rPr>
              <w:rtl/>
            </w:rPr>
          </w:rPrChange>
        </w:rPr>
      </w:pPr>
    </w:p>
    <w:p w14:paraId="47ACC15D" w14:textId="77777777" w:rsidR="00C87597" w:rsidRPr="00250813" w:rsidRDefault="00C87597" w:rsidP="00C87597">
      <w:pPr>
        <w:pStyle w:val="NormalWeb"/>
        <w:bidi/>
        <w:spacing w:before="0" w:beforeAutospacing="0" w:after="120" w:afterAutospacing="0"/>
        <w:rPr>
          <w:rFonts w:asciiTheme="minorBidi" w:hAnsiTheme="minorBidi" w:cstheme="minorBidi"/>
          <w:rPrChange w:id="1576" w:author="giladsar@gmail.com" w:date="2025-04-08T13:34:00Z">
            <w:rPr/>
          </w:rPrChange>
        </w:rPr>
      </w:pPr>
      <w:r w:rsidRPr="00250813">
        <w:rPr>
          <w:rFonts w:asciiTheme="minorBidi" w:hAnsiTheme="minorBidi" w:cstheme="minorBidi"/>
          <w:b/>
          <w:bCs/>
          <w:color w:val="000000"/>
          <w:rtl/>
          <w:rPrChange w:id="1577" w:author="giladsar@gmail.com" w:date="2025-04-08T13:34:00Z">
            <w:rPr>
              <w:rFonts w:ascii="Arial" w:hAnsi="Arial" w:cs="Arial"/>
              <w:b/>
              <w:bCs/>
              <w:color w:val="000000"/>
              <w:rtl/>
            </w:rPr>
          </w:rPrChange>
        </w:rPr>
        <w:t>[3 - חיבה משוערת]</w:t>
      </w:r>
    </w:p>
    <w:p w14:paraId="4982D8C3" w14:textId="77777777" w:rsidR="00C87597" w:rsidRPr="00250813" w:rsidRDefault="00C87597" w:rsidP="00C87597">
      <w:pPr>
        <w:rPr>
          <w:rFonts w:asciiTheme="minorBidi" w:hAnsiTheme="minorBidi" w:cstheme="minorBidi"/>
          <w:rtl/>
          <w:rPrChange w:id="1578" w:author="giladsar@gmail.com" w:date="2025-04-08T13:34:00Z">
            <w:rPr>
              <w:rtl/>
            </w:rPr>
          </w:rPrChange>
        </w:rPr>
      </w:pPr>
    </w:p>
    <w:p w14:paraId="3BC291B9" w14:textId="77777777" w:rsidR="00C87597" w:rsidRPr="00250813" w:rsidRDefault="00C87597" w:rsidP="00C87597">
      <w:pPr>
        <w:pStyle w:val="NormalWeb"/>
        <w:shd w:val="clear" w:color="auto" w:fill="FFFFFF"/>
        <w:bidi/>
        <w:spacing w:before="0" w:beforeAutospacing="0" w:after="0" w:afterAutospacing="0"/>
        <w:rPr>
          <w:rFonts w:asciiTheme="minorBidi" w:hAnsiTheme="minorBidi" w:cstheme="minorBidi"/>
          <w:rPrChange w:id="1579" w:author="giladsar@gmail.com" w:date="2025-04-08T13:34:00Z">
            <w:rPr/>
          </w:rPrChange>
        </w:rPr>
      </w:pPr>
      <w:r w:rsidRPr="00250813">
        <w:rPr>
          <w:rFonts w:asciiTheme="minorBidi" w:hAnsiTheme="minorBidi" w:cstheme="minorBidi"/>
          <w:color w:val="000000"/>
          <w:rtl/>
          <w:rPrChange w:id="1580" w:author="giladsar@gmail.com" w:date="2025-04-08T13:34:00Z">
            <w:rPr>
              <w:rFonts w:ascii="Arial" w:hAnsi="Arial" w:cs="Arial"/>
              <w:color w:val="000000"/>
              <w:rtl/>
            </w:rPr>
          </w:rPrChange>
        </w:rPr>
        <w:t>עד כמה אתה חושב שנעמה תחבב אותך? (7= במידה רבה, 1= כלל לא)</w:t>
      </w:r>
    </w:p>
    <w:p w14:paraId="325D3ABA" w14:textId="77777777" w:rsidR="00C87597" w:rsidRPr="00250813" w:rsidRDefault="00C87597" w:rsidP="00C87597">
      <w:pPr>
        <w:pStyle w:val="NormalWeb"/>
        <w:bidi/>
        <w:spacing w:before="0" w:beforeAutospacing="0" w:after="120" w:afterAutospacing="0"/>
        <w:rPr>
          <w:rFonts w:asciiTheme="minorBidi" w:hAnsiTheme="minorBidi" w:cstheme="minorBidi"/>
          <w:rtl/>
          <w:rPrChange w:id="1581" w:author="giladsar@gmail.com" w:date="2025-04-08T13:34:00Z">
            <w:rPr>
              <w:rtl/>
            </w:rPr>
          </w:rPrChange>
        </w:rPr>
      </w:pPr>
      <w:r w:rsidRPr="00250813">
        <w:rPr>
          <w:rFonts w:asciiTheme="minorBidi" w:hAnsiTheme="minorBidi" w:cstheme="minorBidi"/>
          <w:color w:val="000000"/>
          <w:rtl/>
          <w:rPrChange w:id="1582" w:author="giladsar@gmail.com" w:date="2025-04-08T13:34:00Z">
            <w:rPr>
              <w:rFonts w:ascii="Arial" w:hAnsi="Arial" w:cs="Arial"/>
              <w:color w:val="000000"/>
              <w:rtl/>
            </w:rPr>
          </w:rPrChange>
        </w:rPr>
        <w:t>{סולם שנע בין 7- ל-1}</w:t>
      </w:r>
      <w:r w:rsidRPr="00250813">
        <w:rPr>
          <w:rStyle w:val="apple-tab-span"/>
          <w:rFonts w:asciiTheme="minorBidi" w:hAnsiTheme="minorBidi" w:cstheme="minorBidi"/>
          <w:color w:val="000000"/>
          <w:rtl/>
          <w:rPrChange w:id="1583" w:author="giladsar@gmail.com" w:date="2025-04-08T13:34:00Z">
            <w:rPr>
              <w:rStyle w:val="apple-tab-span"/>
              <w:rFonts w:ascii="Arial" w:hAnsi="Arial" w:cs="Arial"/>
              <w:color w:val="000000"/>
              <w:rtl/>
            </w:rPr>
          </w:rPrChange>
        </w:rPr>
        <w:tab/>
      </w:r>
      <w:r w:rsidRPr="00250813">
        <w:rPr>
          <w:rStyle w:val="apple-tab-span"/>
          <w:rFonts w:asciiTheme="minorBidi" w:hAnsiTheme="minorBidi" w:cstheme="minorBidi"/>
          <w:color w:val="000000"/>
          <w:rtl/>
          <w:rPrChange w:id="1584" w:author="giladsar@gmail.com" w:date="2025-04-08T13:34:00Z">
            <w:rPr>
              <w:rStyle w:val="apple-tab-span"/>
              <w:rFonts w:ascii="Arial" w:hAnsi="Arial" w:cs="Arial"/>
              <w:color w:val="000000"/>
              <w:rtl/>
            </w:rPr>
          </w:rPrChange>
        </w:rPr>
        <w:tab/>
      </w:r>
      <w:r w:rsidRPr="00250813">
        <w:rPr>
          <w:rStyle w:val="apple-tab-span"/>
          <w:rFonts w:asciiTheme="minorBidi" w:hAnsiTheme="minorBidi" w:cstheme="minorBidi"/>
          <w:color w:val="000000"/>
          <w:rtl/>
          <w:rPrChange w:id="1585" w:author="giladsar@gmail.com" w:date="2025-04-08T13:34:00Z">
            <w:rPr>
              <w:rStyle w:val="apple-tab-span"/>
              <w:rFonts w:ascii="Arial" w:hAnsi="Arial" w:cs="Arial"/>
              <w:color w:val="000000"/>
              <w:rtl/>
            </w:rPr>
          </w:rPrChange>
        </w:rPr>
        <w:tab/>
      </w:r>
      <w:r w:rsidRPr="00250813">
        <w:rPr>
          <w:rStyle w:val="apple-tab-span"/>
          <w:rFonts w:asciiTheme="minorBidi" w:hAnsiTheme="minorBidi" w:cstheme="minorBidi"/>
          <w:color w:val="000000"/>
          <w:rtl/>
          <w:rPrChange w:id="1586" w:author="giladsar@gmail.com" w:date="2025-04-08T13:34:00Z">
            <w:rPr>
              <w:rStyle w:val="apple-tab-span"/>
              <w:rFonts w:ascii="Arial" w:hAnsi="Arial" w:cs="Arial"/>
              <w:color w:val="000000"/>
              <w:rtl/>
            </w:rPr>
          </w:rPrChange>
        </w:rPr>
        <w:tab/>
      </w:r>
    </w:p>
    <w:p w14:paraId="3DA2C737" w14:textId="77777777" w:rsidR="00C87597" w:rsidRPr="00250813" w:rsidRDefault="00C87597" w:rsidP="00C87597">
      <w:pPr>
        <w:rPr>
          <w:rFonts w:asciiTheme="minorBidi" w:hAnsiTheme="minorBidi" w:cstheme="minorBidi"/>
          <w:rtl/>
          <w:rPrChange w:id="1587" w:author="giladsar@gmail.com" w:date="2025-04-08T13:34:00Z">
            <w:rPr>
              <w:rtl/>
            </w:rPr>
          </w:rPrChange>
        </w:rPr>
      </w:pPr>
    </w:p>
    <w:p w14:paraId="60A1616A" w14:textId="77777777" w:rsidR="00693983" w:rsidRPr="00250813" w:rsidRDefault="00693983" w:rsidP="000338B1">
      <w:pPr>
        <w:rPr>
          <w:rFonts w:asciiTheme="minorBidi" w:hAnsiTheme="minorBidi" w:cstheme="minorBidi"/>
          <w:lang w:val="en-US"/>
        </w:rPr>
      </w:pPr>
    </w:p>
    <w:p w14:paraId="2A22FE25" w14:textId="77777777" w:rsidR="00693983" w:rsidRPr="00250813" w:rsidRDefault="00693983" w:rsidP="00693983">
      <w:pPr>
        <w:pStyle w:val="NormalWeb"/>
        <w:bidi/>
        <w:spacing w:before="0" w:beforeAutospacing="0" w:after="120" w:afterAutospacing="0"/>
        <w:rPr>
          <w:rFonts w:asciiTheme="minorBidi" w:hAnsiTheme="minorBidi" w:cstheme="minorBidi"/>
        </w:rPr>
      </w:pPr>
      <w:r w:rsidRPr="00250813">
        <w:rPr>
          <w:rFonts w:asciiTheme="minorBidi" w:hAnsiTheme="minorBidi" w:cstheme="minorBidi"/>
          <w:b/>
          <w:bCs/>
          <w:color w:val="000000"/>
          <w:rtl/>
        </w:rPr>
        <w:t>[</w:t>
      </w:r>
      <w:proofErr w:type="spellStart"/>
      <w:r w:rsidRPr="00250813">
        <w:rPr>
          <w:rFonts w:asciiTheme="minorBidi" w:hAnsiTheme="minorBidi" w:cstheme="minorBidi"/>
          <w:b/>
          <w:bCs/>
          <w:color w:val="000000"/>
          <w:rtl/>
        </w:rPr>
        <w:t>דימיון</w:t>
      </w:r>
      <w:proofErr w:type="spellEnd"/>
      <w:r w:rsidRPr="00250813">
        <w:rPr>
          <w:rFonts w:asciiTheme="minorBidi" w:hAnsiTheme="minorBidi" w:cstheme="minorBidi"/>
          <w:b/>
          <w:bCs/>
          <w:color w:val="000000"/>
          <w:rtl/>
        </w:rPr>
        <w:t xml:space="preserve"> נתפס]</w:t>
      </w:r>
    </w:p>
    <w:p w14:paraId="1B7C94BB"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[1]</w:t>
      </w:r>
    </w:p>
    <w:p w14:paraId="156281C2"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שיש לך במשותף עם נעמה? (7= במידה רבה, 1= כלל לא)</w:t>
      </w:r>
    </w:p>
    <w:p w14:paraId="7F18AF50"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lastRenderedPageBreak/>
        <w:t>{סולם שנע בין 7- ל-1}</w:t>
      </w:r>
    </w:p>
    <w:p w14:paraId="710A86F9"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[2]</w:t>
      </w:r>
    </w:p>
    <w:p w14:paraId="3BE8E27D"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באיזו מידה אתה חושב שאתה ונעמה דומים?  (7= במידה רבה, 1= כלל לא)</w:t>
      </w:r>
    </w:p>
    <w:p w14:paraId="70459BC4"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{סולם שנע בין 7- ל-1}</w:t>
      </w:r>
    </w:p>
    <w:p w14:paraId="39759D8C" w14:textId="77777777" w:rsidR="00693983" w:rsidRPr="00250813" w:rsidRDefault="00693983" w:rsidP="00693983">
      <w:pPr>
        <w:rPr>
          <w:rFonts w:asciiTheme="minorBidi" w:hAnsiTheme="minorBidi" w:cstheme="minorBidi"/>
          <w:rtl/>
        </w:rPr>
      </w:pPr>
    </w:p>
    <w:p w14:paraId="7029DAB3" w14:textId="77777777" w:rsidR="00693983" w:rsidRPr="00250813" w:rsidRDefault="00693983" w:rsidP="00693983">
      <w:pPr>
        <w:pStyle w:val="NormalWeb"/>
        <w:bidi/>
        <w:spacing w:before="0" w:beforeAutospacing="0" w:after="120" w:afterAutospacing="0"/>
        <w:rPr>
          <w:rFonts w:asciiTheme="minorBidi" w:hAnsiTheme="minorBidi" w:cstheme="minorBidi"/>
        </w:rPr>
      </w:pPr>
      <w:r w:rsidRPr="00250813">
        <w:rPr>
          <w:rFonts w:asciiTheme="minorBidi" w:hAnsiTheme="minorBidi" w:cstheme="minorBidi"/>
          <w:b/>
          <w:bCs/>
          <w:color w:val="000000"/>
          <w:rtl/>
        </w:rPr>
        <w:t>[קירבה] </w:t>
      </w:r>
    </w:p>
    <w:p w14:paraId="10B7F2E0"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[1]</w:t>
      </w:r>
    </w:p>
    <w:p w14:paraId="7BED39F0" w14:textId="569062C8"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אנא בחר את האפשרות שמשקפת בצורה הטובה ביותר אותך ואת נעמה?</w:t>
      </w:r>
      <w:r w:rsidR="008A6BCD" w:rsidRPr="00250813">
        <w:rPr>
          <w:rFonts w:asciiTheme="minorBidi" w:hAnsiTheme="minorBidi" w:cstheme="minorBidi"/>
          <w:color w:val="000000"/>
          <w:rtl/>
          <w:lang w:val="en-US"/>
          <w:rPrChange w:id="1588" w:author="giladsar@gmail.com" w:date="2025-04-08T13:34:00Z">
            <w:rPr>
              <w:rFonts w:asciiTheme="minorBidi" w:hAnsiTheme="minorBidi" w:cstheme="minorBidi" w:hint="cs"/>
              <w:color w:val="000000"/>
              <w:rtl/>
              <w:lang w:val="en-US"/>
            </w:rPr>
          </w:rPrChange>
        </w:rPr>
        <w:t>(</w:t>
      </w:r>
      <w:r w:rsidR="000338B1" w:rsidRPr="00250813">
        <w:rPr>
          <w:rFonts w:asciiTheme="minorBidi" w:hAnsiTheme="minorBidi" w:cstheme="minorBidi"/>
          <w:rPrChange w:id="1589" w:author="giladsar@gmail.com" w:date="2025-04-08T13:34:00Z">
            <w:rPr/>
          </w:rPrChange>
        </w:rPr>
        <w:t xml:space="preserve"> </w:t>
      </w:r>
      <w:r w:rsidR="000338B1" w:rsidRPr="00250813">
        <w:rPr>
          <w:rFonts w:asciiTheme="minorBidi" w:hAnsiTheme="minorBidi" w:cstheme="minorBidi"/>
          <w:color w:val="000000"/>
          <w:lang w:val="en-US"/>
        </w:rPr>
        <w:t>e.g., Aron et al., 1992; Fraley &amp; Aron, 2004</w:t>
      </w:r>
      <w:r w:rsidR="000338B1" w:rsidRPr="00250813">
        <w:rPr>
          <w:rFonts w:asciiTheme="minorBidi" w:hAnsiTheme="minorBidi" w:cstheme="minorBidi"/>
          <w:color w:val="000000"/>
          <w:rtl/>
          <w:lang w:val="en-US"/>
          <w:rPrChange w:id="1590" w:author="giladsar@gmail.com" w:date="2025-04-08T13:34:00Z">
            <w:rPr>
              <w:rFonts w:asciiTheme="minorBidi" w:hAnsiTheme="minorBidi" w:cs="Arial"/>
              <w:color w:val="000000"/>
              <w:rtl/>
              <w:lang w:val="en-US"/>
            </w:rPr>
          </w:rPrChange>
        </w:rPr>
        <w:t>)</w:t>
      </w:r>
      <w:r w:rsidRPr="00250813">
        <w:rPr>
          <w:rFonts w:asciiTheme="minorBidi" w:hAnsiTheme="minorBidi" w:cstheme="minorBidi"/>
          <w:color w:val="000000"/>
          <w:rtl/>
        </w:rPr>
        <w:t xml:space="preserve"> </w:t>
      </w:r>
    </w:p>
    <w:p w14:paraId="56D49FBA"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יוצג לנבדק 7 זוגות של מעגלים אשר על אחד רשום ״נעמה״ והשני רשום ״אני״, אשר נבדלים זה מזה במידת החפיפה של שני המעגלים) </w:t>
      </w:r>
    </w:p>
    <w:p w14:paraId="36008002" w14:textId="77777777" w:rsidR="00693983" w:rsidRPr="00250813" w:rsidRDefault="00693983" w:rsidP="00693983">
      <w:pPr>
        <w:spacing w:after="240"/>
        <w:rPr>
          <w:rFonts w:asciiTheme="minorBidi" w:hAnsiTheme="minorBidi" w:cstheme="minorBidi"/>
          <w:rtl/>
        </w:rPr>
      </w:pPr>
    </w:p>
    <w:p w14:paraId="4C3B939C" w14:textId="77777777" w:rsidR="00693983" w:rsidRPr="00250813" w:rsidRDefault="00693983" w:rsidP="00693983">
      <w:pPr>
        <w:pStyle w:val="NormalWeb"/>
        <w:bidi/>
        <w:spacing w:before="0" w:beforeAutospacing="0" w:after="120" w:afterAutospacing="0"/>
        <w:rPr>
          <w:rFonts w:asciiTheme="minorBidi" w:hAnsiTheme="minorBidi" w:cstheme="minorBidi"/>
        </w:rPr>
      </w:pPr>
      <w:r w:rsidRPr="00250813">
        <w:rPr>
          <w:rFonts w:asciiTheme="minorBidi" w:hAnsiTheme="minorBidi" w:cstheme="minorBidi"/>
          <w:b/>
          <w:bCs/>
          <w:color w:val="000000"/>
          <w:rtl/>
        </w:rPr>
        <w:t>[2]</w:t>
      </w:r>
    </w:p>
    <w:p w14:paraId="249A9B12"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באיזו מידה אתה מרגיש קרוב לנעמה? (7= במידה רבה, 4=במידה חלקית, 1=כלל לא)</w:t>
      </w:r>
    </w:p>
    <w:p w14:paraId="5A3BBB62" w14:textId="0AFCBF34" w:rsidR="00693983" w:rsidRPr="00250813" w:rsidRDefault="00693983" w:rsidP="00693983">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{סולם שנע בין 7- ל-1}</w:t>
      </w:r>
    </w:p>
    <w:p w14:paraId="1D3FD275" w14:textId="34799E8F" w:rsidR="00B546B3" w:rsidRPr="00250813" w:rsidRDefault="00B546B3" w:rsidP="00B546B3">
      <w:pPr>
        <w:pStyle w:val="NormalWeb"/>
        <w:bidi/>
        <w:spacing w:before="0" w:beforeAutospacing="0" w:after="120" w:afterAutospacing="0"/>
        <w:rPr>
          <w:rFonts w:asciiTheme="minorBidi" w:hAnsiTheme="minorBidi" w:cstheme="minorBidi"/>
          <w:color w:val="000000"/>
          <w:rtl/>
        </w:rPr>
      </w:pPr>
    </w:p>
    <w:p w14:paraId="38C49570" w14:textId="77777777" w:rsidR="00B546B3" w:rsidRPr="00250813" w:rsidRDefault="00B546B3" w:rsidP="00B546B3">
      <w:pPr>
        <w:pStyle w:val="NormalWeb"/>
        <w:bidi/>
        <w:spacing w:before="0" w:beforeAutospacing="0" w:after="120" w:afterAutospacing="0"/>
        <w:rPr>
          <w:rFonts w:asciiTheme="minorBidi" w:hAnsiTheme="minorBidi" w:cstheme="minorBidi"/>
          <w:rtl/>
        </w:rPr>
      </w:pPr>
    </w:p>
    <w:p w14:paraId="40908122" w14:textId="77777777" w:rsidR="00693983" w:rsidRPr="00250813" w:rsidRDefault="00693983" w:rsidP="00693983">
      <w:pPr>
        <w:pStyle w:val="NormalWeb"/>
        <w:shd w:val="clear" w:color="auto" w:fill="FFFFFF"/>
        <w:bidi/>
        <w:spacing w:before="0" w:beforeAutospacing="0" w:after="0" w:afterAutospacing="0"/>
        <w:rPr>
          <w:rFonts w:asciiTheme="minorBidi" w:hAnsiTheme="minorBidi" w:cstheme="minorBidi"/>
          <w:rtl/>
        </w:rPr>
      </w:pPr>
      <w:r w:rsidRPr="00250813">
        <w:rPr>
          <w:rFonts w:asciiTheme="minorBidi" w:hAnsiTheme="minorBidi" w:cstheme="minorBidi"/>
          <w:b/>
          <w:bCs/>
          <w:color w:val="5B9BD5"/>
          <w:rtl/>
        </w:rPr>
        <w:t>[אטרקטיביות]</w:t>
      </w:r>
    </w:p>
    <w:p w14:paraId="02B6C9BA" w14:textId="77777777" w:rsidR="00693983" w:rsidRPr="00250813" w:rsidRDefault="00693983" w:rsidP="00693983">
      <w:pPr>
        <w:rPr>
          <w:rFonts w:asciiTheme="minorBidi" w:hAnsiTheme="minorBidi" w:cstheme="minorBidi"/>
          <w:rtl/>
        </w:rPr>
      </w:pPr>
    </w:p>
    <w:p w14:paraId="396585EA" w14:textId="77777777" w:rsidR="00693983" w:rsidRPr="00250813" w:rsidRDefault="00693983" w:rsidP="00693983">
      <w:pPr>
        <w:pStyle w:val="NormalWeb"/>
        <w:bidi/>
        <w:spacing w:before="0" w:beforeAutospacing="0" w:after="120" w:afterAutospacing="0"/>
        <w:rPr>
          <w:rFonts w:asciiTheme="minorBidi" w:hAnsiTheme="minorBidi" w:cstheme="minorBidi"/>
        </w:rPr>
      </w:pPr>
      <w:r w:rsidRPr="00250813">
        <w:rPr>
          <w:rFonts w:asciiTheme="minorBidi" w:hAnsiTheme="minorBidi" w:cstheme="minorBidi"/>
          <w:color w:val="000000"/>
          <w:rtl/>
        </w:rPr>
        <w:t>במאמר של גורית זה 1-5 במאמר של ג׳פרי זה 1 - 10 </w:t>
      </w:r>
    </w:p>
    <w:p w14:paraId="06CF3556"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[אטרקטיביות מינית - נסמך על הפריטים של גורית - תורגם ולעברית 4 פרטים:  </w:t>
      </w:r>
      <w:r w:rsidRPr="00250813">
        <w:rPr>
          <w:rFonts w:asciiTheme="minorBidi" w:hAnsiTheme="minorBidi" w:cstheme="minorBidi"/>
          <w:color w:val="000000"/>
        </w:rPr>
        <w:t>sexually desirable, sensual</w:t>
      </w:r>
      <w:r w:rsidRPr="00250813">
        <w:rPr>
          <w:rFonts w:asciiTheme="minorBidi" w:hAnsiTheme="minorBidi" w:cstheme="minorBidi"/>
          <w:color w:val="000000"/>
          <w:rtl/>
        </w:rPr>
        <w:t>, “</w:t>
      </w:r>
      <w:r w:rsidRPr="00250813">
        <w:rPr>
          <w:rFonts w:asciiTheme="minorBidi" w:hAnsiTheme="minorBidi" w:cstheme="minorBidi"/>
          <w:color w:val="000000"/>
        </w:rPr>
        <w:t>hot</w:t>
      </w:r>
      <w:r w:rsidRPr="00250813">
        <w:rPr>
          <w:rFonts w:asciiTheme="minorBidi" w:hAnsiTheme="minorBidi" w:cstheme="minorBidi"/>
          <w:color w:val="000000"/>
          <w:rtl/>
        </w:rPr>
        <w:t xml:space="preserve">,” </w:t>
      </w:r>
      <w:r w:rsidRPr="00250813">
        <w:rPr>
          <w:rFonts w:asciiTheme="minorBidi" w:hAnsiTheme="minorBidi" w:cstheme="minorBidi"/>
          <w:color w:val="000000"/>
        </w:rPr>
        <w:t>attractive</w:t>
      </w:r>
      <w:r w:rsidRPr="00250813">
        <w:rPr>
          <w:rFonts w:asciiTheme="minorBidi" w:hAnsiTheme="minorBidi" w:cstheme="minorBidi"/>
          <w:color w:val="000000"/>
          <w:rtl/>
        </w:rPr>
        <w:t xml:space="preserve"> ] </w:t>
      </w:r>
    </w:p>
    <w:p w14:paraId="563DC7C2"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[1]</w:t>
      </w:r>
    </w:p>
    <w:p w14:paraId="1B253B11" w14:textId="29A1F174"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עד כמה אתה חושב שנעמה:  (1= כלל לא,</w:t>
      </w:r>
      <w:del w:id="1591" w:author="giladsar@gmail.com" w:date="2025-03-04T13:07:00Z">
        <w:r w:rsidRPr="00250813" w:rsidDel="00221819">
          <w:rPr>
            <w:rFonts w:asciiTheme="minorBidi" w:hAnsiTheme="minorBidi" w:cstheme="minorBidi"/>
            <w:color w:val="000000"/>
            <w:rtl/>
          </w:rPr>
          <w:delText xml:space="preserve"> </w:delText>
        </w:r>
      </w:del>
      <w:ins w:id="1592" w:author="giladsar@gmail.com" w:date="2025-03-04T13:07:00Z">
        <w:r w:rsidR="00221819" w:rsidRPr="00250813">
          <w:rPr>
            <w:rFonts w:asciiTheme="minorBidi" w:hAnsiTheme="minorBidi" w:cstheme="minorBidi"/>
            <w:color w:val="000000"/>
            <w:rtl/>
            <w:rPrChange w:id="1593" w:author="giladsar@gmail.com" w:date="2025-04-08T13:34:00Z">
              <w:rPr>
                <w:rFonts w:asciiTheme="minorBidi" w:hAnsiTheme="minorBidi" w:cstheme="minorBidi" w:hint="cs"/>
                <w:color w:val="000000"/>
                <w:rtl/>
              </w:rPr>
            </w:rPrChange>
          </w:rPr>
          <w:t xml:space="preserve"> 5</w:t>
        </w:r>
      </w:ins>
      <w:del w:id="1594" w:author="giladsar@gmail.com" w:date="2025-03-04T13:07:00Z">
        <w:r w:rsidRPr="00250813" w:rsidDel="00221819">
          <w:rPr>
            <w:rFonts w:asciiTheme="minorBidi" w:hAnsiTheme="minorBidi" w:cstheme="minorBidi"/>
            <w:color w:val="000000"/>
            <w:rtl/>
          </w:rPr>
          <w:delText>9</w:delText>
        </w:r>
      </w:del>
      <w:r w:rsidRPr="00250813">
        <w:rPr>
          <w:rFonts w:asciiTheme="minorBidi" w:hAnsiTheme="minorBidi" w:cstheme="minorBidi"/>
          <w:color w:val="000000"/>
          <w:rtl/>
        </w:rPr>
        <w:t>- במידה רבה)</w:t>
      </w:r>
    </w:p>
    <w:p w14:paraId="7E57A9A1"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מושכת </w:t>
      </w:r>
    </w:p>
    <w:p w14:paraId="04137702" w14:textId="45F39A3B"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{סולם שנע מאחד עד</w:t>
      </w:r>
      <w:ins w:id="1595" w:author="giladsar@gmail.com" w:date="2025-03-04T13:08:00Z">
        <w:r w:rsidR="00221819" w:rsidRPr="00250813">
          <w:rPr>
            <w:rFonts w:asciiTheme="minorBidi" w:hAnsiTheme="minorBidi" w:cstheme="minorBidi"/>
            <w:color w:val="000000"/>
            <w:rtl/>
            <w:rPrChange w:id="1596" w:author="giladsar@gmail.com" w:date="2025-04-08T13:34:00Z">
              <w:rPr>
                <w:rFonts w:asciiTheme="minorBidi" w:hAnsiTheme="minorBidi" w:cstheme="minorBidi" w:hint="cs"/>
                <w:color w:val="000000"/>
                <w:rtl/>
              </w:rPr>
            </w:rPrChange>
          </w:rPr>
          <w:t xml:space="preserve"> </w:t>
        </w:r>
      </w:ins>
      <w:del w:id="1597" w:author="giladsar@gmail.com" w:date="2025-03-04T13:08:00Z">
        <w:r w:rsidRPr="00250813" w:rsidDel="00221819">
          <w:rPr>
            <w:rFonts w:asciiTheme="minorBidi" w:hAnsiTheme="minorBidi" w:cstheme="minorBidi"/>
            <w:color w:val="000000"/>
            <w:rtl/>
          </w:rPr>
          <w:delText xml:space="preserve"> </w:delText>
        </w:r>
      </w:del>
      <w:ins w:id="1598" w:author="giladsar@gmail.com" w:date="2025-03-04T13:08:00Z">
        <w:r w:rsidR="00221819" w:rsidRPr="00250813">
          <w:rPr>
            <w:rFonts w:asciiTheme="minorBidi" w:hAnsiTheme="minorBidi" w:cstheme="minorBidi"/>
            <w:color w:val="000000"/>
            <w:rtl/>
            <w:rPrChange w:id="1599" w:author="giladsar@gmail.com" w:date="2025-04-08T13:34:00Z">
              <w:rPr>
                <w:rFonts w:asciiTheme="minorBidi" w:hAnsiTheme="minorBidi" w:cstheme="minorBidi" w:hint="cs"/>
                <w:color w:val="000000"/>
                <w:rtl/>
              </w:rPr>
            </w:rPrChange>
          </w:rPr>
          <w:t>5</w:t>
        </w:r>
      </w:ins>
      <w:del w:id="1600" w:author="giladsar@gmail.com" w:date="2025-03-04T13:08:00Z">
        <w:r w:rsidRPr="00250813" w:rsidDel="00221819">
          <w:rPr>
            <w:rFonts w:asciiTheme="minorBidi" w:hAnsiTheme="minorBidi" w:cstheme="minorBidi"/>
            <w:color w:val="000000"/>
            <w:rtl/>
          </w:rPr>
          <w:delText>9</w:delText>
        </w:r>
      </w:del>
      <w:r w:rsidRPr="00250813">
        <w:rPr>
          <w:rFonts w:asciiTheme="minorBidi" w:hAnsiTheme="minorBidi" w:cstheme="minorBidi"/>
          <w:color w:val="000000"/>
          <w:rtl/>
        </w:rPr>
        <w:t>}</w:t>
      </w:r>
    </w:p>
    <w:p w14:paraId="79C94264"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[2]</w:t>
      </w:r>
    </w:p>
    <w:p w14:paraId="3904FF26" w14:textId="7ED05D59"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ins w:id="1601" w:author="giladsar@gmail.com" w:date="2025-03-04T13:08:00Z">
        <w:r w:rsidR="00221819" w:rsidRPr="00250813">
          <w:rPr>
            <w:rFonts w:asciiTheme="minorBidi" w:hAnsiTheme="minorBidi" w:cstheme="minorBidi"/>
            <w:color w:val="000000"/>
            <w:rtl/>
            <w:rPrChange w:id="1602" w:author="giladsar@gmail.com" w:date="2025-04-08T13:34:00Z">
              <w:rPr>
                <w:rFonts w:asciiTheme="minorBidi" w:hAnsiTheme="minorBidi" w:cstheme="minorBidi" w:hint="cs"/>
                <w:color w:val="000000"/>
                <w:rtl/>
              </w:rPr>
            </w:rPrChange>
          </w:rPr>
          <w:t>5</w:t>
        </w:r>
      </w:ins>
      <w:del w:id="1603" w:author="giladsar@gmail.com" w:date="2025-03-04T13:08:00Z">
        <w:r w:rsidRPr="00250813" w:rsidDel="00221819">
          <w:rPr>
            <w:rFonts w:asciiTheme="minorBidi" w:hAnsiTheme="minorBidi" w:cstheme="minorBidi"/>
            <w:color w:val="000000"/>
            <w:rtl/>
          </w:rPr>
          <w:delText>9</w:delText>
        </w:r>
      </w:del>
      <w:r w:rsidRPr="00250813">
        <w:rPr>
          <w:rFonts w:asciiTheme="minorBidi" w:hAnsiTheme="minorBidi" w:cstheme="minorBidi"/>
          <w:color w:val="000000"/>
          <w:rtl/>
        </w:rPr>
        <w:t>- במידה רבה)</w:t>
      </w:r>
    </w:p>
    <w:p w14:paraId="0FBD225C"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שווה </w:t>
      </w:r>
    </w:p>
    <w:p w14:paraId="65DBD6D2" w14:textId="0F6DEE30"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{סולם שנע מאחד עד </w:t>
      </w:r>
      <w:ins w:id="1604" w:author="giladsar@gmail.com" w:date="2025-03-04T13:08:00Z">
        <w:r w:rsidR="00221819" w:rsidRPr="00250813">
          <w:rPr>
            <w:rFonts w:asciiTheme="minorBidi" w:hAnsiTheme="minorBidi" w:cstheme="minorBidi"/>
            <w:color w:val="000000"/>
            <w:rtl/>
            <w:rPrChange w:id="1605" w:author="giladsar@gmail.com" w:date="2025-04-08T13:34:00Z">
              <w:rPr>
                <w:rFonts w:asciiTheme="minorBidi" w:hAnsiTheme="minorBidi" w:cstheme="minorBidi" w:hint="cs"/>
                <w:color w:val="000000"/>
                <w:rtl/>
              </w:rPr>
            </w:rPrChange>
          </w:rPr>
          <w:t>5</w:t>
        </w:r>
      </w:ins>
      <w:del w:id="1606" w:author="giladsar@gmail.com" w:date="2025-03-04T13:08:00Z">
        <w:r w:rsidRPr="00250813" w:rsidDel="00221819">
          <w:rPr>
            <w:rFonts w:asciiTheme="minorBidi" w:hAnsiTheme="minorBidi" w:cstheme="minorBidi"/>
            <w:color w:val="000000"/>
            <w:rtl/>
          </w:rPr>
          <w:delText>9</w:delText>
        </w:r>
      </w:del>
      <w:r w:rsidRPr="00250813">
        <w:rPr>
          <w:rFonts w:asciiTheme="minorBidi" w:hAnsiTheme="minorBidi" w:cstheme="minorBidi"/>
          <w:color w:val="000000"/>
          <w:rtl/>
        </w:rPr>
        <w:t>}</w:t>
      </w:r>
    </w:p>
    <w:p w14:paraId="3DCD275B"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[3] </w:t>
      </w:r>
    </w:p>
    <w:p w14:paraId="026BAB93" w14:textId="02029633"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del w:id="1607" w:author="giladsar@gmail.com" w:date="2025-03-04T13:08:00Z">
        <w:r w:rsidRPr="00250813" w:rsidDel="00221819">
          <w:rPr>
            <w:rFonts w:asciiTheme="minorBidi" w:hAnsiTheme="minorBidi" w:cstheme="minorBidi"/>
            <w:color w:val="000000"/>
            <w:rtl/>
          </w:rPr>
          <w:delText>9</w:delText>
        </w:r>
      </w:del>
      <w:ins w:id="1608" w:author="giladsar@gmail.com" w:date="2025-03-04T13:08:00Z">
        <w:r w:rsidR="00221819" w:rsidRPr="00250813">
          <w:rPr>
            <w:rFonts w:asciiTheme="minorBidi" w:hAnsiTheme="minorBidi" w:cstheme="minorBidi"/>
            <w:color w:val="000000"/>
            <w:rtl/>
            <w:rPrChange w:id="1609" w:author="giladsar@gmail.com" w:date="2025-04-08T13:34:00Z">
              <w:rPr>
                <w:rFonts w:asciiTheme="minorBidi" w:hAnsiTheme="minorBidi" w:cstheme="minorBidi" w:hint="cs"/>
                <w:color w:val="000000"/>
                <w:rtl/>
              </w:rPr>
            </w:rPrChange>
          </w:rPr>
          <w:t>5</w:t>
        </w:r>
      </w:ins>
      <w:r w:rsidRPr="00250813">
        <w:rPr>
          <w:rFonts w:asciiTheme="minorBidi" w:hAnsiTheme="minorBidi" w:cstheme="minorBidi"/>
          <w:color w:val="000000"/>
          <w:rtl/>
        </w:rPr>
        <w:t>- במידה רבה)</w:t>
      </w:r>
    </w:p>
    <w:p w14:paraId="77A1CDE3"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חושנית </w:t>
      </w:r>
    </w:p>
    <w:p w14:paraId="1564731C" w14:textId="3AC2F7E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{סולם שנע מאחד עד</w:t>
      </w:r>
      <w:del w:id="1610" w:author="giladsar@gmail.com" w:date="2025-03-04T13:08:00Z">
        <w:r w:rsidRPr="00250813" w:rsidDel="00221819">
          <w:rPr>
            <w:rFonts w:asciiTheme="minorBidi" w:hAnsiTheme="minorBidi" w:cstheme="minorBidi"/>
            <w:color w:val="000000"/>
            <w:rtl/>
          </w:rPr>
          <w:delText xml:space="preserve"> </w:delText>
        </w:r>
      </w:del>
      <w:ins w:id="1611" w:author="giladsar@gmail.com" w:date="2025-03-04T13:08:00Z">
        <w:r w:rsidR="00221819" w:rsidRPr="00250813">
          <w:rPr>
            <w:rFonts w:asciiTheme="minorBidi" w:hAnsiTheme="minorBidi" w:cstheme="minorBidi"/>
            <w:color w:val="000000"/>
            <w:rtl/>
            <w:rPrChange w:id="1612" w:author="giladsar@gmail.com" w:date="2025-04-08T13:34:00Z">
              <w:rPr>
                <w:rFonts w:asciiTheme="minorBidi" w:hAnsiTheme="minorBidi" w:cstheme="minorBidi" w:hint="cs"/>
                <w:color w:val="000000"/>
                <w:rtl/>
              </w:rPr>
            </w:rPrChange>
          </w:rPr>
          <w:t xml:space="preserve"> 5}</w:t>
        </w:r>
      </w:ins>
      <w:del w:id="1613" w:author="giladsar@gmail.com" w:date="2025-03-04T13:08:00Z">
        <w:r w:rsidRPr="00250813" w:rsidDel="00221819">
          <w:rPr>
            <w:rFonts w:asciiTheme="minorBidi" w:hAnsiTheme="minorBidi" w:cstheme="minorBidi"/>
            <w:color w:val="000000"/>
            <w:rtl/>
          </w:rPr>
          <w:delText>9}</w:delText>
        </w:r>
      </w:del>
    </w:p>
    <w:p w14:paraId="49A0A41B"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lastRenderedPageBreak/>
        <w:t>[4] </w:t>
      </w:r>
    </w:p>
    <w:p w14:paraId="32C47CB9" w14:textId="03C1F9B6"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del w:id="1614" w:author="giladsar@gmail.com" w:date="2025-03-04T13:08:00Z">
        <w:r w:rsidRPr="00250813" w:rsidDel="00221819">
          <w:rPr>
            <w:rFonts w:asciiTheme="minorBidi" w:hAnsiTheme="minorBidi" w:cstheme="minorBidi"/>
            <w:color w:val="000000"/>
            <w:rtl/>
          </w:rPr>
          <w:delText>9</w:delText>
        </w:r>
      </w:del>
      <w:ins w:id="1615" w:author="giladsar@gmail.com" w:date="2025-03-04T13:08:00Z">
        <w:r w:rsidR="00221819" w:rsidRPr="00250813">
          <w:rPr>
            <w:rFonts w:asciiTheme="minorBidi" w:hAnsiTheme="minorBidi" w:cstheme="minorBidi"/>
            <w:color w:val="000000"/>
            <w:rtl/>
            <w:rPrChange w:id="1616" w:author="giladsar@gmail.com" w:date="2025-04-08T13:34:00Z">
              <w:rPr>
                <w:rFonts w:asciiTheme="minorBidi" w:hAnsiTheme="minorBidi" w:cstheme="minorBidi" w:hint="cs"/>
                <w:color w:val="000000"/>
                <w:rtl/>
              </w:rPr>
            </w:rPrChange>
          </w:rPr>
          <w:t>5</w:t>
        </w:r>
      </w:ins>
      <w:r w:rsidRPr="00250813">
        <w:rPr>
          <w:rFonts w:asciiTheme="minorBidi" w:hAnsiTheme="minorBidi" w:cstheme="minorBidi"/>
          <w:color w:val="000000"/>
          <w:rtl/>
        </w:rPr>
        <w:t>- במידה רבה)</w:t>
      </w:r>
    </w:p>
    <w:p w14:paraId="36F181AD"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מינית </w:t>
      </w:r>
    </w:p>
    <w:p w14:paraId="6A0893BA" w14:textId="3D145330"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{סולם שנע מאחד עד </w:t>
      </w:r>
      <w:ins w:id="1617" w:author="giladsar@gmail.com" w:date="2025-03-04T13:08:00Z">
        <w:r w:rsidR="00221819" w:rsidRPr="00250813">
          <w:rPr>
            <w:rFonts w:asciiTheme="minorBidi" w:hAnsiTheme="minorBidi" w:cstheme="minorBidi"/>
            <w:color w:val="000000"/>
            <w:rtl/>
            <w:rPrChange w:id="1618" w:author="giladsar@gmail.com" w:date="2025-04-08T13:34:00Z">
              <w:rPr>
                <w:rFonts w:asciiTheme="minorBidi" w:hAnsiTheme="minorBidi" w:cstheme="minorBidi" w:hint="cs"/>
                <w:color w:val="000000"/>
                <w:rtl/>
              </w:rPr>
            </w:rPrChange>
          </w:rPr>
          <w:t>5</w:t>
        </w:r>
      </w:ins>
      <w:del w:id="1619" w:author="giladsar@gmail.com" w:date="2025-03-04T13:08:00Z">
        <w:r w:rsidRPr="00250813" w:rsidDel="00221819">
          <w:rPr>
            <w:rFonts w:asciiTheme="minorBidi" w:hAnsiTheme="minorBidi" w:cstheme="minorBidi"/>
            <w:color w:val="000000"/>
            <w:rtl/>
          </w:rPr>
          <w:delText>9</w:delText>
        </w:r>
      </w:del>
      <w:r w:rsidRPr="00250813">
        <w:rPr>
          <w:rFonts w:asciiTheme="minorBidi" w:hAnsiTheme="minorBidi" w:cstheme="minorBidi"/>
          <w:color w:val="000000"/>
          <w:rtl/>
        </w:rPr>
        <w:t>}</w:t>
      </w:r>
    </w:p>
    <w:p w14:paraId="66182427" w14:textId="77777777" w:rsidR="00693983" w:rsidRPr="00250813" w:rsidRDefault="00693983" w:rsidP="00693983">
      <w:pPr>
        <w:rPr>
          <w:rFonts w:asciiTheme="minorBidi" w:hAnsiTheme="minorBidi" w:cstheme="minorBidi"/>
          <w:rtl/>
        </w:rPr>
      </w:pPr>
    </w:p>
    <w:p w14:paraId="472FE75A" w14:textId="77777777" w:rsidR="00693983" w:rsidRPr="00250813" w:rsidRDefault="00693983" w:rsidP="00693983">
      <w:pPr>
        <w:pStyle w:val="NormalWeb"/>
        <w:bidi/>
        <w:spacing w:before="0" w:beforeAutospacing="0" w:after="120" w:afterAutospacing="0"/>
        <w:rPr>
          <w:rFonts w:asciiTheme="minorBidi" w:hAnsiTheme="minorBidi" w:cstheme="minorBidi"/>
        </w:rPr>
      </w:pPr>
      <w:r w:rsidRPr="00250813">
        <w:rPr>
          <w:rFonts w:asciiTheme="minorBidi" w:hAnsiTheme="minorBidi" w:cstheme="minorBidi"/>
          <w:color w:val="000000"/>
          <w:rtl/>
        </w:rPr>
        <w:t xml:space="preserve">[אטרקטיביות לא מינית -   נסמך על הפריטים של גורית - תורגם ולעברית 4 פרטים:  </w:t>
      </w:r>
      <w:r w:rsidRPr="00250813">
        <w:rPr>
          <w:rFonts w:asciiTheme="minorBidi" w:hAnsiTheme="minorBidi" w:cstheme="minorBidi"/>
          <w:color w:val="000000"/>
        </w:rPr>
        <w:t>intellegent, Knowledgeable, helpful, a good parent</w:t>
      </w:r>
      <w:r w:rsidRPr="00250813">
        <w:rPr>
          <w:rFonts w:asciiTheme="minorBidi" w:hAnsiTheme="minorBidi" w:cstheme="minorBidi"/>
          <w:color w:val="000000"/>
          <w:rtl/>
        </w:rPr>
        <w:t>, ] </w:t>
      </w:r>
    </w:p>
    <w:p w14:paraId="13CB32DA"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[5] </w:t>
      </w:r>
    </w:p>
    <w:p w14:paraId="756A8FC9" w14:textId="18B78D6A"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ins w:id="1620" w:author="giladsar@gmail.com" w:date="2025-03-04T13:09:00Z">
        <w:r w:rsidR="00221819" w:rsidRPr="00250813">
          <w:rPr>
            <w:rFonts w:asciiTheme="minorBidi" w:hAnsiTheme="minorBidi" w:cstheme="minorBidi"/>
            <w:color w:val="000000"/>
            <w:rtl/>
            <w:rPrChange w:id="1621" w:author="giladsar@gmail.com" w:date="2025-04-08T13:34:00Z">
              <w:rPr>
                <w:rFonts w:asciiTheme="minorBidi" w:hAnsiTheme="minorBidi" w:cstheme="minorBidi" w:hint="cs"/>
                <w:color w:val="000000"/>
                <w:rtl/>
              </w:rPr>
            </w:rPrChange>
          </w:rPr>
          <w:t>5</w:t>
        </w:r>
      </w:ins>
      <w:del w:id="1622" w:author="giladsar@gmail.com" w:date="2025-03-04T13:09:00Z">
        <w:r w:rsidRPr="00250813" w:rsidDel="00221819">
          <w:rPr>
            <w:rFonts w:asciiTheme="minorBidi" w:hAnsiTheme="minorBidi" w:cstheme="minorBidi"/>
            <w:color w:val="000000"/>
            <w:rtl/>
          </w:rPr>
          <w:delText>9</w:delText>
        </w:r>
      </w:del>
      <w:r w:rsidRPr="00250813">
        <w:rPr>
          <w:rFonts w:asciiTheme="minorBidi" w:hAnsiTheme="minorBidi" w:cstheme="minorBidi"/>
          <w:color w:val="000000"/>
          <w:rtl/>
        </w:rPr>
        <w:t>- במידה רבה)</w:t>
      </w:r>
    </w:p>
    <w:p w14:paraId="141B13E0" w14:textId="27B4430A" w:rsidR="00693983" w:rsidRPr="00250813" w:rsidRDefault="00E31E00"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Change w:id="1623" w:author="giladsar@gmail.com" w:date="2025-04-08T13:34:00Z">
            <w:rPr>
              <w:rFonts w:asciiTheme="minorBidi" w:hAnsiTheme="minorBidi" w:cstheme="minorBidi" w:hint="cs"/>
              <w:b/>
              <w:bCs/>
              <w:color w:val="000000"/>
              <w:rtl/>
            </w:rPr>
          </w:rPrChange>
        </w:rPr>
        <w:t>אינטליגנטית</w:t>
      </w:r>
      <w:r w:rsidR="00693983" w:rsidRPr="00250813">
        <w:rPr>
          <w:rFonts w:asciiTheme="minorBidi" w:hAnsiTheme="minorBidi" w:cstheme="minorBidi"/>
          <w:b/>
          <w:bCs/>
          <w:color w:val="000000"/>
          <w:rtl/>
        </w:rPr>
        <w:t> </w:t>
      </w:r>
    </w:p>
    <w:p w14:paraId="6DD6239B" w14:textId="38323042"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{סולם שנע מאחד עד </w:t>
      </w:r>
      <w:del w:id="1624" w:author="giladsar@gmail.com" w:date="2025-03-04T13:09:00Z">
        <w:r w:rsidRPr="00250813" w:rsidDel="00221819">
          <w:rPr>
            <w:rFonts w:asciiTheme="minorBidi" w:hAnsiTheme="minorBidi" w:cstheme="minorBidi"/>
            <w:color w:val="000000"/>
            <w:rtl/>
          </w:rPr>
          <w:delText>9</w:delText>
        </w:r>
      </w:del>
      <w:ins w:id="1625" w:author="giladsar@gmail.com" w:date="2025-03-04T13:09:00Z">
        <w:r w:rsidR="00221819" w:rsidRPr="00250813">
          <w:rPr>
            <w:rFonts w:asciiTheme="minorBidi" w:hAnsiTheme="minorBidi" w:cstheme="minorBidi"/>
            <w:color w:val="000000"/>
            <w:rtl/>
            <w:rPrChange w:id="1626" w:author="giladsar@gmail.com" w:date="2025-04-08T13:34:00Z">
              <w:rPr>
                <w:rFonts w:asciiTheme="minorBidi" w:hAnsiTheme="minorBidi" w:cstheme="minorBidi" w:hint="cs"/>
                <w:color w:val="000000"/>
                <w:rtl/>
              </w:rPr>
            </w:rPrChange>
          </w:rPr>
          <w:t>5</w:t>
        </w:r>
      </w:ins>
      <w:r w:rsidRPr="00250813">
        <w:rPr>
          <w:rFonts w:asciiTheme="minorBidi" w:hAnsiTheme="minorBidi" w:cstheme="minorBidi"/>
          <w:color w:val="000000"/>
          <w:rtl/>
        </w:rPr>
        <w:t>}</w:t>
      </w:r>
    </w:p>
    <w:p w14:paraId="4B20EA18"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[6]</w:t>
      </w:r>
    </w:p>
    <w:p w14:paraId="48C16D11" w14:textId="45E902A2"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del w:id="1627" w:author="giladsar@gmail.com" w:date="2025-03-04T13:09:00Z">
        <w:r w:rsidRPr="00250813" w:rsidDel="00221819">
          <w:rPr>
            <w:rFonts w:asciiTheme="minorBidi" w:hAnsiTheme="minorBidi" w:cstheme="minorBidi"/>
            <w:color w:val="000000"/>
            <w:rtl/>
          </w:rPr>
          <w:delText>9</w:delText>
        </w:r>
      </w:del>
      <w:ins w:id="1628" w:author="giladsar@gmail.com" w:date="2025-03-04T13:09:00Z">
        <w:r w:rsidR="00221819" w:rsidRPr="00250813">
          <w:rPr>
            <w:rFonts w:asciiTheme="minorBidi" w:hAnsiTheme="minorBidi" w:cstheme="minorBidi"/>
            <w:color w:val="000000"/>
            <w:rtl/>
            <w:rPrChange w:id="1629" w:author="giladsar@gmail.com" w:date="2025-04-08T13:34:00Z">
              <w:rPr>
                <w:rFonts w:asciiTheme="minorBidi" w:hAnsiTheme="minorBidi" w:cstheme="minorBidi" w:hint="cs"/>
                <w:color w:val="000000"/>
                <w:rtl/>
              </w:rPr>
            </w:rPrChange>
          </w:rPr>
          <w:t>5</w:t>
        </w:r>
      </w:ins>
      <w:r w:rsidRPr="00250813">
        <w:rPr>
          <w:rFonts w:asciiTheme="minorBidi" w:hAnsiTheme="minorBidi" w:cstheme="minorBidi"/>
          <w:color w:val="000000"/>
          <w:rtl/>
        </w:rPr>
        <w:t>- במידה רבה)</w:t>
      </w:r>
    </w:p>
    <w:p w14:paraId="3F81F08E"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בעלת ידע </w:t>
      </w:r>
    </w:p>
    <w:p w14:paraId="76F64715" w14:textId="10F7829B"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{סולם שנע מאחד עד </w:t>
      </w:r>
      <w:del w:id="1630" w:author="giladsar@gmail.com" w:date="2025-03-04T13:09:00Z">
        <w:r w:rsidRPr="00250813" w:rsidDel="00221819">
          <w:rPr>
            <w:rFonts w:asciiTheme="minorBidi" w:hAnsiTheme="minorBidi" w:cstheme="minorBidi"/>
            <w:color w:val="000000"/>
            <w:rtl/>
          </w:rPr>
          <w:delText>9</w:delText>
        </w:r>
      </w:del>
      <w:ins w:id="1631" w:author="giladsar@gmail.com" w:date="2025-03-04T13:09:00Z">
        <w:r w:rsidR="00221819" w:rsidRPr="00250813">
          <w:rPr>
            <w:rFonts w:asciiTheme="minorBidi" w:hAnsiTheme="minorBidi" w:cstheme="minorBidi"/>
            <w:color w:val="000000"/>
            <w:rtl/>
            <w:rPrChange w:id="1632" w:author="giladsar@gmail.com" w:date="2025-04-08T13:34:00Z">
              <w:rPr>
                <w:rFonts w:asciiTheme="minorBidi" w:hAnsiTheme="minorBidi" w:cstheme="minorBidi" w:hint="cs"/>
                <w:color w:val="000000"/>
                <w:rtl/>
              </w:rPr>
            </w:rPrChange>
          </w:rPr>
          <w:t>5</w:t>
        </w:r>
      </w:ins>
      <w:r w:rsidRPr="00250813">
        <w:rPr>
          <w:rFonts w:asciiTheme="minorBidi" w:hAnsiTheme="minorBidi" w:cstheme="minorBidi"/>
          <w:color w:val="000000"/>
          <w:rtl/>
        </w:rPr>
        <w:t>}</w:t>
      </w:r>
    </w:p>
    <w:p w14:paraId="6111E61D"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[7]</w:t>
      </w:r>
    </w:p>
    <w:p w14:paraId="06B5DF8C" w14:textId="56F487CA"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del w:id="1633" w:author="giladsar@gmail.com" w:date="2025-03-04T13:09:00Z">
        <w:r w:rsidRPr="00250813" w:rsidDel="00221819">
          <w:rPr>
            <w:rFonts w:asciiTheme="minorBidi" w:hAnsiTheme="minorBidi" w:cstheme="minorBidi"/>
            <w:color w:val="000000"/>
            <w:rtl/>
          </w:rPr>
          <w:delText>9</w:delText>
        </w:r>
      </w:del>
      <w:ins w:id="1634" w:author="giladsar@gmail.com" w:date="2025-03-04T13:09:00Z">
        <w:r w:rsidR="00221819" w:rsidRPr="00250813">
          <w:rPr>
            <w:rFonts w:asciiTheme="minorBidi" w:hAnsiTheme="minorBidi" w:cstheme="minorBidi"/>
            <w:color w:val="000000"/>
            <w:rtl/>
            <w:rPrChange w:id="1635" w:author="giladsar@gmail.com" w:date="2025-04-08T13:34:00Z">
              <w:rPr>
                <w:rFonts w:asciiTheme="minorBidi" w:hAnsiTheme="minorBidi" w:cstheme="minorBidi" w:hint="cs"/>
                <w:color w:val="000000"/>
                <w:rtl/>
              </w:rPr>
            </w:rPrChange>
          </w:rPr>
          <w:t>5</w:t>
        </w:r>
      </w:ins>
      <w:r w:rsidRPr="00250813">
        <w:rPr>
          <w:rFonts w:asciiTheme="minorBidi" w:hAnsiTheme="minorBidi" w:cstheme="minorBidi"/>
          <w:color w:val="000000"/>
          <w:rtl/>
        </w:rPr>
        <w:t>- במידה רבה)</w:t>
      </w:r>
    </w:p>
    <w:p w14:paraId="0A4DBEC0"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מועילה </w:t>
      </w:r>
    </w:p>
    <w:p w14:paraId="639B8AC3" w14:textId="705E44F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{סולם שנע מאחד עד </w:t>
      </w:r>
      <w:del w:id="1636" w:author="giladsar@gmail.com" w:date="2025-03-04T13:09:00Z">
        <w:r w:rsidRPr="00250813" w:rsidDel="00221819">
          <w:rPr>
            <w:rFonts w:asciiTheme="minorBidi" w:hAnsiTheme="minorBidi" w:cstheme="minorBidi"/>
            <w:color w:val="000000"/>
            <w:rtl/>
          </w:rPr>
          <w:delText>9</w:delText>
        </w:r>
      </w:del>
      <w:ins w:id="1637" w:author="giladsar@gmail.com" w:date="2025-03-04T13:09:00Z">
        <w:r w:rsidR="00221819" w:rsidRPr="00250813">
          <w:rPr>
            <w:rFonts w:asciiTheme="minorBidi" w:hAnsiTheme="minorBidi" w:cstheme="minorBidi"/>
            <w:color w:val="000000"/>
            <w:rtl/>
            <w:rPrChange w:id="1638" w:author="giladsar@gmail.com" w:date="2025-04-08T13:34:00Z">
              <w:rPr>
                <w:rFonts w:asciiTheme="minorBidi" w:hAnsiTheme="minorBidi" w:cstheme="minorBidi" w:hint="cs"/>
                <w:color w:val="000000"/>
                <w:rtl/>
              </w:rPr>
            </w:rPrChange>
          </w:rPr>
          <w:t>5</w:t>
        </w:r>
      </w:ins>
      <w:r w:rsidRPr="00250813">
        <w:rPr>
          <w:rFonts w:asciiTheme="minorBidi" w:hAnsiTheme="minorBidi" w:cstheme="minorBidi"/>
          <w:color w:val="000000"/>
          <w:rtl/>
        </w:rPr>
        <w:t>}</w:t>
      </w:r>
    </w:p>
    <w:p w14:paraId="612751D3"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[8]</w:t>
      </w:r>
    </w:p>
    <w:p w14:paraId="3C7AF693" w14:textId="072FF705"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color w:val="000000"/>
          <w:rtl/>
        </w:rPr>
        <w:t xml:space="preserve">עד כמה אתה חושב שנעמה:  (1= כלל לא, </w:t>
      </w:r>
      <w:ins w:id="1639" w:author="giladsar@gmail.com" w:date="2025-03-04T13:09:00Z">
        <w:r w:rsidR="00221819" w:rsidRPr="00250813">
          <w:rPr>
            <w:rFonts w:asciiTheme="minorBidi" w:hAnsiTheme="minorBidi" w:cstheme="minorBidi"/>
            <w:color w:val="000000"/>
            <w:rtl/>
            <w:rPrChange w:id="1640" w:author="giladsar@gmail.com" w:date="2025-04-08T13:34:00Z">
              <w:rPr>
                <w:rFonts w:asciiTheme="minorBidi" w:hAnsiTheme="minorBidi" w:cstheme="minorBidi" w:hint="cs"/>
                <w:color w:val="000000"/>
                <w:rtl/>
              </w:rPr>
            </w:rPrChange>
          </w:rPr>
          <w:t>5</w:t>
        </w:r>
      </w:ins>
      <w:del w:id="1641" w:author="giladsar@gmail.com" w:date="2025-03-04T13:09:00Z">
        <w:r w:rsidRPr="00250813" w:rsidDel="00221819">
          <w:rPr>
            <w:rFonts w:asciiTheme="minorBidi" w:hAnsiTheme="minorBidi" w:cstheme="minorBidi"/>
            <w:color w:val="000000"/>
            <w:rtl/>
          </w:rPr>
          <w:delText>9</w:delText>
        </w:r>
      </w:del>
      <w:r w:rsidRPr="00250813">
        <w:rPr>
          <w:rFonts w:asciiTheme="minorBidi" w:hAnsiTheme="minorBidi" w:cstheme="minorBidi"/>
          <w:color w:val="000000"/>
          <w:rtl/>
        </w:rPr>
        <w:t>- במידה רבה)</w:t>
      </w:r>
    </w:p>
    <w:p w14:paraId="545246F5" w14:textId="77777777" w:rsidR="00693983" w:rsidRPr="00250813" w:rsidRDefault="00693983" w:rsidP="00693983">
      <w:pPr>
        <w:pStyle w:val="NormalWeb"/>
        <w:bidi/>
        <w:spacing w:before="0" w:beforeAutospacing="0" w:after="120" w:afterAutospacing="0"/>
        <w:rPr>
          <w:rFonts w:asciiTheme="minorBidi" w:hAnsiTheme="minorBidi" w:cstheme="minorBidi"/>
          <w:rtl/>
        </w:rPr>
      </w:pPr>
      <w:r w:rsidRPr="00250813">
        <w:rPr>
          <w:rFonts w:asciiTheme="minorBidi" w:hAnsiTheme="minorBidi" w:cstheme="minorBidi"/>
          <w:b/>
          <w:bCs/>
          <w:color w:val="000000"/>
          <w:rtl/>
        </w:rPr>
        <w:t>תהיה אמא טובה </w:t>
      </w:r>
    </w:p>
    <w:p w14:paraId="737911DF" w14:textId="1AABB0DD" w:rsidR="00693983" w:rsidRPr="00250813" w:rsidRDefault="00693983" w:rsidP="00693983">
      <w:pPr>
        <w:pStyle w:val="NormalWeb"/>
        <w:bidi/>
        <w:spacing w:before="0" w:beforeAutospacing="0" w:after="120" w:afterAutospacing="0"/>
        <w:rPr>
          <w:rFonts w:asciiTheme="minorBidi" w:hAnsiTheme="minorBidi" w:cstheme="minorBidi"/>
          <w:color w:val="000000"/>
          <w:rtl/>
        </w:rPr>
      </w:pPr>
      <w:r w:rsidRPr="00250813">
        <w:rPr>
          <w:rFonts w:asciiTheme="minorBidi" w:hAnsiTheme="minorBidi" w:cstheme="minorBidi"/>
          <w:color w:val="000000"/>
          <w:rtl/>
        </w:rPr>
        <w:t xml:space="preserve">{סולם שנע מאחד עד </w:t>
      </w:r>
      <w:ins w:id="1642" w:author="giladsar@gmail.com" w:date="2025-03-04T13:09:00Z">
        <w:r w:rsidR="00221819" w:rsidRPr="00250813">
          <w:rPr>
            <w:rFonts w:asciiTheme="minorBidi" w:hAnsiTheme="minorBidi" w:cstheme="minorBidi"/>
            <w:color w:val="000000"/>
            <w:rtl/>
            <w:rPrChange w:id="1643" w:author="giladsar@gmail.com" w:date="2025-04-08T13:34:00Z">
              <w:rPr>
                <w:rFonts w:asciiTheme="minorBidi" w:hAnsiTheme="minorBidi" w:cstheme="minorBidi" w:hint="cs"/>
                <w:color w:val="000000"/>
                <w:rtl/>
              </w:rPr>
            </w:rPrChange>
          </w:rPr>
          <w:t>5</w:t>
        </w:r>
      </w:ins>
      <w:del w:id="1644" w:author="giladsar@gmail.com" w:date="2025-03-04T13:09:00Z">
        <w:r w:rsidRPr="00250813" w:rsidDel="00221819">
          <w:rPr>
            <w:rFonts w:asciiTheme="minorBidi" w:hAnsiTheme="minorBidi" w:cstheme="minorBidi"/>
            <w:color w:val="000000"/>
            <w:rtl/>
          </w:rPr>
          <w:delText>9</w:delText>
        </w:r>
      </w:del>
      <w:r w:rsidRPr="00250813">
        <w:rPr>
          <w:rFonts w:asciiTheme="minorBidi" w:hAnsiTheme="minorBidi" w:cstheme="minorBidi"/>
          <w:color w:val="000000"/>
          <w:rtl/>
        </w:rPr>
        <w:t>}</w:t>
      </w:r>
    </w:p>
    <w:p w14:paraId="260C3782" w14:textId="3DBA358B" w:rsidR="00EB08AD" w:rsidRPr="00250813" w:rsidRDefault="00EB08AD" w:rsidP="00EB08AD">
      <w:pPr>
        <w:pStyle w:val="NormalWeb"/>
        <w:bidi/>
        <w:spacing w:before="0" w:beforeAutospacing="0" w:after="120" w:afterAutospacing="0"/>
        <w:rPr>
          <w:rFonts w:asciiTheme="minorBidi" w:hAnsiTheme="minorBidi" w:cstheme="minorBidi"/>
          <w:color w:val="000000"/>
          <w:rtl/>
        </w:rPr>
      </w:pPr>
    </w:p>
    <w:p w14:paraId="4F545D86" w14:textId="1797D7A6" w:rsidR="00EB08AD" w:rsidRPr="00250813" w:rsidRDefault="00EB08AD" w:rsidP="00EB08AD">
      <w:pPr>
        <w:pStyle w:val="NormalWeb"/>
        <w:bidi/>
        <w:spacing w:before="0" w:beforeAutospacing="0" w:after="120" w:afterAutospacing="0"/>
        <w:rPr>
          <w:rFonts w:asciiTheme="minorBidi" w:hAnsiTheme="minorBidi" w:cstheme="minorBidi"/>
          <w:rPrChange w:id="1645" w:author="giladsar@gmail.com" w:date="2025-04-08T13:34:00Z">
            <w:rPr/>
          </w:rPrChange>
        </w:rPr>
      </w:pPr>
      <w:r w:rsidRPr="00250813">
        <w:rPr>
          <w:rFonts w:asciiTheme="minorBidi" w:hAnsiTheme="minorBidi" w:cstheme="minorBidi"/>
          <w:b/>
          <w:bCs/>
          <w:color w:val="000000"/>
          <w:rtl/>
          <w:rPrChange w:id="1646" w:author="giladsar@gmail.com" w:date="2025-04-08T13:34:00Z">
            <w:rPr>
              <w:rFonts w:ascii="Arial" w:hAnsi="Arial" w:cs="Arial" w:hint="cs"/>
              <w:b/>
              <w:bCs/>
              <w:color w:val="000000"/>
              <w:rtl/>
            </w:rPr>
          </w:rPrChange>
        </w:rPr>
        <w:t>[9</w:t>
      </w:r>
      <w:r w:rsidRPr="00250813">
        <w:rPr>
          <w:rFonts w:asciiTheme="minorBidi" w:hAnsiTheme="minorBidi" w:cstheme="minorBidi"/>
          <w:b/>
          <w:bCs/>
          <w:color w:val="000000"/>
          <w:rtl/>
          <w:rPrChange w:id="1647" w:author="giladsar@gmail.com" w:date="2025-04-08T13:34:00Z">
            <w:rPr>
              <w:rFonts w:ascii="Arial" w:hAnsi="Arial" w:cs="Arial"/>
              <w:b/>
              <w:bCs/>
              <w:color w:val="000000"/>
              <w:rtl/>
            </w:rPr>
          </w:rPrChange>
        </w:rPr>
        <w:t>] </w:t>
      </w:r>
    </w:p>
    <w:p w14:paraId="7294B126" w14:textId="7C33BB7E" w:rsidR="00EB08AD" w:rsidRPr="00250813" w:rsidRDefault="00EB08AD" w:rsidP="00EB08AD">
      <w:pPr>
        <w:pStyle w:val="NormalWeb"/>
        <w:bidi/>
        <w:spacing w:before="0" w:beforeAutospacing="0" w:after="120" w:afterAutospacing="0"/>
        <w:rPr>
          <w:rFonts w:asciiTheme="minorBidi" w:hAnsiTheme="minorBidi" w:cstheme="minorBidi"/>
          <w:rtl/>
          <w:rPrChange w:id="1648" w:author="giladsar@gmail.com" w:date="2025-04-08T13:34:00Z">
            <w:rPr>
              <w:rtl/>
            </w:rPr>
          </w:rPrChange>
        </w:rPr>
      </w:pPr>
      <w:r w:rsidRPr="00250813">
        <w:rPr>
          <w:rFonts w:asciiTheme="minorBidi" w:hAnsiTheme="minorBidi" w:cstheme="minorBidi"/>
          <w:color w:val="000000"/>
          <w:rtl/>
          <w:rPrChange w:id="1649" w:author="giladsar@gmail.com" w:date="2025-04-08T13:34:00Z">
            <w:rPr>
              <w:rFonts w:ascii="Arial" w:hAnsi="Arial" w:cs="Arial"/>
              <w:color w:val="000000"/>
              <w:rtl/>
            </w:rPr>
          </w:rPrChange>
        </w:rPr>
        <w:t xml:space="preserve">עד כמה אתה חושב שנעמה:  (1= כלל לא, </w:t>
      </w:r>
      <w:del w:id="1650" w:author="giladsar@gmail.com" w:date="2025-03-04T13:09:00Z">
        <w:r w:rsidRPr="00250813" w:rsidDel="00221819">
          <w:rPr>
            <w:rFonts w:asciiTheme="minorBidi" w:hAnsiTheme="minorBidi" w:cstheme="minorBidi"/>
            <w:color w:val="000000"/>
            <w:rtl/>
            <w:rPrChange w:id="1651" w:author="giladsar@gmail.com" w:date="2025-04-08T13:34:00Z">
              <w:rPr>
                <w:rFonts w:ascii="Arial" w:hAnsi="Arial" w:cs="Arial"/>
                <w:color w:val="000000"/>
                <w:rtl/>
              </w:rPr>
            </w:rPrChange>
          </w:rPr>
          <w:delText>9</w:delText>
        </w:r>
      </w:del>
      <w:ins w:id="1652" w:author="giladsar@gmail.com" w:date="2025-03-04T13:09:00Z">
        <w:r w:rsidR="00221819" w:rsidRPr="00250813">
          <w:rPr>
            <w:rFonts w:asciiTheme="minorBidi" w:hAnsiTheme="minorBidi" w:cstheme="minorBidi"/>
            <w:color w:val="000000"/>
            <w:rtl/>
            <w:rPrChange w:id="1653" w:author="giladsar@gmail.com" w:date="2025-04-08T13:34:00Z">
              <w:rPr>
                <w:rFonts w:ascii="Arial" w:hAnsi="Arial" w:cs="Arial" w:hint="cs"/>
                <w:color w:val="000000"/>
                <w:rtl/>
              </w:rPr>
            </w:rPrChange>
          </w:rPr>
          <w:t>5</w:t>
        </w:r>
      </w:ins>
      <w:r w:rsidRPr="00250813">
        <w:rPr>
          <w:rFonts w:asciiTheme="minorBidi" w:hAnsiTheme="minorBidi" w:cstheme="minorBidi"/>
          <w:color w:val="000000"/>
          <w:rtl/>
          <w:rPrChange w:id="1654" w:author="giladsar@gmail.com" w:date="2025-04-08T13:34:00Z">
            <w:rPr>
              <w:rFonts w:ascii="Arial" w:hAnsi="Arial" w:cs="Arial"/>
              <w:color w:val="000000"/>
              <w:rtl/>
            </w:rPr>
          </w:rPrChange>
        </w:rPr>
        <w:t>- במידה רבה)</w:t>
      </w:r>
    </w:p>
    <w:p w14:paraId="4D5CE5FB" w14:textId="661729F7" w:rsidR="00EB08AD" w:rsidRPr="00250813" w:rsidRDefault="00EB08AD" w:rsidP="00EB08AD">
      <w:pPr>
        <w:pStyle w:val="NormalWeb"/>
        <w:bidi/>
        <w:spacing w:before="0" w:beforeAutospacing="0" w:after="120" w:afterAutospacing="0"/>
        <w:rPr>
          <w:rFonts w:asciiTheme="minorBidi" w:hAnsiTheme="minorBidi" w:cstheme="minorBidi"/>
          <w:rtl/>
          <w:rPrChange w:id="1655" w:author="giladsar@gmail.com" w:date="2025-04-08T13:34:00Z">
            <w:rPr>
              <w:rtl/>
            </w:rPr>
          </w:rPrChange>
        </w:rPr>
      </w:pPr>
      <w:del w:id="1656" w:author="giladsar@gmail.com" w:date="2025-03-04T13:09:00Z">
        <w:r w:rsidRPr="00250813" w:rsidDel="00221819">
          <w:rPr>
            <w:rFonts w:asciiTheme="minorBidi" w:hAnsiTheme="minorBidi" w:cstheme="minorBidi"/>
            <w:b/>
            <w:bCs/>
            <w:color w:val="000000"/>
            <w:rtl/>
            <w:rPrChange w:id="1657" w:author="giladsar@gmail.com" w:date="2025-04-08T13:34:00Z">
              <w:rPr>
                <w:rFonts w:ascii="Arial" w:hAnsi="Arial" w:cs="Arial"/>
                <w:b/>
                <w:bCs/>
                <w:color w:val="000000"/>
                <w:rtl/>
              </w:rPr>
            </w:rPrChange>
          </w:rPr>
          <w:delText>אטרקטיבית פיזית </w:delText>
        </w:r>
      </w:del>
      <w:proofErr w:type="spellStart"/>
      <w:ins w:id="1658" w:author="giladsar@gmail.com" w:date="2025-03-04T13:09:00Z">
        <w:r w:rsidR="00221819" w:rsidRPr="00250813">
          <w:rPr>
            <w:rFonts w:asciiTheme="minorBidi" w:hAnsiTheme="minorBidi" w:cstheme="minorBidi"/>
            <w:b/>
            <w:bCs/>
            <w:color w:val="000000"/>
            <w:rtl/>
            <w:rPrChange w:id="1659" w:author="giladsar@gmail.com" w:date="2025-04-08T13:34:00Z">
              <w:rPr>
                <w:rFonts w:ascii="Arial" w:hAnsi="Arial" w:cs="Arial" w:hint="cs"/>
                <w:b/>
                <w:bCs/>
                <w:color w:val="000000"/>
                <w:rtl/>
              </w:rPr>
            </w:rPrChange>
          </w:rPr>
          <w:t>נראת</w:t>
        </w:r>
        <w:proofErr w:type="spellEnd"/>
        <w:r w:rsidR="00221819" w:rsidRPr="00250813">
          <w:rPr>
            <w:rFonts w:asciiTheme="minorBidi" w:hAnsiTheme="minorBidi" w:cstheme="minorBidi"/>
            <w:b/>
            <w:bCs/>
            <w:color w:val="000000"/>
            <w:rtl/>
            <w:rPrChange w:id="1660" w:author="giladsar@gmail.com" w:date="2025-04-08T13:34:00Z">
              <w:rPr>
                <w:rFonts w:ascii="Arial" w:hAnsi="Arial" w:cs="Arial" w:hint="cs"/>
                <w:b/>
                <w:bCs/>
                <w:color w:val="000000"/>
                <w:rtl/>
              </w:rPr>
            </w:rPrChange>
          </w:rPr>
          <w:t xml:space="preserve"> טוב</w:t>
        </w:r>
      </w:ins>
    </w:p>
    <w:p w14:paraId="7FEFACAA" w14:textId="786AB7FB" w:rsidR="00EB08AD" w:rsidRPr="00250813" w:rsidRDefault="00EB08AD" w:rsidP="00EB08AD">
      <w:pPr>
        <w:pStyle w:val="NormalWeb"/>
        <w:bidi/>
        <w:spacing w:before="0" w:beforeAutospacing="0" w:after="120" w:afterAutospacing="0"/>
        <w:rPr>
          <w:rFonts w:asciiTheme="minorBidi" w:hAnsiTheme="minorBidi" w:cstheme="minorBidi"/>
          <w:color w:val="000000"/>
          <w:rtl/>
          <w:rPrChange w:id="1661" w:author="giladsar@gmail.com" w:date="2025-04-08T13:34:00Z">
            <w:rPr>
              <w:rFonts w:ascii="Arial" w:hAnsi="Arial" w:cs="Arial"/>
              <w:color w:val="000000"/>
              <w:rtl/>
            </w:rPr>
          </w:rPrChange>
        </w:rPr>
      </w:pPr>
      <w:r w:rsidRPr="00250813">
        <w:rPr>
          <w:rFonts w:asciiTheme="minorBidi" w:hAnsiTheme="minorBidi" w:cstheme="minorBidi"/>
          <w:color w:val="000000"/>
          <w:rtl/>
          <w:rPrChange w:id="1662" w:author="giladsar@gmail.com" w:date="2025-04-08T13:34:00Z">
            <w:rPr>
              <w:rFonts w:ascii="Arial" w:hAnsi="Arial" w:cs="Arial"/>
              <w:color w:val="000000"/>
              <w:rtl/>
            </w:rPr>
          </w:rPrChange>
        </w:rPr>
        <w:t xml:space="preserve">{סולם שנע מאחד עד </w:t>
      </w:r>
      <w:del w:id="1663" w:author="giladsar@gmail.com" w:date="2025-03-04T13:09:00Z">
        <w:r w:rsidRPr="00250813" w:rsidDel="00221819">
          <w:rPr>
            <w:rFonts w:asciiTheme="minorBidi" w:hAnsiTheme="minorBidi" w:cstheme="minorBidi"/>
            <w:color w:val="000000"/>
            <w:rtl/>
            <w:rPrChange w:id="1664" w:author="giladsar@gmail.com" w:date="2025-04-08T13:34:00Z">
              <w:rPr>
                <w:rFonts w:ascii="Arial" w:hAnsi="Arial" w:cs="Arial"/>
                <w:color w:val="000000"/>
                <w:rtl/>
              </w:rPr>
            </w:rPrChange>
          </w:rPr>
          <w:delText>9</w:delText>
        </w:r>
      </w:del>
      <w:ins w:id="1665" w:author="giladsar@gmail.com" w:date="2025-03-04T13:09:00Z">
        <w:r w:rsidR="00221819" w:rsidRPr="00250813">
          <w:rPr>
            <w:rFonts w:asciiTheme="minorBidi" w:hAnsiTheme="minorBidi" w:cstheme="minorBidi"/>
            <w:color w:val="000000"/>
            <w:rtl/>
            <w:rPrChange w:id="1666" w:author="giladsar@gmail.com" w:date="2025-04-08T13:34:00Z">
              <w:rPr>
                <w:rFonts w:ascii="Arial" w:hAnsi="Arial" w:cs="Arial" w:hint="cs"/>
                <w:color w:val="000000"/>
                <w:rtl/>
              </w:rPr>
            </w:rPrChange>
          </w:rPr>
          <w:t>5</w:t>
        </w:r>
      </w:ins>
      <w:r w:rsidRPr="00250813">
        <w:rPr>
          <w:rFonts w:asciiTheme="minorBidi" w:hAnsiTheme="minorBidi" w:cstheme="minorBidi"/>
          <w:color w:val="000000"/>
          <w:rtl/>
          <w:rPrChange w:id="1667" w:author="giladsar@gmail.com" w:date="2025-04-08T13:34:00Z">
            <w:rPr>
              <w:rFonts w:ascii="Arial" w:hAnsi="Arial" w:cs="Arial"/>
              <w:color w:val="000000"/>
              <w:rtl/>
            </w:rPr>
          </w:rPrChange>
        </w:rPr>
        <w:t>}</w:t>
      </w:r>
    </w:p>
    <w:p w14:paraId="584E7C58" w14:textId="56051C53" w:rsidR="000E55CC" w:rsidRPr="00250813" w:rsidRDefault="000E55CC" w:rsidP="000E55CC">
      <w:pPr>
        <w:pStyle w:val="NormalWeb"/>
        <w:bidi/>
        <w:spacing w:before="0" w:beforeAutospacing="0" w:after="120" w:afterAutospacing="0"/>
        <w:rPr>
          <w:rFonts w:asciiTheme="minorBidi" w:hAnsiTheme="minorBidi" w:cstheme="minorBidi"/>
          <w:color w:val="000000"/>
          <w:rtl/>
          <w:rPrChange w:id="1668" w:author="giladsar@gmail.com" w:date="2025-04-08T13:34:00Z">
            <w:rPr>
              <w:rFonts w:ascii="Arial" w:hAnsi="Arial" w:cs="Arial"/>
              <w:color w:val="000000"/>
              <w:rtl/>
            </w:rPr>
          </w:rPrChange>
        </w:rPr>
      </w:pPr>
    </w:p>
    <w:p w14:paraId="6CB0B487" w14:textId="77777777" w:rsidR="000E55CC" w:rsidRPr="00250813" w:rsidRDefault="000E55CC" w:rsidP="000E55CC">
      <w:pPr>
        <w:pStyle w:val="NormalWeb"/>
        <w:shd w:val="clear" w:color="auto" w:fill="FFFFFF"/>
        <w:bidi/>
        <w:spacing w:before="0" w:beforeAutospacing="0" w:after="0" w:afterAutospacing="0"/>
        <w:rPr>
          <w:rFonts w:asciiTheme="minorBidi" w:hAnsiTheme="minorBidi" w:cstheme="minorBidi"/>
          <w:rPrChange w:id="1669" w:author="giladsar@gmail.com" w:date="2025-04-08T13:34:00Z">
            <w:rPr/>
          </w:rPrChange>
        </w:rPr>
      </w:pPr>
      <w:r w:rsidRPr="00250813">
        <w:rPr>
          <w:rFonts w:asciiTheme="minorBidi" w:hAnsiTheme="minorBidi" w:cstheme="minorBidi"/>
          <w:b/>
          <w:bCs/>
          <w:color w:val="5B9BD5"/>
          <w:rtl/>
          <w:rPrChange w:id="1670" w:author="giladsar@gmail.com" w:date="2025-04-08T13:34:00Z">
            <w:rPr>
              <w:rFonts w:ascii="Arial" w:hAnsi="Arial" w:cs="Arial"/>
              <w:b/>
              <w:bCs/>
              <w:color w:val="5B9BD5"/>
              <w:rtl/>
            </w:rPr>
          </w:rPrChange>
        </w:rPr>
        <w:t xml:space="preserve">[שאלון החפצה </w:t>
      </w:r>
      <w:proofErr w:type="spellStart"/>
      <w:r w:rsidRPr="00250813">
        <w:rPr>
          <w:rFonts w:asciiTheme="minorBidi" w:hAnsiTheme="minorBidi" w:cstheme="minorBidi"/>
          <w:b/>
          <w:bCs/>
          <w:color w:val="5B9BD5"/>
          <w:rtl/>
          <w:rPrChange w:id="1671" w:author="giladsar@gmail.com" w:date="2025-04-08T13:34:00Z">
            <w:rPr>
              <w:rFonts w:ascii="Arial" w:hAnsi="Arial" w:cs="Arial"/>
              <w:b/>
              <w:bCs/>
              <w:color w:val="5B9BD5"/>
              <w:rtl/>
            </w:rPr>
          </w:rPrChange>
        </w:rPr>
        <w:t>דיספוזיציונלי</w:t>
      </w:r>
      <w:proofErr w:type="spellEnd"/>
      <w:r w:rsidRPr="00250813">
        <w:rPr>
          <w:rFonts w:asciiTheme="minorBidi" w:hAnsiTheme="minorBidi" w:cstheme="minorBidi"/>
          <w:b/>
          <w:bCs/>
          <w:color w:val="5B9BD5"/>
          <w:rtl/>
          <w:rPrChange w:id="1672" w:author="giladsar@gmail.com" w:date="2025-04-08T13:34:00Z">
            <w:rPr>
              <w:rFonts w:ascii="Arial" w:hAnsi="Arial" w:cs="Arial"/>
              <w:b/>
              <w:bCs/>
              <w:color w:val="5B9BD5"/>
              <w:rtl/>
            </w:rPr>
          </w:rPrChange>
        </w:rPr>
        <w:t>]</w:t>
      </w:r>
    </w:p>
    <w:p w14:paraId="520A9009" w14:textId="77777777" w:rsidR="000E55CC" w:rsidRPr="00250813" w:rsidRDefault="000E55CC" w:rsidP="000E55CC">
      <w:pPr>
        <w:spacing w:after="240"/>
        <w:rPr>
          <w:rFonts w:asciiTheme="minorBidi" w:hAnsiTheme="minorBidi" w:cstheme="minorBidi"/>
          <w:rtl/>
          <w:rPrChange w:id="1673" w:author="giladsar@gmail.com" w:date="2025-04-08T13:34:00Z">
            <w:rPr>
              <w:rtl/>
            </w:rPr>
          </w:rPrChange>
        </w:rPr>
      </w:pPr>
    </w:p>
    <w:p w14:paraId="7A447FCF" w14:textId="77777777" w:rsidR="000E55CC" w:rsidRPr="00250813" w:rsidRDefault="000E55CC" w:rsidP="000E55CC">
      <w:pPr>
        <w:pStyle w:val="NormalWeb"/>
        <w:bidi/>
        <w:spacing w:before="0" w:beforeAutospacing="0" w:after="0" w:afterAutospacing="0"/>
        <w:rPr>
          <w:rFonts w:asciiTheme="minorBidi" w:hAnsiTheme="minorBidi" w:cstheme="minorBidi"/>
          <w:rPrChange w:id="1674" w:author="giladsar@gmail.com" w:date="2025-04-08T13:34:00Z">
            <w:rPr/>
          </w:rPrChange>
        </w:rPr>
      </w:pPr>
      <w:r w:rsidRPr="00250813">
        <w:rPr>
          <w:rFonts w:asciiTheme="minorBidi" w:hAnsiTheme="minorBidi" w:cstheme="minorBidi"/>
          <w:color w:val="000000"/>
          <w:rtl/>
          <w:rPrChange w:id="1675" w:author="giladsar@gmail.com" w:date="2025-04-08T13:34:00Z">
            <w:rPr>
              <w:rFonts w:ascii="Arial" w:hAnsi="Arial" w:cs="Arial"/>
              <w:color w:val="000000"/>
              <w:rtl/>
            </w:rPr>
          </w:rPrChange>
        </w:rPr>
        <w:t>השאלון הבא מתייחס לטעמך בנשים, לעמדותיך בנוגע ליחסים בין גברים לנשים, ולדעותיך בנוגע להיכרויות באינטרנט.</w:t>
      </w:r>
    </w:p>
    <w:p w14:paraId="13745CC1" w14:textId="7C604C47" w:rsidR="00B0400F" w:rsidRPr="00250813" w:rsidRDefault="000E55CC" w:rsidP="00B0400F">
      <w:pPr>
        <w:pStyle w:val="NormalWeb"/>
        <w:bidi/>
        <w:spacing w:before="0" w:beforeAutospacing="0" w:after="0" w:afterAutospacing="0"/>
        <w:rPr>
          <w:rFonts w:asciiTheme="minorBidi" w:hAnsiTheme="minorBidi" w:cstheme="minorBidi"/>
          <w:color w:val="000000"/>
          <w:rtl/>
          <w:rPrChange w:id="1676" w:author="giladsar@gmail.com" w:date="2025-04-08T13:34:00Z">
            <w:rPr>
              <w:rFonts w:ascii="Arial" w:hAnsi="Arial" w:cs="Arial"/>
              <w:color w:val="000000"/>
              <w:rtl/>
            </w:rPr>
          </w:rPrChange>
        </w:rPr>
      </w:pPr>
      <w:r w:rsidRPr="00250813">
        <w:rPr>
          <w:rFonts w:asciiTheme="minorBidi" w:hAnsiTheme="minorBidi" w:cstheme="minorBidi"/>
          <w:color w:val="000000"/>
          <w:rtl/>
          <w:rPrChange w:id="1677" w:author="giladsar@gmail.com" w:date="2025-04-08T13:34:00Z">
            <w:rPr>
              <w:rFonts w:ascii="Arial" w:hAnsi="Arial" w:cs="Arial"/>
              <w:color w:val="000000"/>
              <w:rtl/>
            </w:rPr>
          </w:rPrChange>
        </w:rPr>
        <w:t>ברצוננו להזכיר שוב כי אין תשובות נכונות או לא נכונות. אנא בחר בתשובה המתאימה ביותר עבורך. </w:t>
      </w:r>
    </w:p>
    <w:p w14:paraId="155B4219" w14:textId="690367C3" w:rsidR="00B0400F" w:rsidRPr="00250813" w:rsidRDefault="00B0400F" w:rsidP="00B0400F">
      <w:pPr>
        <w:pStyle w:val="NormalWeb"/>
        <w:bidi/>
        <w:spacing w:before="0" w:beforeAutospacing="0" w:after="0" w:afterAutospacing="0"/>
        <w:rPr>
          <w:rFonts w:asciiTheme="minorBidi" w:hAnsiTheme="minorBidi" w:cstheme="minorBidi"/>
          <w:color w:val="000000"/>
          <w:rtl/>
          <w:rPrChange w:id="1678" w:author="giladsar@gmail.com" w:date="2025-04-08T13:34:00Z">
            <w:rPr>
              <w:rFonts w:ascii="Arial" w:hAnsi="Arial" w:cs="Arial"/>
              <w:color w:val="000000"/>
              <w:rtl/>
            </w:rPr>
          </w:rPrChange>
        </w:rPr>
      </w:pPr>
    </w:p>
    <w:p w14:paraId="42B083E6" w14:textId="6B999A39" w:rsidR="00B0400F" w:rsidRPr="00250813" w:rsidRDefault="00B0400F" w:rsidP="00B0400F">
      <w:pPr>
        <w:pStyle w:val="NormalWeb"/>
        <w:bidi/>
        <w:spacing w:before="0" w:beforeAutospacing="0" w:after="0" w:afterAutospacing="0"/>
        <w:rPr>
          <w:rFonts w:asciiTheme="minorBidi" w:hAnsiTheme="minorBidi" w:cstheme="minorBidi"/>
          <w:b/>
          <w:bCs/>
          <w:color w:val="000000"/>
          <w:rtl/>
          <w:rPrChange w:id="1679" w:author="giladsar@gmail.com" w:date="2025-04-08T13:34:00Z">
            <w:rPr>
              <w:rFonts w:ascii="Arial" w:hAnsi="Arial" w:cs="Arial"/>
              <w:b/>
              <w:bCs/>
              <w:color w:val="000000"/>
              <w:sz w:val="22"/>
              <w:szCs w:val="22"/>
              <w:rtl/>
            </w:rPr>
          </w:rPrChange>
        </w:rPr>
      </w:pPr>
      <w:r w:rsidRPr="00250813">
        <w:rPr>
          <w:rFonts w:asciiTheme="minorBidi" w:hAnsiTheme="minorBidi" w:cstheme="minorBidi"/>
          <w:b/>
          <w:bCs/>
          <w:color w:val="000000"/>
          <w:rtl/>
          <w:rPrChange w:id="1680" w:author="giladsar@gmail.com" w:date="2025-04-08T13:34:00Z">
            <w:rPr>
              <w:rFonts w:ascii="Arial" w:hAnsi="Arial" w:cs="Arial" w:hint="cs"/>
              <w:b/>
              <w:bCs/>
              <w:color w:val="000000"/>
              <w:sz w:val="22"/>
              <w:szCs w:val="22"/>
              <w:rtl/>
            </w:rPr>
          </w:rPrChange>
        </w:rPr>
        <w:t>[</w:t>
      </w:r>
      <w:proofErr w:type="spellStart"/>
      <w:r w:rsidRPr="00250813">
        <w:rPr>
          <w:rFonts w:asciiTheme="minorBidi" w:hAnsiTheme="minorBidi" w:cstheme="minorBidi"/>
          <w:b/>
          <w:bCs/>
          <w:color w:val="000000"/>
          <w:rtl/>
          <w:rPrChange w:id="1681" w:author="giladsar@gmail.com" w:date="2025-04-08T13:34:00Z">
            <w:rPr>
              <w:rFonts w:ascii="Arial" w:hAnsi="Arial" w:cs="Arial" w:hint="cs"/>
              <w:b/>
              <w:bCs/>
              <w:color w:val="000000"/>
              <w:sz w:val="22"/>
              <w:szCs w:val="22"/>
              <w:rtl/>
            </w:rPr>
          </w:rPrChange>
        </w:rPr>
        <w:t>פילרים</w:t>
      </w:r>
      <w:proofErr w:type="spellEnd"/>
      <w:r w:rsidRPr="00250813">
        <w:rPr>
          <w:rFonts w:asciiTheme="minorBidi" w:hAnsiTheme="minorBidi" w:cstheme="minorBidi"/>
          <w:b/>
          <w:bCs/>
          <w:color w:val="000000"/>
          <w:rtl/>
          <w:rPrChange w:id="1682" w:author="giladsar@gmail.com" w:date="2025-04-08T13:34:00Z">
            <w:rPr>
              <w:rFonts w:ascii="Arial" w:hAnsi="Arial" w:cs="Arial" w:hint="cs"/>
              <w:b/>
              <w:bCs/>
              <w:color w:val="000000"/>
              <w:sz w:val="22"/>
              <w:szCs w:val="22"/>
              <w:rtl/>
            </w:rPr>
          </w:rPrChange>
        </w:rPr>
        <w:t xml:space="preserve">] </w:t>
      </w:r>
    </w:p>
    <w:p w14:paraId="7EBE636E" w14:textId="77777777" w:rsidR="00B0400F" w:rsidRPr="00250813" w:rsidRDefault="00B0400F" w:rsidP="00B0400F">
      <w:pPr>
        <w:pStyle w:val="NormalWeb"/>
        <w:bidi/>
        <w:spacing w:before="0" w:beforeAutospacing="0" w:after="0" w:afterAutospacing="0"/>
        <w:rPr>
          <w:rFonts w:asciiTheme="minorBidi" w:hAnsiTheme="minorBidi" w:cstheme="minorBidi"/>
          <w:b/>
          <w:bCs/>
          <w:color w:val="000000"/>
          <w:rtl/>
          <w:rPrChange w:id="1683" w:author="giladsar@gmail.com" w:date="2025-04-08T13:34:00Z">
            <w:rPr>
              <w:rFonts w:ascii="Arial" w:hAnsi="Arial" w:cs="Arial"/>
              <w:b/>
              <w:bCs/>
              <w:color w:val="000000"/>
              <w:sz w:val="22"/>
              <w:szCs w:val="22"/>
              <w:rtl/>
            </w:rPr>
          </w:rPrChange>
        </w:rPr>
      </w:pPr>
    </w:p>
    <w:p w14:paraId="1CFD6208" w14:textId="77777777" w:rsidR="00544D96" w:rsidRPr="00250813" w:rsidRDefault="00544D96" w:rsidP="00544D96">
      <w:pPr>
        <w:pStyle w:val="NormalWeb"/>
        <w:bidi/>
        <w:spacing w:before="0" w:beforeAutospacing="0" w:after="0" w:afterAutospacing="0"/>
        <w:rPr>
          <w:rFonts w:asciiTheme="minorBidi" w:hAnsiTheme="minorBidi" w:cstheme="minorBidi"/>
          <w:lang w:val="en-US"/>
          <w:rPrChange w:id="1684" w:author="giladsar@gmail.com" w:date="2025-04-08T13:34:00Z">
            <w:rPr/>
          </w:rPrChange>
        </w:rPr>
      </w:pPr>
      <w:r w:rsidRPr="00250813">
        <w:rPr>
          <w:rFonts w:asciiTheme="minorBidi" w:hAnsiTheme="minorBidi" w:cstheme="minorBidi"/>
          <w:b/>
          <w:bCs/>
          <w:color w:val="000000"/>
          <w:rtl/>
          <w:rPrChange w:id="1685" w:author="giladsar@gmail.com" w:date="2025-04-08T13:34:00Z">
            <w:rPr>
              <w:rFonts w:ascii="Arial" w:hAnsi="Arial" w:cs="Arial"/>
              <w:b/>
              <w:bCs/>
              <w:color w:val="000000"/>
              <w:rtl/>
            </w:rPr>
          </w:rPrChange>
        </w:rPr>
        <w:t>[1 -</w:t>
      </w:r>
      <w:r w:rsidRPr="00250813">
        <w:rPr>
          <w:rFonts w:asciiTheme="minorBidi" w:hAnsiTheme="minorBidi" w:cstheme="minorBidi"/>
          <w:b/>
          <w:bCs/>
          <w:color w:val="000000"/>
          <w:rPrChange w:id="1686" w:author="giladsar@gmail.com" w:date="2025-04-08T13:34:00Z">
            <w:rPr>
              <w:rFonts w:ascii="Arial" w:hAnsi="Arial" w:cs="Arial"/>
              <w:b/>
              <w:bCs/>
              <w:color w:val="000000"/>
            </w:rPr>
          </w:rPrChange>
        </w:rPr>
        <w:t>filler</w:t>
      </w:r>
      <w:r w:rsidRPr="00250813">
        <w:rPr>
          <w:rFonts w:asciiTheme="minorBidi" w:hAnsiTheme="minorBidi" w:cstheme="minorBidi"/>
          <w:b/>
          <w:bCs/>
          <w:color w:val="000000"/>
          <w:rtl/>
          <w:rPrChange w:id="1687" w:author="giladsar@gmail.com" w:date="2025-04-08T13:34:00Z">
            <w:rPr>
              <w:rFonts w:ascii="Arial" w:hAnsi="Arial" w:cs="Arial"/>
              <w:b/>
              <w:bCs/>
              <w:color w:val="000000"/>
              <w:rtl/>
            </w:rPr>
          </w:rPrChange>
        </w:rPr>
        <w:t>]</w:t>
      </w:r>
    </w:p>
    <w:p w14:paraId="3FA6827B" w14:textId="77777777" w:rsidR="00544D96" w:rsidRPr="00250813" w:rsidRDefault="00544D96" w:rsidP="00544D96">
      <w:pPr>
        <w:pStyle w:val="NormalWeb"/>
        <w:bidi/>
        <w:spacing w:before="0" w:beforeAutospacing="0" w:after="160" w:afterAutospacing="0"/>
        <w:rPr>
          <w:rFonts w:asciiTheme="minorBidi" w:hAnsiTheme="minorBidi" w:cstheme="minorBidi"/>
          <w:rtl/>
          <w:rPrChange w:id="1688" w:author="giladsar@gmail.com" w:date="2025-04-08T13:34:00Z">
            <w:rPr>
              <w:rtl/>
            </w:rPr>
          </w:rPrChange>
        </w:rPr>
      </w:pPr>
      <w:r w:rsidRPr="00250813">
        <w:rPr>
          <w:rFonts w:asciiTheme="minorBidi" w:hAnsiTheme="minorBidi" w:cstheme="minorBidi"/>
          <w:color w:val="000000"/>
          <w:highlight w:val="yellow"/>
          <w:rtl/>
          <w:rPrChange w:id="1689" w:author="giladsar@gmail.com" w:date="2025-04-08T13:34:00Z">
            <w:rPr>
              <w:rFonts w:ascii="Arial" w:hAnsi="Arial" w:cs="Arial"/>
              <w:color w:val="000000"/>
              <w:highlight w:val="yellow"/>
              <w:rtl/>
            </w:rPr>
          </w:rPrChange>
        </w:rPr>
        <w:t>הכרויות באינטרנט רלוונטיות לכל גיל</w:t>
      </w:r>
    </w:p>
    <w:p w14:paraId="71E87DA6" w14:textId="77777777" w:rsidR="00544D96" w:rsidRPr="00250813" w:rsidRDefault="00544D96" w:rsidP="00544D96">
      <w:pPr>
        <w:pStyle w:val="NormalWeb"/>
        <w:bidi/>
        <w:spacing w:before="0" w:beforeAutospacing="0" w:after="0" w:afterAutospacing="0"/>
        <w:rPr>
          <w:rFonts w:asciiTheme="minorBidi" w:hAnsiTheme="minorBidi" w:cstheme="minorBidi"/>
          <w:rtl/>
          <w:rPrChange w:id="1690" w:author="giladsar@gmail.com" w:date="2025-04-08T13:34:00Z">
            <w:rPr>
              <w:rtl/>
            </w:rPr>
          </w:rPrChange>
        </w:rPr>
      </w:pPr>
      <w:r w:rsidRPr="00250813">
        <w:rPr>
          <w:rFonts w:asciiTheme="minorBidi" w:hAnsiTheme="minorBidi" w:cstheme="minorBidi"/>
          <w:color w:val="000000"/>
          <w:rtl/>
          <w:rPrChange w:id="1691"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692"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693"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6DD91344" w14:textId="77777777" w:rsidR="00544D96" w:rsidRPr="00250813" w:rsidRDefault="00544D96" w:rsidP="00544D96">
      <w:pPr>
        <w:spacing w:after="240"/>
        <w:rPr>
          <w:rFonts w:asciiTheme="minorBidi" w:hAnsiTheme="minorBidi" w:cstheme="minorBidi"/>
          <w:rtl/>
          <w:rPrChange w:id="1694" w:author="giladsar@gmail.com" w:date="2025-04-08T13:34:00Z">
            <w:rPr>
              <w:rtl/>
            </w:rPr>
          </w:rPrChange>
        </w:rPr>
      </w:pPr>
    </w:p>
    <w:p w14:paraId="3BC4FAFC" w14:textId="77777777" w:rsidR="00544D96" w:rsidRPr="00250813" w:rsidRDefault="00544D96" w:rsidP="00544D96">
      <w:pPr>
        <w:pStyle w:val="NormalWeb"/>
        <w:bidi/>
        <w:spacing w:before="0" w:beforeAutospacing="0" w:after="0" w:afterAutospacing="0"/>
        <w:rPr>
          <w:rFonts w:asciiTheme="minorBidi" w:hAnsiTheme="minorBidi" w:cstheme="minorBidi"/>
          <w:rPrChange w:id="1695" w:author="giladsar@gmail.com" w:date="2025-04-08T13:34:00Z">
            <w:rPr/>
          </w:rPrChange>
        </w:rPr>
      </w:pPr>
      <w:r w:rsidRPr="00250813">
        <w:rPr>
          <w:rFonts w:asciiTheme="minorBidi" w:hAnsiTheme="minorBidi" w:cstheme="minorBidi"/>
          <w:b/>
          <w:bCs/>
          <w:color w:val="000000"/>
          <w:rtl/>
          <w:rPrChange w:id="1696" w:author="giladsar@gmail.com" w:date="2025-04-08T13:34:00Z">
            <w:rPr>
              <w:rFonts w:ascii="Arial" w:hAnsi="Arial" w:cs="Arial"/>
              <w:b/>
              <w:bCs/>
              <w:color w:val="000000"/>
              <w:rtl/>
            </w:rPr>
          </w:rPrChange>
        </w:rPr>
        <w:t>[</w:t>
      </w:r>
      <w:r w:rsidRPr="00250813">
        <w:rPr>
          <w:rFonts w:asciiTheme="minorBidi" w:hAnsiTheme="minorBidi" w:cstheme="minorBidi"/>
          <w:b/>
          <w:bCs/>
          <w:color w:val="000000"/>
          <w:rtl/>
          <w:rPrChange w:id="1697" w:author="giladsar@gmail.com" w:date="2025-04-08T13:34:00Z">
            <w:rPr>
              <w:rFonts w:ascii="Arial" w:hAnsi="Arial" w:cs="Arial" w:hint="cs"/>
              <w:b/>
              <w:bCs/>
              <w:color w:val="000000"/>
              <w:rtl/>
            </w:rPr>
          </w:rPrChange>
        </w:rPr>
        <w:t>2</w:t>
      </w:r>
      <w:r w:rsidRPr="00250813">
        <w:rPr>
          <w:rFonts w:asciiTheme="minorBidi" w:hAnsiTheme="minorBidi" w:cstheme="minorBidi"/>
          <w:b/>
          <w:bCs/>
          <w:color w:val="000000"/>
          <w:rtl/>
          <w:rPrChange w:id="1698" w:author="giladsar@gmail.com" w:date="2025-04-08T13:34:00Z">
            <w:rPr>
              <w:rFonts w:ascii="Arial" w:hAnsi="Arial" w:cs="Arial"/>
              <w:b/>
              <w:bCs/>
              <w:color w:val="000000"/>
              <w:rtl/>
            </w:rPr>
          </w:rPrChange>
        </w:rPr>
        <w:t>-</w:t>
      </w:r>
      <w:r w:rsidRPr="00250813">
        <w:rPr>
          <w:rFonts w:asciiTheme="minorBidi" w:hAnsiTheme="minorBidi" w:cstheme="minorBidi"/>
          <w:b/>
          <w:bCs/>
          <w:color w:val="000000"/>
          <w:rPrChange w:id="1699" w:author="giladsar@gmail.com" w:date="2025-04-08T13:34:00Z">
            <w:rPr>
              <w:rFonts w:ascii="Arial" w:hAnsi="Arial" w:cs="Arial"/>
              <w:b/>
              <w:bCs/>
              <w:color w:val="000000"/>
            </w:rPr>
          </w:rPrChange>
        </w:rPr>
        <w:t>filler</w:t>
      </w:r>
      <w:r w:rsidRPr="00250813">
        <w:rPr>
          <w:rFonts w:asciiTheme="minorBidi" w:hAnsiTheme="minorBidi" w:cstheme="minorBidi"/>
          <w:b/>
          <w:bCs/>
          <w:color w:val="000000"/>
          <w:rtl/>
          <w:rPrChange w:id="1700" w:author="giladsar@gmail.com" w:date="2025-04-08T13:34:00Z">
            <w:rPr>
              <w:rFonts w:ascii="Arial" w:hAnsi="Arial" w:cs="Arial"/>
              <w:b/>
              <w:bCs/>
              <w:color w:val="000000"/>
              <w:rtl/>
            </w:rPr>
          </w:rPrChange>
        </w:rPr>
        <w:t>]</w:t>
      </w:r>
    </w:p>
    <w:p w14:paraId="0EDD62F3" w14:textId="77777777" w:rsidR="00544D96" w:rsidRPr="00250813" w:rsidRDefault="00544D96" w:rsidP="00544D96">
      <w:pPr>
        <w:pStyle w:val="NormalWeb"/>
        <w:bidi/>
        <w:spacing w:before="0" w:beforeAutospacing="0" w:after="160" w:afterAutospacing="0"/>
        <w:rPr>
          <w:rFonts w:asciiTheme="minorBidi" w:hAnsiTheme="minorBidi" w:cstheme="minorBidi"/>
          <w:rtl/>
          <w:rPrChange w:id="1701" w:author="giladsar@gmail.com" w:date="2025-04-08T13:34:00Z">
            <w:rPr>
              <w:rtl/>
            </w:rPr>
          </w:rPrChange>
        </w:rPr>
      </w:pPr>
      <w:r w:rsidRPr="00250813">
        <w:rPr>
          <w:rFonts w:asciiTheme="minorBidi" w:hAnsiTheme="minorBidi" w:cstheme="minorBidi"/>
          <w:shd w:val="clear" w:color="auto" w:fill="FFFF00"/>
          <w:rtl/>
          <w:rPrChange w:id="1702" w:author="giladsar@gmail.com" w:date="2025-04-08T13:34:00Z">
            <w:rPr>
              <w:rFonts w:ascii="Arial" w:hAnsi="Arial" w:cs="Arial"/>
              <w:shd w:val="clear" w:color="auto" w:fill="FFFF00"/>
              <w:rtl/>
            </w:rPr>
          </w:rPrChange>
        </w:rPr>
        <w:t>היכרויות באינטרנט אינן יעילות כיוון שמועבר בין הצדדים הרבה מידע כוזב</w:t>
      </w:r>
    </w:p>
    <w:p w14:paraId="5E29D01A" w14:textId="77777777" w:rsidR="00544D96" w:rsidRPr="00250813" w:rsidRDefault="00544D96" w:rsidP="00544D96">
      <w:pPr>
        <w:pStyle w:val="NormalWeb"/>
        <w:bidi/>
        <w:spacing w:before="0" w:beforeAutospacing="0" w:after="0" w:afterAutospacing="0"/>
        <w:rPr>
          <w:rFonts w:asciiTheme="minorBidi" w:hAnsiTheme="minorBidi" w:cstheme="minorBidi"/>
          <w:rtl/>
          <w:rPrChange w:id="1703" w:author="giladsar@gmail.com" w:date="2025-04-08T13:34:00Z">
            <w:rPr>
              <w:rtl/>
            </w:rPr>
          </w:rPrChange>
        </w:rPr>
      </w:pPr>
      <w:r w:rsidRPr="00250813">
        <w:rPr>
          <w:rFonts w:asciiTheme="minorBidi" w:hAnsiTheme="minorBidi" w:cstheme="minorBidi"/>
          <w:color w:val="000000"/>
          <w:rtl/>
          <w:rPrChange w:id="1704"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705"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706"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05216EC2" w14:textId="77777777" w:rsidR="00544D96" w:rsidRPr="00250813" w:rsidRDefault="00544D96" w:rsidP="00544D96">
      <w:pPr>
        <w:spacing w:after="240"/>
        <w:rPr>
          <w:rFonts w:asciiTheme="minorBidi" w:hAnsiTheme="minorBidi" w:cstheme="minorBidi"/>
          <w:rtl/>
          <w:rPrChange w:id="1707" w:author="giladsar@gmail.com" w:date="2025-04-08T13:34:00Z">
            <w:rPr>
              <w:rtl/>
            </w:rPr>
          </w:rPrChange>
        </w:rPr>
      </w:pPr>
    </w:p>
    <w:p w14:paraId="6EA2BEDF" w14:textId="77777777" w:rsidR="00544D96" w:rsidRPr="00250813" w:rsidRDefault="00544D96" w:rsidP="00544D96">
      <w:pPr>
        <w:pStyle w:val="NormalWeb"/>
        <w:bidi/>
        <w:spacing w:before="0" w:beforeAutospacing="0" w:after="0" w:afterAutospacing="0"/>
        <w:rPr>
          <w:rFonts w:asciiTheme="minorBidi" w:hAnsiTheme="minorBidi" w:cstheme="minorBidi"/>
          <w:rPrChange w:id="1708" w:author="giladsar@gmail.com" w:date="2025-04-08T13:34:00Z">
            <w:rPr/>
          </w:rPrChange>
        </w:rPr>
      </w:pPr>
      <w:r w:rsidRPr="00250813">
        <w:rPr>
          <w:rFonts w:asciiTheme="minorBidi" w:hAnsiTheme="minorBidi" w:cstheme="minorBidi"/>
          <w:b/>
          <w:bCs/>
          <w:color w:val="000000"/>
          <w:rtl/>
          <w:rPrChange w:id="1709" w:author="giladsar@gmail.com" w:date="2025-04-08T13:34:00Z">
            <w:rPr>
              <w:rFonts w:ascii="Arial" w:hAnsi="Arial" w:cs="Arial"/>
              <w:b/>
              <w:bCs/>
              <w:color w:val="000000"/>
              <w:rtl/>
            </w:rPr>
          </w:rPrChange>
        </w:rPr>
        <w:t>[</w:t>
      </w:r>
      <w:r w:rsidRPr="00250813">
        <w:rPr>
          <w:rFonts w:asciiTheme="minorBidi" w:hAnsiTheme="minorBidi" w:cstheme="minorBidi"/>
          <w:b/>
          <w:bCs/>
          <w:color w:val="000000"/>
          <w:rtl/>
          <w:rPrChange w:id="1710" w:author="giladsar@gmail.com" w:date="2025-04-08T13:34:00Z">
            <w:rPr>
              <w:rFonts w:ascii="Arial" w:hAnsi="Arial" w:cs="Arial" w:hint="cs"/>
              <w:b/>
              <w:bCs/>
              <w:color w:val="000000"/>
              <w:rtl/>
            </w:rPr>
          </w:rPrChange>
        </w:rPr>
        <w:t>3</w:t>
      </w:r>
      <w:r w:rsidRPr="00250813">
        <w:rPr>
          <w:rFonts w:asciiTheme="minorBidi" w:hAnsiTheme="minorBidi" w:cstheme="minorBidi"/>
          <w:b/>
          <w:bCs/>
          <w:color w:val="000000"/>
          <w:rtl/>
          <w:rPrChange w:id="1711" w:author="giladsar@gmail.com" w:date="2025-04-08T13:34:00Z">
            <w:rPr>
              <w:rFonts w:ascii="Arial" w:hAnsi="Arial" w:cs="Arial"/>
              <w:b/>
              <w:bCs/>
              <w:color w:val="000000"/>
              <w:rtl/>
            </w:rPr>
          </w:rPrChange>
        </w:rPr>
        <w:t xml:space="preserve"> -</w:t>
      </w:r>
      <w:r w:rsidRPr="00250813">
        <w:rPr>
          <w:rFonts w:asciiTheme="minorBidi" w:hAnsiTheme="minorBidi" w:cstheme="minorBidi"/>
          <w:b/>
          <w:bCs/>
          <w:color w:val="000000"/>
          <w:rPrChange w:id="1712" w:author="giladsar@gmail.com" w:date="2025-04-08T13:34:00Z">
            <w:rPr>
              <w:rFonts w:ascii="Arial" w:hAnsi="Arial" w:cs="Arial"/>
              <w:b/>
              <w:bCs/>
              <w:color w:val="000000"/>
            </w:rPr>
          </w:rPrChange>
        </w:rPr>
        <w:t>filler</w:t>
      </w:r>
      <w:r w:rsidRPr="00250813">
        <w:rPr>
          <w:rFonts w:asciiTheme="minorBidi" w:hAnsiTheme="minorBidi" w:cstheme="minorBidi"/>
          <w:b/>
          <w:bCs/>
          <w:color w:val="000000"/>
          <w:rtl/>
          <w:rPrChange w:id="1713" w:author="giladsar@gmail.com" w:date="2025-04-08T13:34:00Z">
            <w:rPr>
              <w:rFonts w:ascii="Arial" w:hAnsi="Arial" w:cs="Arial"/>
              <w:b/>
              <w:bCs/>
              <w:color w:val="000000"/>
              <w:rtl/>
            </w:rPr>
          </w:rPrChange>
        </w:rPr>
        <w:t>]</w:t>
      </w:r>
    </w:p>
    <w:p w14:paraId="74816C44" w14:textId="77777777" w:rsidR="00544D96" w:rsidRPr="00250813" w:rsidRDefault="00544D96" w:rsidP="00544D96">
      <w:pPr>
        <w:pStyle w:val="NormalWeb"/>
        <w:bidi/>
        <w:spacing w:before="0" w:beforeAutospacing="0" w:after="160" w:afterAutospacing="0"/>
        <w:rPr>
          <w:rFonts w:asciiTheme="minorBidi" w:hAnsiTheme="minorBidi" w:cstheme="minorBidi"/>
          <w:rtl/>
          <w:rPrChange w:id="1714" w:author="giladsar@gmail.com" w:date="2025-04-08T13:34:00Z">
            <w:rPr>
              <w:rtl/>
            </w:rPr>
          </w:rPrChange>
        </w:rPr>
      </w:pPr>
      <w:r w:rsidRPr="00250813">
        <w:rPr>
          <w:rFonts w:asciiTheme="minorBidi" w:hAnsiTheme="minorBidi" w:cstheme="minorBidi"/>
          <w:color w:val="000000"/>
          <w:shd w:val="clear" w:color="auto" w:fill="FFFF00"/>
          <w:rtl/>
          <w:rPrChange w:id="1715" w:author="giladsar@gmail.com" w:date="2025-04-08T13:34:00Z">
            <w:rPr>
              <w:rFonts w:ascii="Arial" w:hAnsi="Arial" w:cs="Arial"/>
              <w:color w:val="000000"/>
              <w:shd w:val="clear" w:color="auto" w:fill="FFFF00"/>
              <w:rtl/>
            </w:rPr>
          </w:rPrChange>
        </w:rPr>
        <w:t>היכרויות באינטרנט יעילות בעיקר להיכרויות קצרות טווח</w:t>
      </w:r>
    </w:p>
    <w:p w14:paraId="715F548E" w14:textId="24236544" w:rsidR="00544D96" w:rsidRPr="00250813" w:rsidRDefault="00544D96" w:rsidP="00544D96">
      <w:pPr>
        <w:pStyle w:val="NormalWeb"/>
        <w:bidi/>
        <w:spacing w:before="0" w:beforeAutospacing="0" w:after="0" w:afterAutospacing="0"/>
        <w:rPr>
          <w:rFonts w:asciiTheme="minorBidi" w:hAnsiTheme="minorBidi" w:cstheme="minorBidi"/>
          <w:rtl/>
          <w:rPrChange w:id="1716" w:author="giladsar@gmail.com" w:date="2025-04-08T13:34:00Z">
            <w:rPr>
              <w:rtl/>
            </w:rPr>
          </w:rPrChange>
        </w:rPr>
      </w:pPr>
      <w:r w:rsidRPr="00250813">
        <w:rPr>
          <w:rFonts w:asciiTheme="minorBidi" w:hAnsiTheme="minorBidi" w:cstheme="minorBidi"/>
          <w:color w:val="000000"/>
          <w:rtl/>
          <w:rPrChange w:id="1717"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718"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719" w:author="giladsar@gmail.com" w:date="2025-04-08T13:34:00Z">
            <w:rPr>
              <w:rFonts w:ascii="Arial" w:hAnsi="Arial" w:cs="Arial"/>
              <w:color w:val="000000"/>
              <w:rtl/>
            </w:rPr>
          </w:rPrChange>
        </w:rPr>
        <w:t xml:space="preserve"> מ: 1-לא מסכים בכלל, 2 - לא מסכים, 3- מתלבט או ניטראלי, 4- מסכים, 5-מסכים מאוד</w:t>
      </w:r>
    </w:p>
    <w:p w14:paraId="2D009CB3" w14:textId="77777777" w:rsidR="003D7A3B" w:rsidRPr="00250813" w:rsidRDefault="003D7A3B" w:rsidP="000E55CC">
      <w:pPr>
        <w:pStyle w:val="NormalWeb"/>
        <w:bidi/>
        <w:spacing w:before="0" w:beforeAutospacing="0" w:after="0" w:afterAutospacing="0"/>
        <w:rPr>
          <w:rFonts w:asciiTheme="minorBidi" w:hAnsiTheme="minorBidi" w:cstheme="minorBidi"/>
          <w:color w:val="000000"/>
          <w:rtl/>
          <w:rPrChange w:id="1720" w:author="giladsar@gmail.com" w:date="2025-04-08T13:34:00Z">
            <w:rPr>
              <w:rFonts w:ascii="Arial" w:hAnsi="Arial" w:cs="Arial"/>
              <w:color w:val="000000"/>
              <w:rtl/>
            </w:rPr>
          </w:rPrChange>
        </w:rPr>
      </w:pPr>
    </w:p>
    <w:p w14:paraId="06E3240D" w14:textId="77777777" w:rsidR="003D7A3B" w:rsidRPr="00250813" w:rsidRDefault="003D7A3B" w:rsidP="003D7A3B">
      <w:pPr>
        <w:pStyle w:val="NormalWeb"/>
        <w:bidi/>
        <w:spacing w:before="0" w:beforeAutospacing="0" w:after="0" w:afterAutospacing="0"/>
        <w:rPr>
          <w:rFonts w:asciiTheme="minorBidi" w:hAnsiTheme="minorBidi" w:cstheme="minorBidi"/>
          <w:color w:val="000000"/>
          <w:rtl/>
          <w:rPrChange w:id="1721" w:author="giladsar@gmail.com" w:date="2025-04-08T13:34:00Z">
            <w:rPr>
              <w:rFonts w:ascii="Arial" w:hAnsi="Arial" w:cs="Arial"/>
              <w:color w:val="000000"/>
              <w:rtl/>
            </w:rPr>
          </w:rPrChange>
        </w:rPr>
      </w:pPr>
    </w:p>
    <w:p w14:paraId="0EEDA1F8" w14:textId="0B884C48" w:rsidR="000E55CC" w:rsidRPr="00250813" w:rsidRDefault="000E55CC" w:rsidP="003D7A3B">
      <w:pPr>
        <w:pStyle w:val="NormalWeb"/>
        <w:bidi/>
        <w:spacing w:before="0" w:beforeAutospacing="0" w:after="0" w:afterAutospacing="0"/>
        <w:rPr>
          <w:rFonts w:asciiTheme="minorBidi" w:hAnsiTheme="minorBidi" w:cstheme="minorBidi"/>
          <w:rPrChange w:id="1722" w:author="giladsar@gmail.com" w:date="2025-04-08T13:34:00Z">
            <w:rPr/>
          </w:rPrChange>
        </w:rPr>
      </w:pPr>
      <w:r w:rsidRPr="00250813">
        <w:rPr>
          <w:rFonts w:asciiTheme="minorBidi" w:hAnsiTheme="minorBidi" w:cstheme="minorBidi"/>
          <w:color w:val="000000"/>
          <w:rtl/>
          <w:rPrChange w:id="1723" w:author="giladsar@gmail.com" w:date="2025-04-08T13:34:00Z">
            <w:rPr>
              <w:rFonts w:ascii="Arial" w:hAnsi="Arial" w:cs="Arial"/>
              <w:color w:val="000000"/>
              <w:rtl/>
            </w:rPr>
          </w:rPrChange>
        </w:rPr>
        <w:t>[</w:t>
      </w:r>
      <w:r w:rsidRPr="00250813">
        <w:rPr>
          <w:rFonts w:asciiTheme="minorBidi" w:hAnsiTheme="minorBidi" w:cstheme="minorBidi"/>
          <w:color w:val="000000"/>
          <w:rPrChange w:id="1724" w:author="giladsar@gmail.com" w:date="2025-04-08T13:34:00Z">
            <w:rPr>
              <w:rFonts w:ascii="Arial" w:hAnsi="Arial" w:cs="Arial"/>
              <w:color w:val="000000"/>
            </w:rPr>
          </w:rPrChange>
        </w:rPr>
        <w:t>randomized block</w:t>
      </w:r>
      <w:r w:rsidRPr="00250813">
        <w:rPr>
          <w:rFonts w:asciiTheme="minorBidi" w:hAnsiTheme="minorBidi" w:cstheme="minorBidi"/>
          <w:color w:val="000000"/>
          <w:rtl/>
          <w:rPrChange w:id="1725" w:author="giladsar@gmail.com" w:date="2025-04-08T13:34:00Z">
            <w:rPr>
              <w:rFonts w:ascii="Arial" w:hAnsi="Arial" w:cs="Arial"/>
              <w:color w:val="000000"/>
              <w:rtl/>
            </w:rPr>
          </w:rPrChange>
        </w:rPr>
        <w:t>]</w:t>
      </w:r>
    </w:p>
    <w:p w14:paraId="4D6B6C1A" w14:textId="77777777" w:rsidR="000E55CC" w:rsidRPr="00250813" w:rsidRDefault="000E55CC" w:rsidP="000E55CC">
      <w:pPr>
        <w:spacing w:after="240"/>
        <w:rPr>
          <w:rFonts w:asciiTheme="minorBidi" w:hAnsiTheme="minorBidi" w:cstheme="minorBidi"/>
          <w:rtl/>
          <w:rPrChange w:id="1726" w:author="giladsar@gmail.com" w:date="2025-04-08T13:34:00Z">
            <w:rPr>
              <w:rtl/>
            </w:rPr>
          </w:rPrChange>
        </w:rPr>
      </w:pPr>
    </w:p>
    <w:p w14:paraId="2D1F0673" w14:textId="77777777" w:rsidR="000E55CC" w:rsidRPr="00250813" w:rsidRDefault="000E55CC" w:rsidP="000E55CC">
      <w:pPr>
        <w:pStyle w:val="NormalWeb"/>
        <w:bidi/>
        <w:spacing w:before="0" w:beforeAutospacing="0" w:after="0" w:afterAutospacing="0"/>
        <w:rPr>
          <w:rFonts w:asciiTheme="minorBidi" w:hAnsiTheme="minorBidi" w:cstheme="minorBidi"/>
          <w:rPrChange w:id="1727" w:author="giladsar@gmail.com" w:date="2025-04-08T13:34:00Z">
            <w:rPr/>
          </w:rPrChange>
        </w:rPr>
      </w:pPr>
      <w:r w:rsidRPr="00250813">
        <w:rPr>
          <w:rFonts w:asciiTheme="minorBidi" w:hAnsiTheme="minorBidi" w:cstheme="minorBidi"/>
          <w:b/>
          <w:bCs/>
          <w:color w:val="000000"/>
          <w:rtl/>
          <w:rPrChange w:id="1728" w:author="giladsar@gmail.com" w:date="2025-04-08T13:34:00Z">
            <w:rPr>
              <w:rFonts w:ascii="Arial" w:hAnsi="Arial" w:cs="Arial"/>
              <w:b/>
              <w:bCs/>
              <w:color w:val="000000"/>
              <w:rtl/>
            </w:rPr>
          </w:rPrChange>
        </w:rPr>
        <w:t>[1]</w:t>
      </w:r>
    </w:p>
    <w:p w14:paraId="1A473DED" w14:textId="77777777" w:rsidR="000E55CC" w:rsidRPr="00250813" w:rsidRDefault="000E55CC" w:rsidP="000E55CC">
      <w:pPr>
        <w:pStyle w:val="NormalWeb"/>
        <w:bidi/>
        <w:spacing w:before="0" w:beforeAutospacing="0" w:after="0" w:afterAutospacing="0"/>
        <w:rPr>
          <w:rFonts w:asciiTheme="minorBidi" w:hAnsiTheme="minorBidi" w:cstheme="minorBidi"/>
          <w:rtl/>
          <w:rPrChange w:id="1729" w:author="giladsar@gmail.com" w:date="2025-04-08T13:34:00Z">
            <w:rPr>
              <w:rtl/>
            </w:rPr>
          </w:rPrChange>
        </w:rPr>
      </w:pPr>
      <w:r w:rsidRPr="00250813">
        <w:rPr>
          <w:rFonts w:asciiTheme="minorBidi" w:hAnsiTheme="minorBidi" w:cstheme="minorBidi"/>
          <w:color w:val="000000"/>
          <w:rtl/>
          <w:rPrChange w:id="1730" w:author="giladsar@gmail.com" w:date="2025-04-08T13:34:00Z">
            <w:rPr>
              <w:rFonts w:ascii="Arial" w:hAnsi="Arial" w:cs="Arial"/>
              <w:color w:val="000000"/>
              <w:rtl/>
            </w:rPr>
          </w:rPrChange>
        </w:rPr>
        <w:t>הדבר הראשון שמושך אותי באישה זה גוף יפה</w:t>
      </w:r>
    </w:p>
    <w:p w14:paraId="3A1F5FE6" w14:textId="77777777" w:rsidR="000E55CC" w:rsidRPr="00250813" w:rsidRDefault="000E55CC" w:rsidP="000E55CC">
      <w:pPr>
        <w:rPr>
          <w:rFonts w:asciiTheme="minorBidi" w:hAnsiTheme="minorBidi" w:cstheme="minorBidi"/>
          <w:rtl/>
          <w:rPrChange w:id="1731" w:author="giladsar@gmail.com" w:date="2025-04-08T13:34:00Z">
            <w:rPr>
              <w:rtl/>
            </w:rPr>
          </w:rPrChange>
        </w:rPr>
      </w:pPr>
    </w:p>
    <w:p w14:paraId="60AEDA3D" w14:textId="77777777" w:rsidR="000E55CC" w:rsidRPr="00250813" w:rsidRDefault="000E55CC" w:rsidP="000E55CC">
      <w:pPr>
        <w:pStyle w:val="NormalWeb"/>
        <w:bidi/>
        <w:spacing w:before="0" w:beforeAutospacing="0" w:after="0" w:afterAutospacing="0"/>
        <w:rPr>
          <w:rFonts w:asciiTheme="minorBidi" w:hAnsiTheme="minorBidi" w:cstheme="minorBidi"/>
          <w:rPrChange w:id="1732" w:author="giladsar@gmail.com" w:date="2025-04-08T13:34:00Z">
            <w:rPr/>
          </w:rPrChange>
        </w:rPr>
      </w:pPr>
      <w:r w:rsidRPr="00250813">
        <w:rPr>
          <w:rFonts w:asciiTheme="minorBidi" w:hAnsiTheme="minorBidi" w:cstheme="minorBidi"/>
          <w:color w:val="000000"/>
          <w:rtl/>
          <w:rPrChange w:id="1733"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734"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735"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2EF72E47" w14:textId="77777777" w:rsidR="000E55CC" w:rsidRPr="00250813" w:rsidRDefault="000E55CC" w:rsidP="000E55CC">
      <w:pPr>
        <w:pStyle w:val="NormalWeb"/>
        <w:bidi/>
        <w:spacing w:before="0" w:beforeAutospacing="0" w:after="0" w:afterAutospacing="0"/>
        <w:rPr>
          <w:rFonts w:asciiTheme="minorBidi" w:hAnsiTheme="minorBidi" w:cstheme="minorBidi"/>
          <w:rtl/>
          <w:rPrChange w:id="1736" w:author="giladsar@gmail.com" w:date="2025-04-08T13:34:00Z">
            <w:rPr>
              <w:rtl/>
            </w:rPr>
          </w:rPrChange>
        </w:rPr>
      </w:pPr>
      <w:r w:rsidRPr="00250813">
        <w:rPr>
          <w:rFonts w:asciiTheme="minorBidi" w:hAnsiTheme="minorBidi" w:cstheme="minorBidi"/>
          <w:b/>
          <w:bCs/>
          <w:color w:val="000000"/>
          <w:rtl/>
          <w:rPrChange w:id="1737" w:author="giladsar@gmail.com" w:date="2025-04-08T13:34:00Z">
            <w:rPr>
              <w:rFonts w:ascii="Arial" w:hAnsi="Arial" w:cs="Arial"/>
              <w:b/>
              <w:bCs/>
              <w:color w:val="000000"/>
              <w:rtl/>
            </w:rPr>
          </w:rPrChange>
        </w:rPr>
        <w:t>[2]</w:t>
      </w:r>
    </w:p>
    <w:p w14:paraId="5BB724A5" w14:textId="77777777" w:rsidR="000E55CC" w:rsidRPr="00250813" w:rsidRDefault="000E55CC" w:rsidP="000E55CC">
      <w:pPr>
        <w:pStyle w:val="NormalWeb"/>
        <w:bidi/>
        <w:spacing w:before="0" w:beforeAutospacing="0" w:after="0" w:afterAutospacing="0"/>
        <w:rPr>
          <w:rFonts w:asciiTheme="minorBidi" w:hAnsiTheme="minorBidi" w:cstheme="minorBidi"/>
          <w:rtl/>
          <w:rPrChange w:id="1738" w:author="giladsar@gmail.com" w:date="2025-04-08T13:34:00Z">
            <w:rPr>
              <w:rtl/>
            </w:rPr>
          </w:rPrChange>
        </w:rPr>
      </w:pPr>
      <w:r w:rsidRPr="00250813">
        <w:rPr>
          <w:rFonts w:asciiTheme="minorBidi" w:hAnsiTheme="minorBidi" w:cstheme="minorBidi"/>
          <w:color w:val="000000"/>
          <w:rtl/>
          <w:rPrChange w:id="1739" w:author="giladsar@gmail.com" w:date="2025-04-08T13:34:00Z">
            <w:rPr>
              <w:rFonts w:ascii="Arial" w:hAnsi="Arial" w:cs="Arial"/>
              <w:color w:val="000000"/>
              <w:rtl/>
            </w:rPr>
          </w:rPrChange>
        </w:rPr>
        <w:t> אני מתייחס לנשים מושכות באופן שונה מאשר לנשים לא מושכות</w:t>
      </w:r>
    </w:p>
    <w:p w14:paraId="1C05B964" w14:textId="77777777" w:rsidR="000E55CC" w:rsidRPr="00250813" w:rsidRDefault="000E55CC" w:rsidP="000E55CC">
      <w:pPr>
        <w:rPr>
          <w:rFonts w:asciiTheme="minorBidi" w:hAnsiTheme="minorBidi" w:cstheme="minorBidi"/>
          <w:rtl/>
          <w:rPrChange w:id="1740" w:author="giladsar@gmail.com" w:date="2025-04-08T13:34:00Z">
            <w:rPr>
              <w:rtl/>
            </w:rPr>
          </w:rPrChange>
        </w:rPr>
      </w:pPr>
    </w:p>
    <w:p w14:paraId="22A5F6F0" w14:textId="77777777" w:rsidR="000E55CC" w:rsidRPr="00250813" w:rsidRDefault="000E55CC" w:rsidP="000E55CC">
      <w:pPr>
        <w:pStyle w:val="NormalWeb"/>
        <w:bidi/>
        <w:spacing w:before="0" w:beforeAutospacing="0" w:after="0" w:afterAutospacing="0"/>
        <w:rPr>
          <w:rFonts w:asciiTheme="minorBidi" w:hAnsiTheme="minorBidi" w:cstheme="minorBidi"/>
          <w:rPrChange w:id="1741" w:author="giladsar@gmail.com" w:date="2025-04-08T13:34:00Z">
            <w:rPr/>
          </w:rPrChange>
        </w:rPr>
      </w:pPr>
      <w:r w:rsidRPr="00250813">
        <w:rPr>
          <w:rFonts w:asciiTheme="minorBidi" w:hAnsiTheme="minorBidi" w:cstheme="minorBidi"/>
          <w:color w:val="000000"/>
          <w:rtl/>
          <w:rPrChange w:id="1742"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743"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744"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53FF2536" w14:textId="77777777" w:rsidR="000E55CC" w:rsidRPr="00250813" w:rsidRDefault="000E55CC" w:rsidP="000E55CC">
      <w:pPr>
        <w:spacing w:after="240"/>
        <w:rPr>
          <w:rFonts w:asciiTheme="minorBidi" w:hAnsiTheme="minorBidi" w:cstheme="minorBidi"/>
          <w:rtl/>
          <w:rPrChange w:id="1745" w:author="giladsar@gmail.com" w:date="2025-04-08T13:34:00Z">
            <w:rPr>
              <w:rtl/>
            </w:rPr>
          </w:rPrChange>
        </w:rPr>
      </w:pPr>
    </w:p>
    <w:p w14:paraId="7E436227" w14:textId="77777777" w:rsidR="000E55CC" w:rsidRPr="00250813" w:rsidRDefault="000E55CC" w:rsidP="000E55CC">
      <w:pPr>
        <w:pStyle w:val="NormalWeb"/>
        <w:bidi/>
        <w:spacing w:before="0" w:beforeAutospacing="0" w:after="0" w:afterAutospacing="0"/>
        <w:rPr>
          <w:rFonts w:asciiTheme="minorBidi" w:hAnsiTheme="minorBidi" w:cstheme="minorBidi"/>
          <w:rPrChange w:id="1746" w:author="giladsar@gmail.com" w:date="2025-04-08T13:34:00Z">
            <w:rPr/>
          </w:rPrChange>
        </w:rPr>
      </w:pPr>
      <w:r w:rsidRPr="00250813">
        <w:rPr>
          <w:rFonts w:asciiTheme="minorBidi" w:hAnsiTheme="minorBidi" w:cstheme="minorBidi"/>
          <w:b/>
          <w:bCs/>
          <w:color w:val="000000"/>
          <w:rtl/>
          <w:rPrChange w:id="1747" w:author="giladsar@gmail.com" w:date="2025-04-08T13:34:00Z">
            <w:rPr>
              <w:rFonts w:ascii="Arial" w:hAnsi="Arial" w:cs="Arial"/>
              <w:b/>
              <w:bCs/>
              <w:color w:val="000000"/>
              <w:rtl/>
            </w:rPr>
          </w:rPrChange>
        </w:rPr>
        <w:t>[3]</w:t>
      </w:r>
    </w:p>
    <w:p w14:paraId="7A1974B1" w14:textId="77777777" w:rsidR="000E55CC" w:rsidRPr="00250813" w:rsidRDefault="000E55CC" w:rsidP="000E55CC">
      <w:pPr>
        <w:pStyle w:val="NormalWeb"/>
        <w:bidi/>
        <w:spacing w:before="0" w:beforeAutospacing="0" w:after="0" w:afterAutospacing="0"/>
        <w:rPr>
          <w:rFonts w:asciiTheme="minorBidi" w:hAnsiTheme="minorBidi" w:cstheme="minorBidi"/>
          <w:rtl/>
          <w:rPrChange w:id="1748" w:author="giladsar@gmail.com" w:date="2025-04-08T13:34:00Z">
            <w:rPr>
              <w:rtl/>
            </w:rPr>
          </w:rPrChange>
        </w:rPr>
      </w:pPr>
      <w:r w:rsidRPr="00250813">
        <w:rPr>
          <w:rFonts w:asciiTheme="minorBidi" w:hAnsiTheme="minorBidi" w:cstheme="minorBidi"/>
          <w:color w:val="000000"/>
          <w:rtl/>
          <w:rPrChange w:id="1749" w:author="giladsar@gmail.com" w:date="2025-04-08T13:34:00Z">
            <w:rPr>
              <w:rFonts w:ascii="Arial" w:hAnsi="Arial" w:cs="Arial"/>
              <w:color w:val="000000"/>
              <w:rtl/>
            </w:rPr>
          </w:rPrChange>
        </w:rPr>
        <w:t>זה מושך בעיני כשאישה עם גוף יפה לובשת בגדים צמודים</w:t>
      </w:r>
    </w:p>
    <w:p w14:paraId="3D9E9453" w14:textId="77777777" w:rsidR="000E55CC" w:rsidRPr="00250813" w:rsidRDefault="000E55CC" w:rsidP="000E55CC">
      <w:pPr>
        <w:rPr>
          <w:rFonts w:asciiTheme="minorBidi" w:hAnsiTheme="minorBidi" w:cstheme="minorBidi"/>
          <w:rtl/>
          <w:rPrChange w:id="1750" w:author="giladsar@gmail.com" w:date="2025-04-08T13:34:00Z">
            <w:rPr>
              <w:rtl/>
            </w:rPr>
          </w:rPrChange>
        </w:rPr>
      </w:pPr>
    </w:p>
    <w:p w14:paraId="07AD0EE5" w14:textId="77777777" w:rsidR="000E55CC" w:rsidRPr="00250813" w:rsidRDefault="000E55CC" w:rsidP="000E55CC">
      <w:pPr>
        <w:pStyle w:val="NormalWeb"/>
        <w:bidi/>
        <w:spacing w:before="0" w:beforeAutospacing="0" w:after="0" w:afterAutospacing="0"/>
        <w:rPr>
          <w:rFonts w:asciiTheme="minorBidi" w:hAnsiTheme="minorBidi" w:cstheme="minorBidi"/>
          <w:rPrChange w:id="1751" w:author="giladsar@gmail.com" w:date="2025-04-08T13:34:00Z">
            <w:rPr/>
          </w:rPrChange>
        </w:rPr>
      </w:pPr>
      <w:r w:rsidRPr="00250813">
        <w:rPr>
          <w:rFonts w:asciiTheme="minorBidi" w:hAnsiTheme="minorBidi" w:cstheme="minorBidi"/>
          <w:color w:val="000000"/>
          <w:rtl/>
          <w:rPrChange w:id="1752"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753"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754"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15211965" w14:textId="77777777" w:rsidR="000E55CC" w:rsidRPr="00250813" w:rsidRDefault="000E55CC" w:rsidP="000E55CC">
      <w:pPr>
        <w:spacing w:after="240"/>
        <w:rPr>
          <w:rFonts w:asciiTheme="minorBidi" w:hAnsiTheme="minorBidi" w:cstheme="minorBidi"/>
          <w:rtl/>
          <w:rPrChange w:id="1755" w:author="giladsar@gmail.com" w:date="2025-04-08T13:34:00Z">
            <w:rPr>
              <w:rtl/>
            </w:rPr>
          </w:rPrChange>
        </w:rPr>
      </w:pPr>
    </w:p>
    <w:p w14:paraId="31D805FE" w14:textId="77777777" w:rsidR="000E55CC" w:rsidRPr="00250813" w:rsidRDefault="000E55CC" w:rsidP="000E55CC">
      <w:pPr>
        <w:pStyle w:val="NormalWeb"/>
        <w:bidi/>
        <w:spacing w:before="0" w:beforeAutospacing="0" w:after="0" w:afterAutospacing="0"/>
        <w:rPr>
          <w:rFonts w:asciiTheme="minorBidi" w:hAnsiTheme="minorBidi" w:cstheme="minorBidi"/>
          <w:rPrChange w:id="1756" w:author="giladsar@gmail.com" w:date="2025-04-08T13:34:00Z">
            <w:rPr/>
          </w:rPrChange>
        </w:rPr>
      </w:pPr>
      <w:r w:rsidRPr="00250813">
        <w:rPr>
          <w:rFonts w:asciiTheme="minorBidi" w:hAnsiTheme="minorBidi" w:cstheme="minorBidi"/>
          <w:b/>
          <w:bCs/>
          <w:color w:val="000000"/>
          <w:rtl/>
          <w:rPrChange w:id="1757" w:author="giladsar@gmail.com" w:date="2025-04-08T13:34:00Z">
            <w:rPr>
              <w:rFonts w:ascii="Arial" w:hAnsi="Arial" w:cs="Arial"/>
              <w:b/>
              <w:bCs/>
              <w:color w:val="000000"/>
              <w:rtl/>
            </w:rPr>
          </w:rPrChange>
        </w:rPr>
        <w:t>[4]</w:t>
      </w:r>
    </w:p>
    <w:p w14:paraId="476AB3FF" w14:textId="77777777" w:rsidR="000E55CC" w:rsidRPr="00250813" w:rsidRDefault="000E55CC" w:rsidP="000E55CC">
      <w:pPr>
        <w:pStyle w:val="NormalWeb"/>
        <w:bidi/>
        <w:spacing w:before="0" w:beforeAutospacing="0" w:after="0" w:afterAutospacing="0"/>
        <w:rPr>
          <w:rFonts w:asciiTheme="minorBidi" w:hAnsiTheme="minorBidi" w:cstheme="minorBidi"/>
          <w:rtl/>
          <w:rPrChange w:id="1758" w:author="giladsar@gmail.com" w:date="2025-04-08T13:34:00Z">
            <w:rPr>
              <w:rtl/>
            </w:rPr>
          </w:rPrChange>
        </w:rPr>
      </w:pPr>
      <w:r w:rsidRPr="00250813">
        <w:rPr>
          <w:rFonts w:asciiTheme="minorBidi" w:hAnsiTheme="minorBidi" w:cstheme="minorBidi"/>
          <w:color w:val="000000"/>
          <w:rtl/>
          <w:rPrChange w:id="1759" w:author="giladsar@gmail.com" w:date="2025-04-08T13:34:00Z">
            <w:rPr>
              <w:rFonts w:ascii="Arial" w:hAnsi="Arial" w:cs="Arial"/>
              <w:color w:val="000000"/>
              <w:rtl/>
            </w:rPr>
          </w:rPrChange>
        </w:rPr>
        <w:t> יש סיכוי רב יותר שאשים לב או אפלרטט עם אישה שיש לה גוף יפה מאשר פנים יפות</w:t>
      </w:r>
    </w:p>
    <w:p w14:paraId="6388057E" w14:textId="77777777" w:rsidR="000E55CC" w:rsidRPr="00250813" w:rsidRDefault="000E55CC" w:rsidP="000E55CC">
      <w:pPr>
        <w:rPr>
          <w:rFonts w:asciiTheme="minorBidi" w:hAnsiTheme="minorBidi" w:cstheme="minorBidi"/>
          <w:rtl/>
          <w:rPrChange w:id="1760" w:author="giladsar@gmail.com" w:date="2025-04-08T13:34:00Z">
            <w:rPr>
              <w:rtl/>
            </w:rPr>
          </w:rPrChange>
        </w:rPr>
      </w:pPr>
    </w:p>
    <w:p w14:paraId="74479407" w14:textId="77777777" w:rsidR="000E55CC" w:rsidRPr="00250813" w:rsidRDefault="000E55CC" w:rsidP="000E55CC">
      <w:pPr>
        <w:pStyle w:val="NormalWeb"/>
        <w:bidi/>
        <w:spacing w:before="0" w:beforeAutospacing="0" w:after="0" w:afterAutospacing="0"/>
        <w:rPr>
          <w:rFonts w:asciiTheme="minorBidi" w:hAnsiTheme="minorBidi" w:cstheme="minorBidi"/>
          <w:rPrChange w:id="1761" w:author="giladsar@gmail.com" w:date="2025-04-08T13:34:00Z">
            <w:rPr/>
          </w:rPrChange>
        </w:rPr>
      </w:pPr>
      <w:r w:rsidRPr="00250813">
        <w:rPr>
          <w:rFonts w:asciiTheme="minorBidi" w:hAnsiTheme="minorBidi" w:cstheme="minorBidi"/>
          <w:color w:val="000000"/>
          <w:rtl/>
          <w:rPrChange w:id="1762"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763"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764"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7906C7E7" w14:textId="77777777" w:rsidR="000E55CC" w:rsidRPr="00250813" w:rsidRDefault="000E55CC" w:rsidP="000E55CC">
      <w:pPr>
        <w:spacing w:after="240"/>
        <w:rPr>
          <w:rFonts w:asciiTheme="minorBidi" w:hAnsiTheme="minorBidi" w:cstheme="minorBidi"/>
          <w:rtl/>
          <w:rPrChange w:id="1765" w:author="giladsar@gmail.com" w:date="2025-04-08T13:34:00Z">
            <w:rPr>
              <w:rtl/>
            </w:rPr>
          </w:rPrChange>
        </w:rPr>
      </w:pPr>
    </w:p>
    <w:p w14:paraId="142FD066" w14:textId="77777777" w:rsidR="000E55CC" w:rsidRPr="00250813" w:rsidRDefault="000E55CC" w:rsidP="000E55CC">
      <w:pPr>
        <w:pStyle w:val="NormalWeb"/>
        <w:bidi/>
        <w:spacing w:before="0" w:beforeAutospacing="0" w:after="0" w:afterAutospacing="0"/>
        <w:rPr>
          <w:rFonts w:asciiTheme="minorBidi" w:hAnsiTheme="minorBidi" w:cstheme="minorBidi"/>
          <w:rPrChange w:id="1766" w:author="giladsar@gmail.com" w:date="2025-04-08T13:34:00Z">
            <w:rPr/>
          </w:rPrChange>
        </w:rPr>
      </w:pPr>
      <w:r w:rsidRPr="00250813">
        <w:rPr>
          <w:rFonts w:asciiTheme="minorBidi" w:hAnsiTheme="minorBidi" w:cstheme="minorBidi"/>
          <w:b/>
          <w:bCs/>
          <w:color w:val="000000"/>
          <w:rtl/>
          <w:rPrChange w:id="1767" w:author="giladsar@gmail.com" w:date="2025-04-08T13:34:00Z">
            <w:rPr>
              <w:rFonts w:ascii="Arial" w:hAnsi="Arial" w:cs="Arial"/>
              <w:b/>
              <w:bCs/>
              <w:color w:val="000000"/>
              <w:rtl/>
            </w:rPr>
          </w:rPrChange>
        </w:rPr>
        <w:t>[5]</w:t>
      </w:r>
    </w:p>
    <w:p w14:paraId="095A86B1" w14:textId="77777777" w:rsidR="000E55CC" w:rsidRPr="00250813" w:rsidRDefault="000E55CC" w:rsidP="000E55CC">
      <w:pPr>
        <w:pStyle w:val="NormalWeb"/>
        <w:bidi/>
        <w:spacing w:before="0" w:beforeAutospacing="0" w:after="0" w:afterAutospacing="0"/>
        <w:rPr>
          <w:rFonts w:asciiTheme="minorBidi" w:hAnsiTheme="minorBidi" w:cstheme="minorBidi"/>
          <w:rtl/>
          <w:rPrChange w:id="1768" w:author="giladsar@gmail.com" w:date="2025-04-08T13:34:00Z">
            <w:rPr>
              <w:rtl/>
            </w:rPr>
          </w:rPrChange>
        </w:rPr>
      </w:pPr>
      <w:r w:rsidRPr="00250813">
        <w:rPr>
          <w:rFonts w:asciiTheme="minorBidi" w:hAnsiTheme="minorBidi" w:cstheme="minorBidi"/>
          <w:color w:val="000000"/>
          <w:rtl/>
          <w:rPrChange w:id="1769" w:author="giladsar@gmail.com" w:date="2025-04-08T13:34:00Z">
            <w:rPr>
              <w:rFonts w:ascii="Arial" w:hAnsi="Arial" w:cs="Arial"/>
              <w:color w:val="000000"/>
              <w:rtl/>
            </w:rPr>
          </w:rPrChange>
        </w:rPr>
        <w:t> אני אשקול להיות במערכת יחסים עם אישה רק אם יש לה גוף יפה</w:t>
      </w:r>
    </w:p>
    <w:p w14:paraId="70EDD92A" w14:textId="77777777" w:rsidR="000E55CC" w:rsidRPr="00250813" w:rsidRDefault="000E55CC" w:rsidP="000E55CC">
      <w:pPr>
        <w:rPr>
          <w:rFonts w:asciiTheme="minorBidi" w:hAnsiTheme="minorBidi" w:cstheme="minorBidi"/>
          <w:rtl/>
          <w:rPrChange w:id="1770" w:author="giladsar@gmail.com" w:date="2025-04-08T13:34:00Z">
            <w:rPr>
              <w:rtl/>
            </w:rPr>
          </w:rPrChange>
        </w:rPr>
      </w:pPr>
    </w:p>
    <w:p w14:paraId="6FB1082E" w14:textId="77777777" w:rsidR="000E55CC" w:rsidRPr="00250813" w:rsidRDefault="000E55CC" w:rsidP="000E55CC">
      <w:pPr>
        <w:pStyle w:val="NormalWeb"/>
        <w:bidi/>
        <w:spacing w:before="0" w:beforeAutospacing="0" w:after="0" w:afterAutospacing="0"/>
        <w:rPr>
          <w:rFonts w:asciiTheme="minorBidi" w:hAnsiTheme="minorBidi" w:cstheme="minorBidi"/>
          <w:rPrChange w:id="1771" w:author="giladsar@gmail.com" w:date="2025-04-08T13:34:00Z">
            <w:rPr/>
          </w:rPrChange>
        </w:rPr>
      </w:pPr>
      <w:r w:rsidRPr="00250813">
        <w:rPr>
          <w:rFonts w:asciiTheme="minorBidi" w:hAnsiTheme="minorBidi" w:cstheme="minorBidi"/>
          <w:color w:val="000000"/>
          <w:rtl/>
          <w:rPrChange w:id="1772" w:author="giladsar@gmail.com" w:date="2025-04-08T13:34:00Z">
            <w:rPr>
              <w:rFonts w:ascii="Arial" w:hAnsi="Arial" w:cs="Arial"/>
              <w:color w:val="000000"/>
              <w:rtl/>
            </w:rPr>
          </w:rPrChange>
        </w:rPr>
        <w:lastRenderedPageBreak/>
        <w:t xml:space="preserve">[סולם </w:t>
      </w:r>
      <w:proofErr w:type="spellStart"/>
      <w:r w:rsidRPr="00250813">
        <w:rPr>
          <w:rFonts w:asciiTheme="minorBidi" w:hAnsiTheme="minorBidi" w:cstheme="minorBidi"/>
          <w:color w:val="000000"/>
          <w:rtl/>
          <w:rPrChange w:id="1773"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774"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7593CA83" w14:textId="77777777" w:rsidR="000E55CC" w:rsidRPr="00250813" w:rsidRDefault="000E55CC" w:rsidP="000E55CC">
      <w:pPr>
        <w:spacing w:after="240"/>
        <w:rPr>
          <w:rFonts w:asciiTheme="minorBidi" w:hAnsiTheme="minorBidi" w:cstheme="minorBidi"/>
          <w:rtl/>
          <w:rPrChange w:id="1775" w:author="giladsar@gmail.com" w:date="2025-04-08T13:34:00Z">
            <w:rPr>
              <w:rtl/>
            </w:rPr>
          </w:rPrChange>
        </w:rPr>
      </w:pPr>
    </w:p>
    <w:p w14:paraId="41CD02E5" w14:textId="77777777" w:rsidR="000E55CC" w:rsidRPr="00250813" w:rsidRDefault="000E55CC" w:rsidP="000E55CC">
      <w:pPr>
        <w:pStyle w:val="NormalWeb"/>
        <w:bidi/>
        <w:spacing w:before="0" w:beforeAutospacing="0" w:after="0" w:afterAutospacing="0"/>
        <w:rPr>
          <w:rFonts w:asciiTheme="minorBidi" w:hAnsiTheme="minorBidi" w:cstheme="minorBidi"/>
          <w:rPrChange w:id="1776" w:author="giladsar@gmail.com" w:date="2025-04-08T13:34:00Z">
            <w:rPr/>
          </w:rPrChange>
        </w:rPr>
      </w:pPr>
      <w:r w:rsidRPr="00250813">
        <w:rPr>
          <w:rFonts w:asciiTheme="minorBidi" w:hAnsiTheme="minorBidi" w:cstheme="minorBidi"/>
          <w:b/>
          <w:bCs/>
          <w:color w:val="000000"/>
          <w:rtl/>
          <w:rPrChange w:id="1777" w:author="giladsar@gmail.com" w:date="2025-04-08T13:34:00Z">
            <w:rPr>
              <w:rFonts w:ascii="Arial" w:hAnsi="Arial" w:cs="Arial"/>
              <w:b/>
              <w:bCs/>
              <w:color w:val="000000"/>
              <w:rtl/>
            </w:rPr>
          </w:rPrChange>
        </w:rPr>
        <w:t>[6]</w:t>
      </w:r>
    </w:p>
    <w:p w14:paraId="70F4D60B" w14:textId="77777777" w:rsidR="000E55CC" w:rsidRPr="00250813" w:rsidRDefault="000E55CC" w:rsidP="000E55CC">
      <w:pPr>
        <w:pStyle w:val="NormalWeb"/>
        <w:bidi/>
        <w:spacing w:before="0" w:beforeAutospacing="0" w:after="0" w:afterAutospacing="0"/>
        <w:rPr>
          <w:rFonts w:asciiTheme="minorBidi" w:hAnsiTheme="minorBidi" w:cstheme="minorBidi"/>
          <w:rtl/>
          <w:rPrChange w:id="1778" w:author="giladsar@gmail.com" w:date="2025-04-08T13:34:00Z">
            <w:rPr>
              <w:rtl/>
            </w:rPr>
          </w:rPrChange>
        </w:rPr>
      </w:pPr>
      <w:r w:rsidRPr="00250813">
        <w:rPr>
          <w:rFonts w:asciiTheme="minorBidi" w:hAnsiTheme="minorBidi" w:cstheme="minorBidi"/>
          <w:color w:val="000000"/>
          <w:rtl/>
          <w:rPrChange w:id="1779" w:author="giladsar@gmail.com" w:date="2025-04-08T13:34:00Z">
            <w:rPr>
              <w:rFonts w:ascii="Arial" w:hAnsi="Arial" w:cs="Arial"/>
              <w:color w:val="000000"/>
              <w:rtl/>
            </w:rPr>
          </w:rPrChange>
        </w:rPr>
        <w:t>אם בחורה נראית טוב, היא לא צריכה שיהיה לה משהו מעניין להגיד</w:t>
      </w:r>
    </w:p>
    <w:p w14:paraId="7BC44F71" w14:textId="77777777" w:rsidR="000E55CC" w:rsidRPr="00250813" w:rsidRDefault="000E55CC" w:rsidP="000E55CC">
      <w:pPr>
        <w:rPr>
          <w:rFonts w:asciiTheme="minorBidi" w:hAnsiTheme="minorBidi" w:cstheme="minorBidi"/>
          <w:rtl/>
          <w:rPrChange w:id="1780" w:author="giladsar@gmail.com" w:date="2025-04-08T13:34:00Z">
            <w:rPr>
              <w:rtl/>
            </w:rPr>
          </w:rPrChange>
        </w:rPr>
      </w:pPr>
    </w:p>
    <w:p w14:paraId="35288E2C" w14:textId="77777777" w:rsidR="000E55CC" w:rsidRPr="00250813" w:rsidRDefault="000E55CC" w:rsidP="000E55CC">
      <w:pPr>
        <w:pStyle w:val="NormalWeb"/>
        <w:bidi/>
        <w:spacing w:before="0" w:beforeAutospacing="0" w:after="0" w:afterAutospacing="0"/>
        <w:rPr>
          <w:rFonts w:asciiTheme="minorBidi" w:hAnsiTheme="minorBidi" w:cstheme="minorBidi"/>
          <w:rPrChange w:id="1781" w:author="giladsar@gmail.com" w:date="2025-04-08T13:34:00Z">
            <w:rPr/>
          </w:rPrChange>
        </w:rPr>
      </w:pPr>
      <w:r w:rsidRPr="00250813">
        <w:rPr>
          <w:rFonts w:asciiTheme="minorBidi" w:hAnsiTheme="minorBidi" w:cstheme="minorBidi"/>
          <w:color w:val="000000"/>
          <w:rtl/>
          <w:rPrChange w:id="1782"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783"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784"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6FE30C04" w14:textId="77777777" w:rsidR="000E55CC" w:rsidRPr="00250813" w:rsidRDefault="000E55CC" w:rsidP="000E55CC">
      <w:pPr>
        <w:spacing w:after="240"/>
        <w:rPr>
          <w:rFonts w:asciiTheme="minorBidi" w:hAnsiTheme="minorBidi" w:cstheme="minorBidi"/>
          <w:rtl/>
          <w:rPrChange w:id="1785" w:author="giladsar@gmail.com" w:date="2025-04-08T13:34:00Z">
            <w:rPr>
              <w:rtl/>
            </w:rPr>
          </w:rPrChange>
        </w:rPr>
      </w:pPr>
      <w:r w:rsidRPr="00250813">
        <w:rPr>
          <w:rFonts w:asciiTheme="minorBidi" w:hAnsiTheme="minorBidi" w:cstheme="minorBidi"/>
          <w:rPrChange w:id="1786" w:author="giladsar@gmail.com" w:date="2025-04-08T13:34:00Z">
            <w:rPr/>
          </w:rPrChange>
        </w:rPr>
        <w:br/>
      </w:r>
    </w:p>
    <w:p w14:paraId="7450F414" w14:textId="77777777" w:rsidR="000E55CC" w:rsidRPr="00250813" w:rsidRDefault="000E55CC" w:rsidP="000E55CC">
      <w:pPr>
        <w:pStyle w:val="NormalWeb"/>
        <w:bidi/>
        <w:spacing w:before="0" w:beforeAutospacing="0" w:after="0" w:afterAutospacing="0"/>
        <w:rPr>
          <w:rFonts w:asciiTheme="minorBidi" w:hAnsiTheme="minorBidi" w:cstheme="minorBidi"/>
          <w:rPrChange w:id="1787" w:author="giladsar@gmail.com" w:date="2025-04-08T13:34:00Z">
            <w:rPr/>
          </w:rPrChange>
        </w:rPr>
      </w:pPr>
      <w:r w:rsidRPr="00250813">
        <w:rPr>
          <w:rFonts w:asciiTheme="minorBidi" w:hAnsiTheme="minorBidi" w:cstheme="minorBidi"/>
          <w:b/>
          <w:bCs/>
          <w:color w:val="000000"/>
          <w:rtl/>
          <w:rPrChange w:id="1788" w:author="giladsar@gmail.com" w:date="2025-04-08T13:34:00Z">
            <w:rPr>
              <w:rFonts w:ascii="Arial" w:hAnsi="Arial" w:cs="Arial"/>
              <w:b/>
              <w:bCs/>
              <w:color w:val="000000"/>
              <w:rtl/>
            </w:rPr>
          </w:rPrChange>
        </w:rPr>
        <w:t>[7]</w:t>
      </w:r>
    </w:p>
    <w:p w14:paraId="60B0A291" w14:textId="77777777" w:rsidR="000E55CC" w:rsidRPr="00250813" w:rsidRDefault="000E55CC" w:rsidP="000E55CC">
      <w:pPr>
        <w:pStyle w:val="NormalWeb"/>
        <w:bidi/>
        <w:spacing w:before="0" w:beforeAutospacing="0" w:after="0" w:afterAutospacing="0"/>
        <w:rPr>
          <w:rFonts w:asciiTheme="minorBidi" w:hAnsiTheme="minorBidi" w:cstheme="minorBidi"/>
          <w:rtl/>
          <w:rPrChange w:id="1789" w:author="giladsar@gmail.com" w:date="2025-04-08T13:34:00Z">
            <w:rPr>
              <w:rtl/>
            </w:rPr>
          </w:rPrChange>
        </w:rPr>
      </w:pPr>
      <w:r w:rsidRPr="00250813">
        <w:rPr>
          <w:rFonts w:asciiTheme="minorBidi" w:hAnsiTheme="minorBidi" w:cstheme="minorBidi"/>
          <w:color w:val="000000"/>
          <w:rtl/>
          <w:rPrChange w:id="1790" w:author="giladsar@gmail.com" w:date="2025-04-08T13:34:00Z">
            <w:rPr>
              <w:rFonts w:ascii="Arial" w:hAnsi="Arial" w:cs="Arial"/>
              <w:color w:val="000000"/>
              <w:rtl/>
            </w:rPr>
          </w:rPrChange>
        </w:rPr>
        <w:t>אפשר לדעת אם אישה מחפשת סקס לפי המראה שלה</w:t>
      </w:r>
    </w:p>
    <w:p w14:paraId="735985E4" w14:textId="77777777" w:rsidR="000E55CC" w:rsidRPr="00250813" w:rsidRDefault="000E55CC" w:rsidP="000E55CC">
      <w:pPr>
        <w:rPr>
          <w:rFonts w:asciiTheme="minorBidi" w:hAnsiTheme="minorBidi" w:cstheme="minorBidi"/>
          <w:rtl/>
          <w:rPrChange w:id="1791" w:author="giladsar@gmail.com" w:date="2025-04-08T13:34:00Z">
            <w:rPr>
              <w:rtl/>
            </w:rPr>
          </w:rPrChange>
        </w:rPr>
      </w:pPr>
    </w:p>
    <w:p w14:paraId="4C726746" w14:textId="77777777" w:rsidR="000E55CC" w:rsidRPr="00250813" w:rsidRDefault="000E55CC" w:rsidP="000E55CC">
      <w:pPr>
        <w:pStyle w:val="NormalWeb"/>
        <w:bidi/>
        <w:spacing w:before="0" w:beforeAutospacing="0" w:after="0" w:afterAutospacing="0"/>
        <w:rPr>
          <w:rFonts w:asciiTheme="minorBidi" w:hAnsiTheme="minorBidi" w:cstheme="minorBidi"/>
          <w:rPrChange w:id="1792" w:author="giladsar@gmail.com" w:date="2025-04-08T13:34:00Z">
            <w:rPr/>
          </w:rPrChange>
        </w:rPr>
      </w:pPr>
      <w:r w:rsidRPr="00250813">
        <w:rPr>
          <w:rFonts w:asciiTheme="minorBidi" w:hAnsiTheme="minorBidi" w:cstheme="minorBidi"/>
          <w:color w:val="000000"/>
          <w:rtl/>
          <w:rPrChange w:id="1793"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794"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795"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5BF0D48D" w14:textId="77777777" w:rsidR="000E55CC" w:rsidRPr="00250813" w:rsidRDefault="000E55CC" w:rsidP="000E55CC">
      <w:pPr>
        <w:spacing w:after="240"/>
        <w:rPr>
          <w:rFonts w:asciiTheme="minorBidi" w:hAnsiTheme="minorBidi" w:cstheme="minorBidi"/>
          <w:rtl/>
          <w:rPrChange w:id="1796" w:author="giladsar@gmail.com" w:date="2025-04-08T13:34:00Z">
            <w:rPr>
              <w:rtl/>
            </w:rPr>
          </w:rPrChange>
        </w:rPr>
      </w:pPr>
    </w:p>
    <w:p w14:paraId="4117032F" w14:textId="77777777" w:rsidR="000E55CC" w:rsidRPr="00250813" w:rsidRDefault="000E55CC" w:rsidP="000E55CC">
      <w:pPr>
        <w:pStyle w:val="NormalWeb"/>
        <w:bidi/>
        <w:spacing w:before="0" w:beforeAutospacing="0" w:after="0" w:afterAutospacing="0"/>
        <w:rPr>
          <w:rFonts w:asciiTheme="minorBidi" w:hAnsiTheme="minorBidi" w:cstheme="minorBidi"/>
          <w:rPrChange w:id="1797" w:author="giladsar@gmail.com" w:date="2025-04-08T13:34:00Z">
            <w:rPr/>
          </w:rPrChange>
        </w:rPr>
      </w:pPr>
      <w:r w:rsidRPr="00250813">
        <w:rPr>
          <w:rFonts w:asciiTheme="minorBidi" w:hAnsiTheme="minorBidi" w:cstheme="minorBidi"/>
          <w:b/>
          <w:bCs/>
          <w:color w:val="000000"/>
          <w:rtl/>
          <w:rPrChange w:id="1798" w:author="giladsar@gmail.com" w:date="2025-04-08T13:34:00Z">
            <w:rPr>
              <w:rFonts w:ascii="Arial" w:hAnsi="Arial" w:cs="Arial"/>
              <w:b/>
              <w:bCs/>
              <w:color w:val="000000"/>
              <w:rtl/>
            </w:rPr>
          </w:rPrChange>
        </w:rPr>
        <w:t>[8]</w:t>
      </w:r>
    </w:p>
    <w:p w14:paraId="2AE1F35F" w14:textId="77777777" w:rsidR="000E55CC" w:rsidRPr="00250813" w:rsidRDefault="000E55CC" w:rsidP="000E55CC">
      <w:pPr>
        <w:pStyle w:val="NormalWeb"/>
        <w:bidi/>
        <w:spacing w:before="0" w:beforeAutospacing="0" w:after="0" w:afterAutospacing="0"/>
        <w:rPr>
          <w:rFonts w:asciiTheme="minorBidi" w:hAnsiTheme="minorBidi" w:cstheme="minorBidi"/>
          <w:rtl/>
          <w:rPrChange w:id="1799" w:author="giladsar@gmail.com" w:date="2025-04-08T13:34:00Z">
            <w:rPr>
              <w:rtl/>
            </w:rPr>
          </w:rPrChange>
        </w:rPr>
      </w:pPr>
      <w:r w:rsidRPr="00250813">
        <w:rPr>
          <w:rFonts w:asciiTheme="minorBidi" w:hAnsiTheme="minorBidi" w:cstheme="minorBidi"/>
          <w:color w:val="000000"/>
          <w:rtl/>
          <w:rPrChange w:id="1800" w:author="giladsar@gmail.com" w:date="2025-04-08T13:34:00Z">
            <w:rPr>
              <w:rFonts w:ascii="Arial" w:hAnsi="Arial" w:cs="Arial"/>
              <w:color w:val="000000"/>
              <w:rtl/>
            </w:rPr>
          </w:rPrChange>
        </w:rPr>
        <w:t xml:space="preserve">נשים בדרך-כלל מרגישות </w:t>
      </w:r>
      <w:proofErr w:type="spellStart"/>
      <w:r w:rsidRPr="00250813">
        <w:rPr>
          <w:rFonts w:asciiTheme="minorBidi" w:hAnsiTheme="minorBidi" w:cstheme="minorBidi"/>
          <w:color w:val="000000"/>
          <w:rtl/>
          <w:rPrChange w:id="1801" w:author="giladsar@gmail.com" w:date="2025-04-08T13:34:00Z">
            <w:rPr>
              <w:rFonts w:ascii="Arial" w:hAnsi="Arial" w:cs="Arial"/>
              <w:color w:val="000000"/>
              <w:rtl/>
            </w:rPr>
          </w:rPrChange>
        </w:rPr>
        <w:t>מוחמאות</w:t>
      </w:r>
      <w:proofErr w:type="spellEnd"/>
      <w:r w:rsidRPr="00250813">
        <w:rPr>
          <w:rFonts w:asciiTheme="minorBidi" w:hAnsiTheme="minorBidi" w:cstheme="minorBidi"/>
          <w:color w:val="000000"/>
          <w:rtl/>
          <w:rPrChange w:id="1802" w:author="giladsar@gmail.com" w:date="2025-04-08T13:34:00Z">
            <w:rPr>
              <w:rFonts w:ascii="Arial" w:hAnsi="Arial" w:cs="Arial"/>
              <w:color w:val="000000"/>
              <w:rtl/>
            </w:rPr>
          </w:rPrChange>
        </w:rPr>
        <w:t xml:space="preserve"> כשגברים מסתכלים עליהן</w:t>
      </w:r>
    </w:p>
    <w:p w14:paraId="3942606C" w14:textId="77777777" w:rsidR="000E55CC" w:rsidRPr="00250813" w:rsidRDefault="000E55CC" w:rsidP="000E55CC">
      <w:pPr>
        <w:rPr>
          <w:rFonts w:asciiTheme="minorBidi" w:hAnsiTheme="minorBidi" w:cstheme="minorBidi"/>
          <w:rtl/>
          <w:rPrChange w:id="1803" w:author="giladsar@gmail.com" w:date="2025-04-08T13:34:00Z">
            <w:rPr>
              <w:rtl/>
            </w:rPr>
          </w:rPrChange>
        </w:rPr>
      </w:pPr>
    </w:p>
    <w:p w14:paraId="4279F211" w14:textId="77777777" w:rsidR="000E55CC" w:rsidRPr="00250813" w:rsidRDefault="000E55CC" w:rsidP="000E55CC">
      <w:pPr>
        <w:pStyle w:val="NormalWeb"/>
        <w:bidi/>
        <w:spacing w:before="0" w:beforeAutospacing="0" w:after="0" w:afterAutospacing="0"/>
        <w:rPr>
          <w:rFonts w:asciiTheme="minorBidi" w:hAnsiTheme="minorBidi" w:cstheme="minorBidi"/>
          <w:rPrChange w:id="1804" w:author="giladsar@gmail.com" w:date="2025-04-08T13:34:00Z">
            <w:rPr/>
          </w:rPrChange>
        </w:rPr>
      </w:pPr>
      <w:r w:rsidRPr="00250813">
        <w:rPr>
          <w:rFonts w:asciiTheme="minorBidi" w:hAnsiTheme="minorBidi" w:cstheme="minorBidi"/>
          <w:color w:val="000000"/>
          <w:rtl/>
          <w:rPrChange w:id="1805"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806"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807"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5B48400E" w14:textId="77777777" w:rsidR="000E55CC" w:rsidRPr="00250813" w:rsidRDefault="000E55CC" w:rsidP="000E55CC">
      <w:pPr>
        <w:spacing w:after="240"/>
        <w:rPr>
          <w:rFonts w:asciiTheme="minorBidi" w:hAnsiTheme="minorBidi" w:cstheme="minorBidi"/>
          <w:rtl/>
          <w:rPrChange w:id="1808" w:author="giladsar@gmail.com" w:date="2025-04-08T13:34:00Z">
            <w:rPr>
              <w:rtl/>
            </w:rPr>
          </w:rPrChange>
        </w:rPr>
      </w:pPr>
    </w:p>
    <w:p w14:paraId="7DCE36AB" w14:textId="77777777" w:rsidR="000E55CC" w:rsidRPr="00250813" w:rsidRDefault="000E55CC" w:rsidP="000E55CC">
      <w:pPr>
        <w:pStyle w:val="NormalWeb"/>
        <w:bidi/>
        <w:spacing w:before="0" w:beforeAutospacing="0" w:after="0" w:afterAutospacing="0"/>
        <w:rPr>
          <w:rFonts w:asciiTheme="minorBidi" w:hAnsiTheme="minorBidi" w:cstheme="minorBidi"/>
          <w:rPrChange w:id="1809" w:author="giladsar@gmail.com" w:date="2025-04-08T13:34:00Z">
            <w:rPr/>
          </w:rPrChange>
        </w:rPr>
      </w:pPr>
      <w:r w:rsidRPr="00250813">
        <w:rPr>
          <w:rFonts w:asciiTheme="minorBidi" w:hAnsiTheme="minorBidi" w:cstheme="minorBidi"/>
          <w:b/>
          <w:bCs/>
          <w:color w:val="000000"/>
          <w:rtl/>
          <w:rPrChange w:id="1810" w:author="giladsar@gmail.com" w:date="2025-04-08T13:34:00Z">
            <w:rPr>
              <w:rFonts w:ascii="Arial" w:hAnsi="Arial" w:cs="Arial"/>
              <w:b/>
              <w:bCs/>
              <w:color w:val="000000"/>
              <w:rtl/>
            </w:rPr>
          </w:rPrChange>
        </w:rPr>
        <w:t>[9]</w:t>
      </w:r>
    </w:p>
    <w:p w14:paraId="6B14394D" w14:textId="77777777" w:rsidR="000E55CC" w:rsidRPr="00250813" w:rsidRDefault="000E55CC" w:rsidP="000E55CC">
      <w:pPr>
        <w:pStyle w:val="NormalWeb"/>
        <w:bidi/>
        <w:spacing w:before="0" w:beforeAutospacing="0" w:after="0" w:afterAutospacing="0"/>
        <w:rPr>
          <w:rFonts w:asciiTheme="minorBidi" w:hAnsiTheme="minorBidi" w:cstheme="minorBidi"/>
          <w:rtl/>
          <w:rPrChange w:id="1811" w:author="giladsar@gmail.com" w:date="2025-04-08T13:34:00Z">
            <w:rPr>
              <w:rtl/>
            </w:rPr>
          </w:rPrChange>
        </w:rPr>
      </w:pPr>
      <w:r w:rsidRPr="00250813">
        <w:rPr>
          <w:rFonts w:asciiTheme="minorBidi" w:hAnsiTheme="minorBidi" w:cstheme="minorBidi"/>
          <w:color w:val="000000"/>
          <w:rtl/>
          <w:rPrChange w:id="1812" w:author="giladsar@gmail.com" w:date="2025-04-08T13:34:00Z">
            <w:rPr>
              <w:rFonts w:ascii="Arial" w:hAnsi="Arial" w:cs="Arial"/>
              <w:color w:val="000000"/>
              <w:rtl/>
            </w:rPr>
          </w:rPrChange>
        </w:rPr>
        <w:t>אני נהנה מצפייה בפורנוגרפיה</w:t>
      </w:r>
    </w:p>
    <w:p w14:paraId="01E7307E" w14:textId="77777777" w:rsidR="000E55CC" w:rsidRPr="00250813" w:rsidRDefault="000E55CC" w:rsidP="000E55CC">
      <w:pPr>
        <w:rPr>
          <w:rFonts w:asciiTheme="minorBidi" w:hAnsiTheme="minorBidi" w:cstheme="minorBidi"/>
          <w:rtl/>
          <w:rPrChange w:id="1813" w:author="giladsar@gmail.com" w:date="2025-04-08T13:34:00Z">
            <w:rPr>
              <w:rtl/>
            </w:rPr>
          </w:rPrChange>
        </w:rPr>
      </w:pPr>
    </w:p>
    <w:p w14:paraId="1D3C0C72" w14:textId="77777777" w:rsidR="000E55CC" w:rsidRPr="00250813" w:rsidRDefault="000E55CC" w:rsidP="000E55CC">
      <w:pPr>
        <w:pStyle w:val="NormalWeb"/>
        <w:bidi/>
        <w:spacing w:before="0" w:beforeAutospacing="0" w:after="0" w:afterAutospacing="0"/>
        <w:rPr>
          <w:rFonts w:asciiTheme="minorBidi" w:hAnsiTheme="minorBidi" w:cstheme="minorBidi"/>
          <w:rPrChange w:id="1814" w:author="giladsar@gmail.com" w:date="2025-04-08T13:34:00Z">
            <w:rPr/>
          </w:rPrChange>
        </w:rPr>
      </w:pPr>
      <w:r w:rsidRPr="00250813">
        <w:rPr>
          <w:rFonts w:asciiTheme="minorBidi" w:hAnsiTheme="minorBidi" w:cstheme="minorBidi"/>
          <w:color w:val="000000"/>
          <w:rtl/>
          <w:rPrChange w:id="1815"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816"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817"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23B62D83" w14:textId="77777777" w:rsidR="000E55CC" w:rsidRPr="00250813" w:rsidRDefault="000E55CC" w:rsidP="000E55CC">
      <w:pPr>
        <w:spacing w:after="240"/>
        <w:rPr>
          <w:rFonts w:asciiTheme="minorBidi" w:hAnsiTheme="minorBidi" w:cstheme="minorBidi"/>
          <w:rtl/>
          <w:rPrChange w:id="1818" w:author="giladsar@gmail.com" w:date="2025-04-08T13:34:00Z">
            <w:rPr>
              <w:rtl/>
            </w:rPr>
          </w:rPrChange>
        </w:rPr>
      </w:pPr>
    </w:p>
    <w:p w14:paraId="1EFCB8A2" w14:textId="77777777" w:rsidR="000E55CC" w:rsidRPr="00250813" w:rsidRDefault="000E55CC" w:rsidP="000E55CC">
      <w:pPr>
        <w:pStyle w:val="NormalWeb"/>
        <w:bidi/>
        <w:spacing w:before="0" w:beforeAutospacing="0" w:after="0" w:afterAutospacing="0"/>
        <w:rPr>
          <w:rFonts w:asciiTheme="minorBidi" w:hAnsiTheme="minorBidi" w:cstheme="minorBidi"/>
          <w:rPrChange w:id="1819" w:author="giladsar@gmail.com" w:date="2025-04-08T13:34:00Z">
            <w:rPr/>
          </w:rPrChange>
        </w:rPr>
      </w:pPr>
      <w:r w:rsidRPr="00250813">
        <w:rPr>
          <w:rFonts w:asciiTheme="minorBidi" w:hAnsiTheme="minorBidi" w:cstheme="minorBidi"/>
          <w:b/>
          <w:bCs/>
          <w:color w:val="000000"/>
          <w:rtl/>
          <w:rPrChange w:id="1820" w:author="giladsar@gmail.com" w:date="2025-04-08T13:34:00Z">
            <w:rPr>
              <w:rFonts w:ascii="Arial" w:hAnsi="Arial" w:cs="Arial"/>
              <w:b/>
              <w:bCs/>
              <w:color w:val="000000"/>
              <w:rtl/>
            </w:rPr>
          </w:rPrChange>
        </w:rPr>
        <w:t>[10]</w:t>
      </w:r>
    </w:p>
    <w:p w14:paraId="6043E19C" w14:textId="77777777" w:rsidR="000E55CC" w:rsidRPr="00250813" w:rsidRDefault="000E55CC" w:rsidP="000E55CC">
      <w:pPr>
        <w:pStyle w:val="NormalWeb"/>
        <w:bidi/>
        <w:spacing w:before="0" w:beforeAutospacing="0" w:after="0" w:afterAutospacing="0"/>
        <w:rPr>
          <w:rFonts w:asciiTheme="minorBidi" w:hAnsiTheme="minorBidi" w:cstheme="minorBidi"/>
          <w:rtl/>
          <w:rPrChange w:id="1821" w:author="giladsar@gmail.com" w:date="2025-04-08T13:34:00Z">
            <w:rPr>
              <w:rtl/>
            </w:rPr>
          </w:rPrChange>
        </w:rPr>
      </w:pPr>
      <w:r w:rsidRPr="00250813">
        <w:rPr>
          <w:rFonts w:asciiTheme="minorBidi" w:hAnsiTheme="minorBidi" w:cstheme="minorBidi"/>
          <w:color w:val="000000"/>
          <w:rtl/>
          <w:rPrChange w:id="1822" w:author="giladsar@gmail.com" w:date="2025-04-08T13:34:00Z">
            <w:rPr>
              <w:rFonts w:ascii="Arial" w:hAnsi="Arial" w:cs="Arial"/>
              <w:color w:val="000000"/>
              <w:rtl/>
            </w:rPr>
          </w:rPrChange>
        </w:rPr>
        <w:t>אני מדמיין לפעמים איך נשים שאני פוגש על בסיס יומי נראות כשהן ערומות</w:t>
      </w:r>
    </w:p>
    <w:p w14:paraId="273317CF" w14:textId="77777777" w:rsidR="000E55CC" w:rsidRPr="00250813" w:rsidRDefault="000E55CC" w:rsidP="000E55CC">
      <w:pPr>
        <w:rPr>
          <w:rFonts w:asciiTheme="minorBidi" w:hAnsiTheme="minorBidi" w:cstheme="minorBidi"/>
          <w:rtl/>
          <w:rPrChange w:id="1823" w:author="giladsar@gmail.com" w:date="2025-04-08T13:34:00Z">
            <w:rPr>
              <w:rtl/>
            </w:rPr>
          </w:rPrChange>
        </w:rPr>
      </w:pPr>
    </w:p>
    <w:p w14:paraId="6E251685" w14:textId="77777777" w:rsidR="000E55CC" w:rsidRPr="00250813" w:rsidRDefault="000E55CC" w:rsidP="000E55CC">
      <w:pPr>
        <w:pStyle w:val="NormalWeb"/>
        <w:bidi/>
        <w:spacing w:before="0" w:beforeAutospacing="0" w:after="0" w:afterAutospacing="0"/>
        <w:rPr>
          <w:rFonts w:asciiTheme="minorBidi" w:hAnsiTheme="minorBidi" w:cstheme="minorBidi"/>
          <w:rPrChange w:id="1824" w:author="giladsar@gmail.com" w:date="2025-04-08T13:34:00Z">
            <w:rPr/>
          </w:rPrChange>
        </w:rPr>
      </w:pPr>
      <w:r w:rsidRPr="00250813">
        <w:rPr>
          <w:rFonts w:asciiTheme="minorBidi" w:hAnsiTheme="minorBidi" w:cstheme="minorBidi"/>
          <w:color w:val="000000"/>
          <w:rtl/>
          <w:rPrChange w:id="1825"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826"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827"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1FDDE09B" w14:textId="77777777" w:rsidR="000E55CC" w:rsidRPr="00250813" w:rsidRDefault="000E55CC" w:rsidP="000E55CC">
      <w:pPr>
        <w:spacing w:after="240"/>
        <w:rPr>
          <w:rFonts w:asciiTheme="minorBidi" w:hAnsiTheme="minorBidi" w:cstheme="minorBidi"/>
          <w:rtl/>
          <w:rPrChange w:id="1828" w:author="giladsar@gmail.com" w:date="2025-04-08T13:34:00Z">
            <w:rPr>
              <w:rtl/>
            </w:rPr>
          </w:rPrChange>
        </w:rPr>
      </w:pPr>
    </w:p>
    <w:p w14:paraId="1DFE708E" w14:textId="70197E6E" w:rsidR="000E55CC" w:rsidRPr="00250813" w:rsidDel="0077151D" w:rsidRDefault="000E55CC" w:rsidP="000E55CC">
      <w:pPr>
        <w:pStyle w:val="NormalWeb"/>
        <w:bidi/>
        <w:spacing w:before="0" w:beforeAutospacing="0" w:after="0" w:afterAutospacing="0"/>
        <w:rPr>
          <w:del w:id="1829" w:author="giladsar@gmail.com" w:date="2025-03-04T13:10:00Z"/>
          <w:rFonts w:asciiTheme="minorBidi" w:hAnsiTheme="minorBidi" w:cstheme="minorBidi"/>
          <w:rPrChange w:id="1830" w:author="giladsar@gmail.com" w:date="2025-04-08T13:34:00Z">
            <w:rPr>
              <w:del w:id="1831" w:author="giladsar@gmail.com" w:date="2025-03-04T13:10:00Z"/>
            </w:rPr>
          </w:rPrChange>
        </w:rPr>
      </w:pPr>
      <w:del w:id="1832" w:author="giladsar@gmail.com" w:date="2025-03-04T13:10:00Z">
        <w:r w:rsidRPr="00250813" w:rsidDel="0077151D">
          <w:rPr>
            <w:rFonts w:asciiTheme="minorBidi" w:hAnsiTheme="minorBidi" w:cstheme="minorBidi"/>
            <w:color w:val="000000"/>
            <w:rtl/>
            <w:rPrChange w:id="1833" w:author="giladsar@gmail.com" w:date="2025-04-08T13:34:00Z">
              <w:rPr>
                <w:rFonts w:ascii="Arial" w:hAnsi="Arial" w:cs="Arial"/>
                <w:color w:val="000000"/>
                <w:rtl/>
              </w:rPr>
            </w:rPrChange>
          </w:rPr>
          <w:delText>[</w:delText>
        </w:r>
        <w:r w:rsidRPr="00250813" w:rsidDel="0077151D">
          <w:rPr>
            <w:rFonts w:asciiTheme="minorBidi" w:hAnsiTheme="minorBidi" w:cstheme="minorBidi"/>
            <w:b/>
            <w:bCs/>
            <w:color w:val="000000"/>
            <w:rPrChange w:id="1834" w:author="giladsar@gmail.com" w:date="2025-04-08T13:34:00Z">
              <w:rPr>
                <w:rFonts w:ascii="Arial" w:hAnsi="Arial" w:cs="Arial"/>
                <w:b/>
                <w:bCs/>
                <w:color w:val="000000"/>
              </w:rPr>
            </w:rPrChange>
          </w:rPr>
          <w:delText>Awareness Check</w:delText>
        </w:r>
        <w:r w:rsidRPr="00250813" w:rsidDel="0077151D">
          <w:rPr>
            <w:rFonts w:asciiTheme="minorBidi" w:hAnsiTheme="minorBidi" w:cstheme="minorBidi"/>
            <w:color w:val="000000"/>
            <w:rtl/>
            <w:rPrChange w:id="1835" w:author="giladsar@gmail.com" w:date="2025-04-08T13:34:00Z">
              <w:rPr>
                <w:rFonts w:ascii="Arial" w:hAnsi="Arial" w:cs="Arial"/>
                <w:color w:val="000000"/>
                <w:rtl/>
              </w:rPr>
            </w:rPrChange>
          </w:rPr>
          <w:delText>]</w:delText>
        </w:r>
      </w:del>
    </w:p>
    <w:p w14:paraId="4530ADAF" w14:textId="2CA87D87" w:rsidR="000E55CC" w:rsidRPr="00250813" w:rsidDel="0077151D" w:rsidRDefault="000E55CC" w:rsidP="000E55CC">
      <w:pPr>
        <w:pStyle w:val="NormalWeb"/>
        <w:bidi/>
        <w:spacing w:before="0" w:beforeAutospacing="0" w:after="0" w:afterAutospacing="0"/>
        <w:rPr>
          <w:del w:id="1836" w:author="giladsar@gmail.com" w:date="2025-03-04T13:10:00Z"/>
          <w:rFonts w:asciiTheme="minorBidi" w:hAnsiTheme="minorBidi" w:cstheme="minorBidi"/>
          <w:rtl/>
          <w:rPrChange w:id="1837" w:author="giladsar@gmail.com" w:date="2025-04-08T13:34:00Z">
            <w:rPr>
              <w:del w:id="1838" w:author="giladsar@gmail.com" w:date="2025-03-04T13:10:00Z"/>
              <w:rtl/>
            </w:rPr>
          </w:rPrChange>
        </w:rPr>
      </w:pPr>
      <w:del w:id="1839" w:author="giladsar@gmail.com" w:date="2025-03-04T13:10:00Z">
        <w:r w:rsidRPr="00250813" w:rsidDel="0077151D">
          <w:rPr>
            <w:rFonts w:asciiTheme="minorBidi" w:hAnsiTheme="minorBidi" w:cstheme="minorBidi"/>
            <w:color w:val="000000"/>
            <w:rtl/>
            <w:rPrChange w:id="1840" w:author="giladsar@gmail.com" w:date="2025-04-08T13:34:00Z">
              <w:rPr>
                <w:rFonts w:ascii="Arial" w:hAnsi="Arial" w:cs="Arial"/>
                <w:color w:val="000000"/>
                <w:rtl/>
              </w:rPr>
            </w:rPrChange>
          </w:rPr>
          <w:delText>מטרת שאלה זו היא לסנן נבדקים/נבדקות שאינם עונים בתשומת לב. אם קראת אנא סמן את התשובה 'מסכים מאד'</w:delText>
        </w:r>
      </w:del>
    </w:p>
    <w:p w14:paraId="7783F1F4" w14:textId="56E4696D" w:rsidR="000E55CC" w:rsidRPr="00250813" w:rsidDel="0077151D" w:rsidRDefault="000E55CC" w:rsidP="000E55CC">
      <w:pPr>
        <w:rPr>
          <w:del w:id="1841" w:author="giladsar@gmail.com" w:date="2025-03-04T13:10:00Z"/>
          <w:rFonts w:asciiTheme="minorBidi" w:hAnsiTheme="minorBidi" w:cstheme="minorBidi"/>
          <w:rtl/>
          <w:rPrChange w:id="1842" w:author="giladsar@gmail.com" w:date="2025-04-08T13:34:00Z">
            <w:rPr>
              <w:del w:id="1843" w:author="giladsar@gmail.com" w:date="2025-03-04T13:10:00Z"/>
              <w:rtl/>
            </w:rPr>
          </w:rPrChange>
        </w:rPr>
      </w:pPr>
    </w:p>
    <w:p w14:paraId="1BE6269D" w14:textId="5FE0B9A8" w:rsidR="000E55CC" w:rsidRPr="00250813" w:rsidDel="0077151D" w:rsidRDefault="000E55CC" w:rsidP="000E55CC">
      <w:pPr>
        <w:pStyle w:val="NormalWeb"/>
        <w:bidi/>
        <w:spacing w:before="0" w:beforeAutospacing="0" w:after="0" w:afterAutospacing="0"/>
        <w:rPr>
          <w:del w:id="1844" w:author="giladsar@gmail.com" w:date="2025-03-04T13:10:00Z"/>
          <w:rFonts w:asciiTheme="minorBidi" w:hAnsiTheme="minorBidi" w:cstheme="minorBidi"/>
          <w:rPrChange w:id="1845" w:author="giladsar@gmail.com" w:date="2025-04-08T13:34:00Z">
            <w:rPr>
              <w:del w:id="1846" w:author="giladsar@gmail.com" w:date="2025-03-04T13:10:00Z"/>
            </w:rPr>
          </w:rPrChange>
        </w:rPr>
      </w:pPr>
      <w:del w:id="1847" w:author="giladsar@gmail.com" w:date="2025-03-04T13:10:00Z">
        <w:r w:rsidRPr="00250813" w:rsidDel="0077151D">
          <w:rPr>
            <w:rFonts w:asciiTheme="minorBidi" w:hAnsiTheme="minorBidi" w:cstheme="minorBidi"/>
            <w:color w:val="000000"/>
            <w:rtl/>
            <w:rPrChange w:id="1848" w:author="giladsar@gmail.com" w:date="2025-04-08T13:34:00Z">
              <w:rPr>
                <w:rFonts w:ascii="Arial" w:hAnsi="Arial" w:cs="Arial"/>
                <w:color w:val="000000"/>
                <w:rtl/>
              </w:rPr>
            </w:rPrChange>
          </w:rPr>
          <w:delText>[סולם ליקרט מ: 1-לא מסכים בכלל, 2 - לא מסכים, 3- מתלבט או ניטראלי, 4- מסכים, 5-מסכים מאוד ]</w:delText>
        </w:r>
      </w:del>
    </w:p>
    <w:p w14:paraId="67640A02" w14:textId="77777777" w:rsidR="000E55CC" w:rsidRPr="00250813" w:rsidRDefault="000E55CC" w:rsidP="000E55CC">
      <w:pPr>
        <w:spacing w:after="240"/>
        <w:rPr>
          <w:rFonts w:asciiTheme="minorBidi" w:hAnsiTheme="minorBidi" w:cstheme="minorBidi"/>
          <w:rtl/>
          <w:rPrChange w:id="1849" w:author="giladsar@gmail.com" w:date="2025-04-08T13:34:00Z">
            <w:rPr>
              <w:rtl/>
            </w:rPr>
          </w:rPrChange>
        </w:rPr>
      </w:pPr>
    </w:p>
    <w:p w14:paraId="03E0D8AE" w14:textId="77777777" w:rsidR="000E55CC" w:rsidRPr="00250813" w:rsidRDefault="000E55CC" w:rsidP="000E55CC">
      <w:pPr>
        <w:pStyle w:val="NormalWeb"/>
        <w:bidi/>
        <w:spacing w:before="0" w:beforeAutospacing="0" w:after="0" w:afterAutospacing="0"/>
        <w:rPr>
          <w:rFonts w:asciiTheme="minorBidi" w:hAnsiTheme="minorBidi" w:cstheme="minorBidi"/>
          <w:rPrChange w:id="1850" w:author="giladsar@gmail.com" w:date="2025-04-08T13:34:00Z">
            <w:rPr/>
          </w:rPrChange>
        </w:rPr>
      </w:pPr>
      <w:r w:rsidRPr="00250813">
        <w:rPr>
          <w:rFonts w:asciiTheme="minorBidi" w:hAnsiTheme="minorBidi" w:cstheme="minorBidi"/>
          <w:b/>
          <w:bCs/>
          <w:color w:val="000000"/>
          <w:rtl/>
          <w:rPrChange w:id="1851" w:author="giladsar@gmail.com" w:date="2025-04-08T13:34:00Z">
            <w:rPr>
              <w:rFonts w:ascii="Arial" w:hAnsi="Arial" w:cs="Arial"/>
              <w:b/>
              <w:bCs/>
              <w:color w:val="000000"/>
              <w:rtl/>
            </w:rPr>
          </w:rPrChange>
        </w:rPr>
        <w:t>[11]</w:t>
      </w:r>
    </w:p>
    <w:p w14:paraId="63E5388A" w14:textId="77777777" w:rsidR="000E55CC" w:rsidRPr="00250813" w:rsidRDefault="000E55CC" w:rsidP="000E55CC">
      <w:pPr>
        <w:pStyle w:val="NormalWeb"/>
        <w:bidi/>
        <w:spacing w:before="0" w:beforeAutospacing="0" w:after="0" w:afterAutospacing="0"/>
        <w:rPr>
          <w:rFonts w:asciiTheme="minorBidi" w:hAnsiTheme="minorBidi" w:cstheme="minorBidi"/>
          <w:rtl/>
          <w:rPrChange w:id="1852" w:author="giladsar@gmail.com" w:date="2025-04-08T13:34:00Z">
            <w:rPr>
              <w:rtl/>
            </w:rPr>
          </w:rPrChange>
        </w:rPr>
      </w:pPr>
      <w:r w:rsidRPr="00250813">
        <w:rPr>
          <w:rFonts w:asciiTheme="minorBidi" w:hAnsiTheme="minorBidi" w:cstheme="minorBidi"/>
          <w:color w:val="000000"/>
          <w:rtl/>
          <w:rPrChange w:id="1853" w:author="giladsar@gmail.com" w:date="2025-04-08T13:34:00Z">
            <w:rPr>
              <w:rFonts w:ascii="Arial" w:hAnsi="Arial" w:cs="Arial"/>
              <w:color w:val="000000"/>
              <w:rtl/>
            </w:rPr>
          </w:rPrChange>
        </w:rPr>
        <w:t>אם אני אעבור ליד בחורה שנראית טוב, אני אסתובב כדי להסתכל שוב</w:t>
      </w:r>
    </w:p>
    <w:p w14:paraId="6BB70236" w14:textId="77777777" w:rsidR="000E55CC" w:rsidRPr="00250813" w:rsidRDefault="000E55CC" w:rsidP="000E55CC">
      <w:pPr>
        <w:rPr>
          <w:rFonts w:asciiTheme="minorBidi" w:hAnsiTheme="minorBidi" w:cstheme="minorBidi"/>
          <w:rtl/>
          <w:rPrChange w:id="1854" w:author="giladsar@gmail.com" w:date="2025-04-08T13:34:00Z">
            <w:rPr>
              <w:rtl/>
            </w:rPr>
          </w:rPrChange>
        </w:rPr>
      </w:pPr>
    </w:p>
    <w:p w14:paraId="66DCCA06" w14:textId="77777777" w:rsidR="000E55CC" w:rsidRPr="00250813" w:rsidRDefault="000E55CC" w:rsidP="000E55CC">
      <w:pPr>
        <w:pStyle w:val="NormalWeb"/>
        <w:bidi/>
        <w:spacing w:before="0" w:beforeAutospacing="0" w:after="0" w:afterAutospacing="0"/>
        <w:rPr>
          <w:rFonts w:asciiTheme="minorBidi" w:hAnsiTheme="minorBidi" w:cstheme="minorBidi"/>
          <w:rPrChange w:id="1855" w:author="giladsar@gmail.com" w:date="2025-04-08T13:34:00Z">
            <w:rPr/>
          </w:rPrChange>
        </w:rPr>
      </w:pPr>
      <w:r w:rsidRPr="00250813">
        <w:rPr>
          <w:rFonts w:asciiTheme="minorBidi" w:hAnsiTheme="minorBidi" w:cstheme="minorBidi"/>
          <w:color w:val="000000"/>
          <w:rtl/>
          <w:rPrChange w:id="1856"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857"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858"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3F3F447C" w14:textId="77777777" w:rsidR="000E55CC" w:rsidRPr="00250813" w:rsidRDefault="000E55CC" w:rsidP="000E55CC">
      <w:pPr>
        <w:spacing w:after="240"/>
        <w:rPr>
          <w:rFonts w:asciiTheme="minorBidi" w:hAnsiTheme="minorBidi" w:cstheme="minorBidi"/>
          <w:rtl/>
          <w:rPrChange w:id="1859" w:author="giladsar@gmail.com" w:date="2025-04-08T13:34:00Z">
            <w:rPr>
              <w:rtl/>
            </w:rPr>
          </w:rPrChange>
        </w:rPr>
      </w:pPr>
    </w:p>
    <w:p w14:paraId="79332FFF" w14:textId="77777777" w:rsidR="000E55CC" w:rsidRPr="00250813" w:rsidRDefault="000E55CC" w:rsidP="000E55CC">
      <w:pPr>
        <w:pStyle w:val="NormalWeb"/>
        <w:bidi/>
        <w:spacing w:before="0" w:beforeAutospacing="0" w:after="0" w:afterAutospacing="0"/>
        <w:rPr>
          <w:rFonts w:asciiTheme="minorBidi" w:hAnsiTheme="minorBidi" w:cstheme="minorBidi"/>
          <w:rPrChange w:id="1860" w:author="giladsar@gmail.com" w:date="2025-04-08T13:34:00Z">
            <w:rPr/>
          </w:rPrChange>
        </w:rPr>
      </w:pPr>
      <w:r w:rsidRPr="00250813">
        <w:rPr>
          <w:rFonts w:asciiTheme="minorBidi" w:hAnsiTheme="minorBidi" w:cstheme="minorBidi"/>
          <w:b/>
          <w:bCs/>
          <w:color w:val="000000"/>
          <w:rtl/>
          <w:rPrChange w:id="1861" w:author="giladsar@gmail.com" w:date="2025-04-08T13:34:00Z">
            <w:rPr>
              <w:rFonts w:ascii="Arial" w:hAnsi="Arial" w:cs="Arial"/>
              <w:b/>
              <w:bCs/>
              <w:color w:val="000000"/>
              <w:rtl/>
            </w:rPr>
          </w:rPrChange>
        </w:rPr>
        <w:t>[12]</w:t>
      </w:r>
    </w:p>
    <w:p w14:paraId="3BC53981" w14:textId="77777777" w:rsidR="000E55CC" w:rsidRPr="00250813" w:rsidRDefault="000E55CC" w:rsidP="000E55CC">
      <w:pPr>
        <w:pStyle w:val="NormalWeb"/>
        <w:bidi/>
        <w:spacing w:before="0" w:beforeAutospacing="0" w:after="0" w:afterAutospacing="0"/>
        <w:rPr>
          <w:rFonts w:asciiTheme="minorBidi" w:hAnsiTheme="minorBidi" w:cstheme="minorBidi"/>
          <w:rtl/>
          <w:rPrChange w:id="1862" w:author="giladsar@gmail.com" w:date="2025-04-08T13:34:00Z">
            <w:rPr>
              <w:rtl/>
            </w:rPr>
          </w:rPrChange>
        </w:rPr>
      </w:pPr>
      <w:r w:rsidRPr="00250813">
        <w:rPr>
          <w:rFonts w:asciiTheme="minorBidi" w:hAnsiTheme="minorBidi" w:cstheme="minorBidi"/>
          <w:color w:val="000000"/>
          <w:rtl/>
          <w:rPrChange w:id="1863" w:author="giladsar@gmail.com" w:date="2025-04-08T13:34:00Z">
            <w:rPr>
              <w:rFonts w:ascii="Arial" w:hAnsi="Arial" w:cs="Arial"/>
              <w:color w:val="000000"/>
              <w:rtl/>
            </w:rPr>
          </w:rPrChange>
        </w:rPr>
        <w:t>נשים שרוצות להיראות טוב צריכות ללבוש בגדים צמודים או חשופים</w:t>
      </w:r>
    </w:p>
    <w:p w14:paraId="183BEB0C" w14:textId="77777777" w:rsidR="000E55CC" w:rsidRPr="00250813" w:rsidRDefault="000E55CC" w:rsidP="000E55CC">
      <w:pPr>
        <w:rPr>
          <w:rFonts w:asciiTheme="minorBidi" w:hAnsiTheme="minorBidi" w:cstheme="minorBidi"/>
          <w:rtl/>
          <w:rPrChange w:id="1864" w:author="giladsar@gmail.com" w:date="2025-04-08T13:34:00Z">
            <w:rPr>
              <w:rtl/>
            </w:rPr>
          </w:rPrChange>
        </w:rPr>
      </w:pPr>
    </w:p>
    <w:p w14:paraId="4DB4F563" w14:textId="77777777" w:rsidR="000E55CC" w:rsidRPr="00250813" w:rsidRDefault="000E55CC" w:rsidP="000E55CC">
      <w:pPr>
        <w:pStyle w:val="NormalWeb"/>
        <w:bidi/>
        <w:spacing w:before="0" w:beforeAutospacing="0" w:after="0" w:afterAutospacing="0"/>
        <w:rPr>
          <w:rFonts w:asciiTheme="minorBidi" w:hAnsiTheme="minorBidi" w:cstheme="minorBidi"/>
          <w:rPrChange w:id="1865" w:author="giladsar@gmail.com" w:date="2025-04-08T13:34:00Z">
            <w:rPr/>
          </w:rPrChange>
        </w:rPr>
      </w:pPr>
      <w:r w:rsidRPr="00250813">
        <w:rPr>
          <w:rFonts w:asciiTheme="minorBidi" w:hAnsiTheme="minorBidi" w:cstheme="minorBidi"/>
          <w:color w:val="000000"/>
          <w:rtl/>
          <w:rPrChange w:id="1866"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867"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868"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3236C27D" w14:textId="77777777" w:rsidR="000E55CC" w:rsidRPr="00250813" w:rsidRDefault="000E55CC" w:rsidP="000E55CC">
      <w:pPr>
        <w:spacing w:after="240"/>
        <w:rPr>
          <w:rFonts w:asciiTheme="minorBidi" w:hAnsiTheme="minorBidi" w:cstheme="minorBidi"/>
          <w:rtl/>
          <w:rPrChange w:id="1869" w:author="giladsar@gmail.com" w:date="2025-04-08T13:34:00Z">
            <w:rPr>
              <w:rtl/>
            </w:rPr>
          </w:rPrChange>
        </w:rPr>
      </w:pPr>
    </w:p>
    <w:p w14:paraId="79D001FC" w14:textId="77777777" w:rsidR="000E55CC" w:rsidRPr="00250813" w:rsidRDefault="000E55CC" w:rsidP="000E55CC">
      <w:pPr>
        <w:pStyle w:val="NormalWeb"/>
        <w:spacing w:before="0" w:beforeAutospacing="0" w:after="0" w:afterAutospacing="0"/>
        <w:jc w:val="right"/>
        <w:rPr>
          <w:rFonts w:asciiTheme="minorBidi" w:hAnsiTheme="minorBidi" w:cstheme="minorBidi"/>
          <w:rPrChange w:id="1870" w:author="giladsar@gmail.com" w:date="2025-04-08T13:34:00Z">
            <w:rPr/>
          </w:rPrChange>
        </w:rPr>
      </w:pPr>
      <w:r w:rsidRPr="00250813">
        <w:rPr>
          <w:rFonts w:asciiTheme="minorBidi" w:hAnsiTheme="minorBidi" w:cstheme="minorBidi"/>
          <w:b/>
          <w:bCs/>
          <w:color w:val="000000"/>
          <w:rPrChange w:id="1871" w:author="giladsar@gmail.com" w:date="2025-04-08T13:34:00Z">
            <w:rPr>
              <w:rFonts w:ascii="Arial" w:hAnsi="Arial" w:cs="Arial"/>
              <w:b/>
              <w:bCs/>
              <w:color w:val="000000"/>
            </w:rPr>
          </w:rPrChange>
        </w:rPr>
        <w:lastRenderedPageBreak/>
        <w:t>[13- reversed]</w:t>
      </w:r>
    </w:p>
    <w:p w14:paraId="3BE912D0" w14:textId="77777777" w:rsidR="000E55CC" w:rsidRPr="00250813" w:rsidRDefault="000E55CC" w:rsidP="000E55CC">
      <w:pPr>
        <w:pStyle w:val="NormalWeb"/>
        <w:bidi/>
        <w:spacing w:before="0" w:beforeAutospacing="0" w:after="0" w:afterAutospacing="0"/>
        <w:rPr>
          <w:rFonts w:asciiTheme="minorBidi" w:hAnsiTheme="minorBidi" w:cstheme="minorBidi"/>
          <w:rPrChange w:id="1872" w:author="giladsar@gmail.com" w:date="2025-04-08T13:34:00Z">
            <w:rPr/>
          </w:rPrChange>
        </w:rPr>
      </w:pPr>
      <w:r w:rsidRPr="00250813">
        <w:rPr>
          <w:rFonts w:asciiTheme="minorBidi" w:hAnsiTheme="minorBidi" w:cstheme="minorBidi"/>
          <w:color w:val="000000"/>
          <w:rtl/>
          <w:rPrChange w:id="1873" w:author="giladsar@gmail.com" w:date="2025-04-08T13:34:00Z">
            <w:rPr>
              <w:rFonts w:ascii="Arial" w:hAnsi="Arial" w:cs="Arial"/>
              <w:color w:val="000000"/>
              <w:rtl/>
            </w:rPr>
          </w:rPrChange>
        </w:rPr>
        <w:t xml:space="preserve">אני בדרך-כלל </w:t>
      </w:r>
      <w:r w:rsidRPr="00250813">
        <w:rPr>
          <w:rFonts w:asciiTheme="minorBidi" w:hAnsiTheme="minorBidi" w:cstheme="minorBidi"/>
          <w:b/>
          <w:bCs/>
          <w:color w:val="000000"/>
          <w:u w:val="single"/>
          <w:rtl/>
          <w:rPrChange w:id="1874" w:author="giladsar@gmail.com" w:date="2025-04-08T13:34:00Z">
            <w:rPr>
              <w:rFonts w:ascii="Arial" w:hAnsi="Arial" w:cs="Arial"/>
              <w:b/>
              <w:bCs/>
              <w:color w:val="000000"/>
              <w:u w:val="single"/>
              <w:rtl/>
            </w:rPr>
          </w:rPrChange>
        </w:rPr>
        <w:t>לא</w:t>
      </w:r>
      <w:r w:rsidRPr="00250813">
        <w:rPr>
          <w:rFonts w:asciiTheme="minorBidi" w:hAnsiTheme="minorBidi" w:cstheme="minorBidi"/>
          <w:color w:val="000000"/>
          <w:rtl/>
          <w:rPrChange w:id="1875" w:author="giladsar@gmail.com" w:date="2025-04-08T13:34:00Z">
            <w:rPr>
              <w:rFonts w:ascii="Arial" w:hAnsi="Arial" w:cs="Arial"/>
              <w:color w:val="000000"/>
              <w:rtl/>
            </w:rPr>
          </w:rPrChange>
        </w:rPr>
        <w:t xml:space="preserve"> משווה בין נשים על בסיס המראה שלהן</w:t>
      </w:r>
    </w:p>
    <w:p w14:paraId="77838F8C" w14:textId="77777777" w:rsidR="000E55CC" w:rsidRPr="00250813" w:rsidRDefault="000E55CC" w:rsidP="000E55CC">
      <w:pPr>
        <w:rPr>
          <w:rFonts w:asciiTheme="minorBidi" w:hAnsiTheme="minorBidi" w:cstheme="minorBidi"/>
          <w:rtl/>
          <w:rPrChange w:id="1876" w:author="giladsar@gmail.com" w:date="2025-04-08T13:34:00Z">
            <w:rPr>
              <w:rtl/>
            </w:rPr>
          </w:rPrChange>
        </w:rPr>
      </w:pPr>
    </w:p>
    <w:p w14:paraId="0D26F3D6" w14:textId="77777777" w:rsidR="000E55CC" w:rsidRPr="00250813" w:rsidRDefault="000E55CC" w:rsidP="000E55CC">
      <w:pPr>
        <w:pStyle w:val="NormalWeb"/>
        <w:bidi/>
        <w:spacing w:before="0" w:beforeAutospacing="0" w:after="0" w:afterAutospacing="0"/>
        <w:rPr>
          <w:rFonts w:asciiTheme="minorBidi" w:hAnsiTheme="minorBidi" w:cstheme="minorBidi"/>
          <w:rPrChange w:id="1877" w:author="giladsar@gmail.com" w:date="2025-04-08T13:34:00Z">
            <w:rPr/>
          </w:rPrChange>
        </w:rPr>
      </w:pPr>
      <w:r w:rsidRPr="00250813">
        <w:rPr>
          <w:rFonts w:asciiTheme="minorBidi" w:hAnsiTheme="minorBidi" w:cstheme="minorBidi"/>
          <w:color w:val="000000"/>
          <w:rtl/>
          <w:rPrChange w:id="1878"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879"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880"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2A650387" w14:textId="77777777" w:rsidR="000E55CC" w:rsidRPr="00250813" w:rsidRDefault="000E55CC" w:rsidP="000E55CC">
      <w:pPr>
        <w:spacing w:after="240"/>
        <w:rPr>
          <w:rFonts w:asciiTheme="minorBidi" w:hAnsiTheme="minorBidi" w:cstheme="minorBidi"/>
          <w:rtl/>
          <w:rPrChange w:id="1881" w:author="giladsar@gmail.com" w:date="2025-04-08T13:34:00Z">
            <w:rPr>
              <w:rtl/>
            </w:rPr>
          </w:rPrChange>
        </w:rPr>
      </w:pPr>
    </w:p>
    <w:p w14:paraId="00452106" w14:textId="77777777" w:rsidR="000E55CC" w:rsidRPr="00250813" w:rsidRDefault="000E55CC" w:rsidP="000E55CC">
      <w:pPr>
        <w:pStyle w:val="NormalWeb"/>
        <w:bidi/>
        <w:spacing w:before="0" w:beforeAutospacing="0" w:after="0" w:afterAutospacing="0"/>
        <w:rPr>
          <w:rFonts w:asciiTheme="minorBidi" w:hAnsiTheme="minorBidi" w:cstheme="minorBidi"/>
          <w:rPrChange w:id="1882" w:author="giladsar@gmail.com" w:date="2025-04-08T13:34:00Z">
            <w:rPr/>
          </w:rPrChange>
        </w:rPr>
      </w:pPr>
      <w:r w:rsidRPr="00250813">
        <w:rPr>
          <w:rFonts w:asciiTheme="minorBidi" w:hAnsiTheme="minorBidi" w:cstheme="minorBidi"/>
          <w:b/>
          <w:bCs/>
          <w:color w:val="000000"/>
          <w:rtl/>
          <w:rPrChange w:id="1883" w:author="giladsar@gmail.com" w:date="2025-04-08T13:34:00Z">
            <w:rPr>
              <w:rFonts w:ascii="Arial" w:hAnsi="Arial" w:cs="Arial"/>
              <w:b/>
              <w:bCs/>
              <w:color w:val="000000"/>
              <w:rtl/>
            </w:rPr>
          </w:rPrChange>
        </w:rPr>
        <w:t>[14]</w:t>
      </w:r>
    </w:p>
    <w:p w14:paraId="77108186" w14:textId="77777777" w:rsidR="000E55CC" w:rsidRPr="00250813" w:rsidRDefault="000E55CC" w:rsidP="000E55CC">
      <w:pPr>
        <w:pStyle w:val="NormalWeb"/>
        <w:bidi/>
        <w:spacing w:before="0" w:beforeAutospacing="0" w:after="0" w:afterAutospacing="0"/>
        <w:rPr>
          <w:rFonts w:asciiTheme="minorBidi" w:hAnsiTheme="minorBidi" w:cstheme="minorBidi"/>
          <w:rtl/>
          <w:rPrChange w:id="1884" w:author="giladsar@gmail.com" w:date="2025-04-08T13:34:00Z">
            <w:rPr>
              <w:rtl/>
            </w:rPr>
          </w:rPrChange>
        </w:rPr>
      </w:pPr>
      <w:r w:rsidRPr="00250813">
        <w:rPr>
          <w:rFonts w:asciiTheme="minorBidi" w:hAnsiTheme="minorBidi" w:cstheme="minorBidi"/>
          <w:color w:val="000000"/>
          <w:rtl/>
          <w:rPrChange w:id="1885" w:author="giladsar@gmail.com" w:date="2025-04-08T13:34:00Z">
            <w:rPr>
              <w:rFonts w:ascii="Arial" w:hAnsi="Arial" w:cs="Arial"/>
              <w:color w:val="000000"/>
              <w:rtl/>
            </w:rPr>
          </w:rPrChange>
        </w:rPr>
        <w:t>חברים שלי ואני מדברים הרבה על איך נשים נראות או על כמה הן מושכות</w:t>
      </w:r>
    </w:p>
    <w:p w14:paraId="4F45E12D" w14:textId="77777777" w:rsidR="000E55CC" w:rsidRPr="00250813" w:rsidRDefault="000E55CC" w:rsidP="000E55CC">
      <w:pPr>
        <w:rPr>
          <w:rFonts w:asciiTheme="minorBidi" w:hAnsiTheme="minorBidi" w:cstheme="minorBidi"/>
          <w:rtl/>
          <w:rPrChange w:id="1886" w:author="giladsar@gmail.com" w:date="2025-04-08T13:34:00Z">
            <w:rPr>
              <w:rtl/>
            </w:rPr>
          </w:rPrChange>
        </w:rPr>
      </w:pPr>
    </w:p>
    <w:p w14:paraId="46DC4800" w14:textId="77777777" w:rsidR="000E55CC" w:rsidRPr="00250813" w:rsidRDefault="000E55CC" w:rsidP="000E55CC">
      <w:pPr>
        <w:pStyle w:val="NormalWeb"/>
        <w:bidi/>
        <w:spacing w:before="0" w:beforeAutospacing="0" w:after="0" w:afterAutospacing="0"/>
        <w:rPr>
          <w:rFonts w:asciiTheme="minorBidi" w:hAnsiTheme="minorBidi" w:cstheme="minorBidi"/>
          <w:rPrChange w:id="1887" w:author="giladsar@gmail.com" w:date="2025-04-08T13:34:00Z">
            <w:rPr/>
          </w:rPrChange>
        </w:rPr>
      </w:pPr>
      <w:r w:rsidRPr="00250813">
        <w:rPr>
          <w:rFonts w:asciiTheme="minorBidi" w:hAnsiTheme="minorBidi" w:cstheme="minorBidi"/>
          <w:color w:val="000000"/>
          <w:rtl/>
          <w:rPrChange w:id="1888"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889"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890"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0BC2FAE0" w14:textId="77777777" w:rsidR="000E55CC" w:rsidRPr="00250813" w:rsidRDefault="000E55CC" w:rsidP="000E55CC">
      <w:pPr>
        <w:spacing w:after="240"/>
        <w:rPr>
          <w:rFonts w:asciiTheme="minorBidi" w:hAnsiTheme="minorBidi" w:cstheme="minorBidi"/>
          <w:rtl/>
          <w:rPrChange w:id="1891" w:author="giladsar@gmail.com" w:date="2025-04-08T13:34:00Z">
            <w:rPr>
              <w:rtl/>
            </w:rPr>
          </w:rPrChange>
        </w:rPr>
      </w:pPr>
    </w:p>
    <w:p w14:paraId="521F12CE" w14:textId="77777777" w:rsidR="000E55CC" w:rsidRPr="00250813" w:rsidRDefault="000E55CC" w:rsidP="000E55CC">
      <w:pPr>
        <w:pStyle w:val="NormalWeb"/>
        <w:bidi/>
        <w:spacing w:before="0" w:beforeAutospacing="0" w:after="0" w:afterAutospacing="0"/>
        <w:rPr>
          <w:rFonts w:asciiTheme="minorBidi" w:hAnsiTheme="minorBidi" w:cstheme="minorBidi"/>
          <w:rPrChange w:id="1892" w:author="giladsar@gmail.com" w:date="2025-04-08T13:34:00Z">
            <w:rPr/>
          </w:rPrChange>
        </w:rPr>
      </w:pPr>
      <w:r w:rsidRPr="00250813">
        <w:rPr>
          <w:rFonts w:asciiTheme="minorBidi" w:hAnsiTheme="minorBidi" w:cstheme="minorBidi"/>
          <w:b/>
          <w:bCs/>
          <w:color w:val="000000"/>
          <w:rtl/>
          <w:rPrChange w:id="1893" w:author="giladsar@gmail.com" w:date="2025-04-08T13:34:00Z">
            <w:rPr>
              <w:rFonts w:ascii="Arial" w:hAnsi="Arial" w:cs="Arial"/>
              <w:b/>
              <w:bCs/>
              <w:color w:val="000000"/>
              <w:rtl/>
            </w:rPr>
          </w:rPrChange>
        </w:rPr>
        <w:t>[15]</w:t>
      </w:r>
    </w:p>
    <w:p w14:paraId="0D2141DB" w14:textId="77777777" w:rsidR="000E55CC" w:rsidRPr="00250813" w:rsidRDefault="000E55CC" w:rsidP="000E55CC">
      <w:pPr>
        <w:pStyle w:val="NormalWeb"/>
        <w:bidi/>
        <w:spacing w:before="0" w:beforeAutospacing="0" w:after="0" w:afterAutospacing="0"/>
        <w:rPr>
          <w:rFonts w:asciiTheme="minorBidi" w:hAnsiTheme="minorBidi" w:cstheme="minorBidi"/>
          <w:rtl/>
          <w:rPrChange w:id="1894" w:author="giladsar@gmail.com" w:date="2025-04-08T13:34:00Z">
            <w:rPr>
              <w:rtl/>
            </w:rPr>
          </w:rPrChange>
        </w:rPr>
      </w:pPr>
      <w:r w:rsidRPr="00250813">
        <w:rPr>
          <w:rFonts w:asciiTheme="minorBidi" w:hAnsiTheme="minorBidi" w:cstheme="minorBidi"/>
          <w:color w:val="000000"/>
          <w:rtl/>
          <w:rPrChange w:id="1895" w:author="giladsar@gmail.com" w:date="2025-04-08T13:34:00Z">
            <w:rPr>
              <w:rFonts w:ascii="Arial" w:hAnsi="Arial" w:cs="Arial"/>
              <w:color w:val="000000"/>
              <w:rtl/>
            </w:rPr>
          </w:rPrChange>
        </w:rPr>
        <w:t>להעיר על מראה גופני של נשים זה דבר טבעי</w:t>
      </w:r>
    </w:p>
    <w:p w14:paraId="4FE819F1" w14:textId="77777777" w:rsidR="000E55CC" w:rsidRPr="00250813" w:rsidRDefault="000E55CC" w:rsidP="000E55CC">
      <w:pPr>
        <w:rPr>
          <w:rFonts w:asciiTheme="minorBidi" w:hAnsiTheme="minorBidi" w:cstheme="minorBidi"/>
          <w:rtl/>
          <w:rPrChange w:id="1896" w:author="giladsar@gmail.com" w:date="2025-04-08T13:34:00Z">
            <w:rPr>
              <w:rtl/>
            </w:rPr>
          </w:rPrChange>
        </w:rPr>
      </w:pPr>
    </w:p>
    <w:p w14:paraId="163812E9" w14:textId="77777777" w:rsidR="000E55CC" w:rsidRPr="00250813" w:rsidRDefault="000E55CC" w:rsidP="000E55CC">
      <w:pPr>
        <w:pStyle w:val="NormalWeb"/>
        <w:bidi/>
        <w:spacing w:before="0" w:beforeAutospacing="0" w:after="0" w:afterAutospacing="0"/>
        <w:rPr>
          <w:rFonts w:asciiTheme="minorBidi" w:hAnsiTheme="minorBidi" w:cstheme="minorBidi"/>
          <w:rPrChange w:id="1897" w:author="giladsar@gmail.com" w:date="2025-04-08T13:34:00Z">
            <w:rPr/>
          </w:rPrChange>
        </w:rPr>
      </w:pPr>
      <w:r w:rsidRPr="00250813">
        <w:rPr>
          <w:rFonts w:asciiTheme="minorBidi" w:hAnsiTheme="minorBidi" w:cstheme="minorBidi"/>
          <w:color w:val="000000"/>
          <w:rtl/>
          <w:rPrChange w:id="1898"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899"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900"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003A3EC1" w14:textId="77777777" w:rsidR="000E55CC" w:rsidRPr="00250813" w:rsidRDefault="000E55CC" w:rsidP="000E55CC">
      <w:pPr>
        <w:spacing w:after="240"/>
        <w:rPr>
          <w:rFonts w:asciiTheme="minorBidi" w:hAnsiTheme="minorBidi" w:cstheme="minorBidi"/>
          <w:rtl/>
          <w:rPrChange w:id="1901" w:author="giladsar@gmail.com" w:date="2025-04-08T13:34:00Z">
            <w:rPr>
              <w:rtl/>
            </w:rPr>
          </w:rPrChange>
        </w:rPr>
      </w:pPr>
    </w:p>
    <w:p w14:paraId="558617E0" w14:textId="77777777" w:rsidR="000E55CC" w:rsidRPr="00250813" w:rsidRDefault="000E55CC" w:rsidP="000E55CC">
      <w:pPr>
        <w:pStyle w:val="NormalWeb"/>
        <w:bidi/>
        <w:spacing w:before="0" w:beforeAutospacing="0" w:after="0" w:afterAutospacing="0"/>
        <w:rPr>
          <w:rFonts w:asciiTheme="minorBidi" w:hAnsiTheme="minorBidi" w:cstheme="minorBidi"/>
          <w:rPrChange w:id="1902" w:author="giladsar@gmail.com" w:date="2025-04-08T13:34:00Z">
            <w:rPr/>
          </w:rPrChange>
        </w:rPr>
      </w:pPr>
      <w:r w:rsidRPr="00250813">
        <w:rPr>
          <w:rFonts w:asciiTheme="minorBidi" w:hAnsiTheme="minorBidi" w:cstheme="minorBidi"/>
          <w:b/>
          <w:bCs/>
          <w:color w:val="000000"/>
          <w:rtl/>
          <w:rPrChange w:id="1903" w:author="giladsar@gmail.com" w:date="2025-04-08T13:34:00Z">
            <w:rPr>
              <w:rFonts w:ascii="Arial" w:hAnsi="Arial" w:cs="Arial"/>
              <w:b/>
              <w:bCs/>
              <w:color w:val="000000"/>
              <w:rtl/>
            </w:rPr>
          </w:rPrChange>
        </w:rPr>
        <w:t>[16]</w:t>
      </w:r>
    </w:p>
    <w:p w14:paraId="144EDB33" w14:textId="77777777" w:rsidR="000E55CC" w:rsidRPr="00250813" w:rsidRDefault="000E55CC" w:rsidP="000E55CC">
      <w:pPr>
        <w:pStyle w:val="NormalWeb"/>
        <w:bidi/>
        <w:spacing w:before="0" w:beforeAutospacing="0" w:after="0" w:afterAutospacing="0"/>
        <w:rPr>
          <w:rFonts w:asciiTheme="minorBidi" w:hAnsiTheme="minorBidi" w:cstheme="minorBidi"/>
          <w:rtl/>
          <w:rPrChange w:id="1904" w:author="giladsar@gmail.com" w:date="2025-04-08T13:34:00Z">
            <w:rPr>
              <w:rtl/>
            </w:rPr>
          </w:rPrChange>
        </w:rPr>
      </w:pPr>
      <w:r w:rsidRPr="00250813">
        <w:rPr>
          <w:rFonts w:asciiTheme="minorBidi" w:hAnsiTheme="minorBidi" w:cstheme="minorBidi"/>
          <w:color w:val="000000"/>
          <w:rtl/>
          <w:rPrChange w:id="1905" w:author="giladsar@gmail.com" w:date="2025-04-08T13:34:00Z">
            <w:rPr>
              <w:rFonts w:ascii="Arial" w:hAnsi="Arial" w:cs="Arial"/>
              <w:color w:val="000000"/>
              <w:rtl/>
            </w:rPr>
          </w:rPrChange>
        </w:rPr>
        <w:t> לעיתים קרובות אני מדרג נשים על-פי המראה שלה</w:t>
      </w:r>
    </w:p>
    <w:p w14:paraId="303BE7D4" w14:textId="77777777" w:rsidR="000E55CC" w:rsidRPr="00250813" w:rsidRDefault="000E55CC" w:rsidP="000E55CC">
      <w:pPr>
        <w:rPr>
          <w:rFonts w:asciiTheme="minorBidi" w:hAnsiTheme="minorBidi" w:cstheme="minorBidi"/>
          <w:rtl/>
          <w:rPrChange w:id="1906" w:author="giladsar@gmail.com" w:date="2025-04-08T13:34:00Z">
            <w:rPr>
              <w:rtl/>
            </w:rPr>
          </w:rPrChange>
        </w:rPr>
      </w:pPr>
    </w:p>
    <w:p w14:paraId="0539819E" w14:textId="77777777" w:rsidR="000E55CC" w:rsidRPr="00250813" w:rsidRDefault="000E55CC" w:rsidP="000E55CC">
      <w:pPr>
        <w:pStyle w:val="NormalWeb"/>
        <w:bidi/>
        <w:spacing w:before="0" w:beforeAutospacing="0" w:after="0" w:afterAutospacing="0"/>
        <w:rPr>
          <w:rFonts w:asciiTheme="minorBidi" w:hAnsiTheme="minorBidi" w:cstheme="minorBidi"/>
          <w:rPrChange w:id="1907" w:author="giladsar@gmail.com" w:date="2025-04-08T13:34:00Z">
            <w:rPr/>
          </w:rPrChange>
        </w:rPr>
      </w:pPr>
      <w:r w:rsidRPr="00250813">
        <w:rPr>
          <w:rFonts w:asciiTheme="minorBidi" w:hAnsiTheme="minorBidi" w:cstheme="minorBidi"/>
          <w:color w:val="000000"/>
          <w:rtl/>
          <w:rPrChange w:id="1908"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909"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910"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0A2E3676" w14:textId="77777777" w:rsidR="000E55CC" w:rsidRPr="00250813" w:rsidRDefault="000E55CC" w:rsidP="000E55CC">
      <w:pPr>
        <w:spacing w:after="240"/>
        <w:rPr>
          <w:rFonts w:asciiTheme="minorBidi" w:hAnsiTheme="minorBidi" w:cstheme="minorBidi"/>
          <w:rtl/>
          <w:rPrChange w:id="1911" w:author="giladsar@gmail.com" w:date="2025-04-08T13:34:00Z">
            <w:rPr>
              <w:rtl/>
            </w:rPr>
          </w:rPrChange>
        </w:rPr>
      </w:pPr>
    </w:p>
    <w:p w14:paraId="29EBF8DA" w14:textId="77777777" w:rsidR="000E55CC" w:rsidRPr="00250813" w:rsidRDefault="000E55CC" w:rsidP="000E55CC">
      <w:pPr>
        <w:pStyle w:val="NormalWeb"/>
        <w:bidi/>
        <w:spacing w:before="0" w:beforeAutospacing="0" w:after="0" w:afterAutospacing="0"/>
        <w:rPr>
          <w:rFonts w:asciiTheme="minorBidi" w:hAnsiTheme="minorBidi" w:cstheme="minorBidi"/>
          <w:rPrChange w:id="1912" w:author="giladsar@gmail.com" w:date="2025-04-08T13:34:00Z">
            <w:rPr/>
          </w:rPrChange>
        </w:rPr>
      </w:pPr>
      <w:r w:rsidRPr="00250813">
        <w:rPr>
          <w:rFonts w:asciiTheme="minorBidi" w:hAnsiTheme="minorBidi" w:cstheme="minorBidi"/>
          <w:b/>
          <w:bCs/>
          <w:color w:val="000000"/>
          <w:rtl/>
          <w:rPrChange w:id="1913" w:author="giladsar@gmail.com" w:date="2025-04-08T13:34:00Z">
            <w:rPr>
              <w:rFonts w:ascii="Arial" w:hAnsi="Arial" w:cs="Arial"/>
              <w:b/>
              <w:bCs/>
              <w:color w:val="000000"/>
              <w:rtl/>
            </w:rPr>
          </w:rPrChange>
        </w:rPr>
        <w:t>[17]</w:t>
      </w:r>
    </w:p>
    <w:p w14:paraId="5CB68E92" w14:textId="77777777" w:rsidR="000E55CC" w:rsidRPr="00250813" w:rsidRDefault="000E55CC" w:rsidP="000E55CC">
      <w:pPr>
        <w:pStyle w:val="NormalWeb"/>
        <w:bidi/>
        <w:spacing w:before="0" w:beforeAutospacing="0" w:after="0" w:afterAutospacing="0"/>
        <w:rPr>
          <w:rFonts w:asciiTheme="minorBidi" w:hAnsiTheme="minorBidi" w:cstheme="minorBidi"/>
          <w:rtl/>
          <w:rPrChange w:id="1914" w:author="giladsar@gmail.com" w:date="2025-04-08T13:34:00Z">
            <w:rPr>
              <w:rtl/>
            </w:rPr>
          </w:rPrChange>
        </w:rPr>
      </w:pPr>
      <w:r w:rsidRPr="00250813">
        <w:rPr>
          <w:rFonts w:asciiTheme="minorBidi" w:hAnsiTheme="minorBidi" w:cstheme="minorBidi"/>
          <w:color w:val="000000"/>
          <w:rtl/>
          <w:rPrChange w:id="1915" w:author="giladsar@gmail.com" w:date="2025-04-08T13:34:00Z">
            <w:rPr>
              <w:rFonts w:ascii="Arial" w:hAnsi="Arial" w:cs="Arial"/>
              <w:color w:val="000000"/>
              <w:rtl/>
            </w:rPr>
          </w:rPrChange>
        </w:rPr>
        <w:t xml:space="preserve"> אני </w:t>
      </w:r>
      <w:proofErr w:type="spellStart"/>
      <w:r w:rsidRPr="00250813">
        <w:rPr>
          <w:rFonts w:asciiTheme="minorBidi" w:hAnsiTheme="minorBidi" w:cstheme="minorBidi"/>
          <w:color w:val="000000"/>
          <w:rtl/>
          <w:rPrChange w:id="1916" w:author="giladsar@gmail.com" w:date="2025-04-08T13:34:00Z">
            <w:rPr>
              <w:rFonts w:ascii="Arial" w:hAnsi="Arial" w:cs="Arial"/>
              <w:color w:val="000000"/>
              <w:rtl/>
            </w:rPr>
          </w:rPrChange>
        </w:rPr>
        <w:t>אהנה</w:t>
      </w:r>
      <w:proofErr w:type="spellEnd"/>
      <w:r w:rsidRPr="00250813">
        <w:rPr>
          <w:rFonts w:asciiTheme="minorBidi" w:hAnsiTheme="minorBidi" w:cstheme="minorBidi"/>
          <w:color w:val="000000"/>
          <w:rtl/>
          <w:rPrChange w:id="1917" w:author="giladsar@gmail.com" w:date="2025-04-08T13:34:00Z">
            <w:rPr>
              <w:rFonts w:ascii="Arial" w:hAnsi="Arial" w:cs="Arial"/>
              <w:color w:val="000000"/>
              <w:rtl/>
            </w:rPr>
          </w:rPrChange>
        </w:rPr>
        <w:t xml:space="preserve"> מצפייה בחשפנית</w:t>
      </w:r>
    </w:p>
    <w:p w14:paraId="62886CE6" w14:textId="77777777" w:rsidR="000E55CC" w:rsidRPr="00250813" w:rsidRDefault="000E55CC" w:rsidP="000E55CC">
      <w:pPr>
        <w:rPr>
          <w:rFonts w:asciiTheme="minorBidi" w:hAnsiTheme="minorBidi" w:cstheme="minorBidi"/>
          <w:rtl/>
          <w:rPrChange w:id="1918" w:author="giladsar@gmail.com" w:date="2025-04-08T13:34:00Z">
            <w:rPr>
              <w:rtl/>
            </w:rPr>
          </w:rPrChange>
        </w:rPr>
      </w:pPr>
    </w:p>
    <w:p w14:paraId="26C6A90B" w14:textId="77777777" w:rsidR="000E55CC" w:rsidRPr="00250813" w:rsidRDefault="000E55CC" w:rsidP="000E55CC">
      <w:pPr>
        <w:pStyle w:val="NormalWeb"/>
        <w:bidi/>
        <w:spacing w:before="0" w:beforeAutospacing="0" w:after="0" w:afterAutospacing="0"/>
        <w:rPr>
          <w:rFonts w:asciiTheme="minorBidi" w:hAnsiTheme="minorBidi" w:cstheme="minorBidi"/>
          <w:rPrChange w:id="1919" w:author="giladsar@gmail.com" w:date="2025-04-08T13:34:00Z">
            <w:rPr/>
          </w:rPrChange>
        </w:rPr>
      </w:pPr>
      <w:r w:rsidRPr="00250813">
        <w:rPr>
          <w:rFonts w:asciiTheme="minorBidi" w:hAnsiTheme="minorBidi" w:cstheme="minorBidi"/>
          <w:color w:val="000000"/>
          <w:rtl/>
          <w:rPrChange w:id="1920"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921"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922"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2E4FDDA5" w14:textId="77777777" w:rsidR="000E55CC" w:rsidRPr="00250813" w:rsidRDefault="000E55CC" w:rsidP="000E55CC">
      <w:pPr>
        <w:spacing w:after="240"/>
        <w:rPr>
          <w:rFonts w:asciiTheme="minorBidi" w:hAnsiTheme="minorBidi" w:cstheme="minorBidi"/>
          <w:rtl/>
          <w:rPrChange w:id="1923" w:author="giladsar@gmail.com" w:date="2025-04-08T13:34:00Z">
            <w:rPr>
              <w:rtl/>
            </w:rPr>
          </w:rPrChange>
        </w:rPr>
      </w:pPr>
      <w:r w:rsidRPr="00250813">
        <w:rPr>
          <w:rFonts w:asciiTheme="minorBidi" w:hAnsiTheme="minorBidi" w:cstheme="minorBidi"/>
          <w:rPrChange w:id="1924" w:author="giladsar@gmail.com" w:date="2025-04-08T13:34:00Z">
            <w:rPr/>
          </w:rPrChange>
        </w:rPr>
        <w:br/>
      </w:r>
    </w:p>
    <w:p w14:paraId="48F6C3D4" w14:textId="77777777" w:rsidR="000E55CC" w:rsidRPr="00250813" w:rsidRDefault="000E55CC" w:rsidP="000E55CC">
      <w:pPr>
        <w:pStyle w:val="NormalWeb"/>
        <w:bidi/>
        <w:spacing w:before="0" w:beforeAutospacing="0" w:after="0" w:afterAutospacing="0"/>
        <w:rPr>
          <w:rFonts w:asciiTheme="minorBidi" w:hAnsiTheme="minorBidi" w:cstheme="minorBidi"/>
          <w:rPrChange w:id="1925" w:author="giladsar@gmail.com" w:date="2025-04-08T13:34:00Z">
            <w:rPr/>
          </w:rPrChange>
        </w:rPr>
      </w:pPr>
      <w:r w:rsidRPr="00250813">
        <w:rPr>
          <w:rFonts w:asciiTheme="minorBidi" w:hAnsiTheme="minorBidi" w:cstheme="minorBidi"/>
          <w:b/>
          <w:bCs/>
          <w:color w:val="000000"/>
          <w:rtl/>
          <w:rPrChange w:id="1926" w:author="giladsar@gmail.com" w:date="2025-04-08T13:34:00Z">
            <w:rPr>
              <w:rFonts w:ascii="Arial" w:hAnsi="Arial" w:cs="Arial"/>
              <w:b/>
              <w:bCs/>
              <w:color w:val="000000"/>
              <w:rtl/>
            </w:rPr>
          </w:rPrChange>
        </w:rPr>
        <w:t>[18]</w:t>
      </w:r>
    </w:p>
    <w:p w14:paraId="3DC38165" w14:textId="77777777" w:rsidR="000E55CC" w:rsidRPr="00250813" w:rsidRDefault="000E55CC" w:rsidP="000E55CC">
      <w:pPr>
        <w:pStyle w:val="NormalWeb"/>
        <w:bidi/>
        <w:spacing w:before="0" w:beforeAutospacing="0" w:after="0" w:afterAutospacing="0"/>
        <w:rPr>
          <w:rFonts w:asciiTheme="minorBidi" w:hAnsiTheme="minorBidi" w:cstheme="minorBidi"/>
          <w:rtl/>
          <w:rPrChange w:id="1927" w:author="giladsar@gmail.com" w:date="2025-04-08T13:34:00Z">
            <w:rPr>
              <w:rtl/>
            </w:rPr>
          </w:rPrChange>
        </w:rPr>
      </w:pPr>
      <w:r w:rsidRPr="00250813">
        <w:rPr>
          <w:rFonts w:asciiTheme="minorBidi" w:hAnsiTheme="minorBidi" w:cstheme="minorBidi"/>
          <w:color w:val="000000"/>
          <w:rtl/>
          <w:rPrChange w:id="1928" w:author="giladsar@gmail.com" w:date="2025-04-08T13:34:00Z">
            <w:rPr>
              <w:rFonts w:ascii="Arial" w:hAnsi="Arial" w:cs="Arial"/>
              <w:color w:val="000000"/>
              <w:rtl/>
            </w:rPr>
          </w:rPrChange>
        </w:rPr>
        <w:t>חברים שלי ואני מקניטים אחד את השני בנוגע לנשים לא מושכות שיצאנו איתן</w:t>
      </w:r>
    </w:p>
    <w:p w14:paraId="1047D051" w14:textId="77777777" w:rsidR="000E55CC" w:rsidRPr="00250813" w:rsidRDefault="000E55CC" w:rsidP="000E55CC">
      <w:pPr>
        <w:rPr>
          <w:rFonts w:asciiTheme="minorBidi" w:hAnsiTheme="minorBidi" w:cstheme="minorBidi"/>
          <w:rtl/>
          <w:rPrChange w:id="1929" w:author="giladsar@gmail.com" w:date="2025-04-08T13:34:00Z">
            <w:rPr>
              <w:rtl/>
            </w:rPr>
          </w:rPrChange>
        </w:rPr>
      </w:pPr>
    </w:p>
    <w:p w14:paraId="2E0F77FD" w14:textId="77777777" w:rsidR="000E55CC" w:rsidRPr="00250813" w:rsidRDefault="000E55CC" w:rsidP="000E55CC">
      <w:pPr>
        <w:pStyle w:val="NormalWeb"/>
        <w:bidi/>
        <w:spacing w:before="0" w:beforeAutospacing="0" w:after="0" w:afterAutospacing="0"/>
        <w:rPr>
          <w:rFonts w:asciiTheme="minorBidi" w:hAnsiTheme="minorBidi" w:cstheme="minorBidi"/>
          <w:rPrChange w:id="1930" w:author="giladsar@gmail.com" w:date="2025-04-08T13:34:00Z">
            <w:rPr/>
          </w:rPrChange>
        </w:rPr>
      </w:pPr>
      <w:r w:rsidRPr="00250813">
        <w:rPr>
          <w:rFonts w:asciiTheme="minorBidi" w:hAnsiTheme="minorBidi" w:cstheme="minorBidi"/>
          <w:color w:val="000000"/>
          <w:rtl/>
          <w:rPrChange w:id="1931"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932"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933" w:author="giladsar@gmail.com" w:date="2025-04-08T13:34:00Z">
            <w:rPr>
              <w:rFonts w:ascii="Arial" w:hAnsi="Arial" w:cs="Arial"/>
              <w:color w:val="000000"/>
              <w:rtl/>
            </w:rPr>
          </w:rPrChange>
        </w:rPr>
        <w:t xml:space="preserve"> מ: 1-לא מסכים בכלל, 2 - לא מסכים, 3- מתלבט או ניטראלי, 4- מסכים, 5-מסכים מאוד ]</w:t>
      </w:r>
    </w:p>
    <w:p w14:paraId="3F15E6F2" w14:textId="77777777" w:rsidR="0077151D" w:rsidRPr="00250813" w:rsidRDefault="0077151D" w:rsidP="0077151D">
      <w:pPr>
        <w:pStyle w:val="NormalWeb"/>
        <w:bidi/>
        <w:spacing w:before="0" w:beforeAutospacing="0" w:after="0" w:afterAutospacing="0"/>
        <w:rPr>
          <w:ins w:id="1934" w:author="giladsar@gmail.com" w:date="2025-03-04T13:10:00Z"/>
          <w:rFonts w:asciiTheme="minorBidi" w:hAnsiTheme="minorBidi" w:cstheme="minorBidi"/>
          <w:color w:val="000000"/>
          <w:rtl/>
          <w:rPrChange w:id="1935" w:author="giladsar@gmail.com" w:date="2025-04-08T13:34:00Z">
            <w:rPr>
              <w:ins w:id="1936" w:author="giladsar@gmail.com" w:date="2025-03-04T13:10:00Z"/>
              <w:rFonts w:ascii="Arial" w:hAnsi="Arial" w:cs="Arial"/>
              <w:color w:val="000000"/>
              <w:rtl/>
            </w:rPr>
          </w:rPrChange>
        </w:rPr>
      </w:pPr>
    </w:p>
    <w:p w14:paraId="763532EC" w14:textId="726F9E39" w:rsidR="0077151D" w:rsidRPr="00250813" w:rsidRDefault="0077151D" w:rsidP="0077151D">
      <w:pPr>
        <w:pStyle w:val="NormalWeb"/>
        <w:bidi/>
        <w:spacing w:before="0" w:beforeAutospacing="0" w:after="0" w:afterAutospacing="0"/>
        <w:rPr>
          <w:ins w:id="1937" w:author="giladsar@gmail.com" w:date="2025-03-04T13:10:00Z"/>
          <w:rFonts w:asciiTheme="minorBidi" w:hAnsiTheme="minorBidi" w:cstheme="minorBidi"/>
          <w:rPrChange w:id="1938" w:author="giladsar@gmail.com" w:date="2025-04-08T13:34:00Z">
            <w:rPr>
              <w:ins w:id="1939" w:author="giladsar@gmail.com" w:date="2025-03-04T13:10:00Z"/>
            </w:rPr>
          </w:rPrChange>
        </w:rPr>
      </w:pPr>
      <w:ins w:id="1940" w:author="giladsar@gmail.com" w:date="2025-03-04T13:10:00Z">
        <w:r w:rsidRPr="00250813">
          <w:rPr>
            <w:rFonts w:asciiTheme="minorBidi" w:hAnsiTheme="minorBidi" w:cstheme="minorBidi"/>
            <w:color w:val="000000"/>
            <w:rtl/>
            <w:rPrChange w:id="1941" w:author="giladsar@gmail.com" w:date="2025-04-08T13:34:00Z">
              <w:rPr>
                <w:rFonts w:ascii="Arial" w:hAnsi="Arial" w:cs="Arial"/>
                <w:color w:val="000000"/>
                <w:rtl/>
              </w:rPr>
            </w:rPrChange>
          </w:rPr>
          <w:t>[</w:t>
        </w:r>
        <w:r w:rsidRPr="00250813">
          <w:rPr>
            <w:rFonts w:asciiTheme="minorBidi" w:hAnsiTheme="minorBidi" w:cstheme="minorBidi"/>
            <w:b/>
            <w:bCs/>
            <w:color w:val="000000"/>
            <w:rPrChange w:id="1942" w:author="giladsar@gmail.com" w:date="2025-04-08T13:34:00Z">
              <w:rPr>
                <w:rFonts w:ascii="Arial" w:hAnsi="Arial" w:cs="Arial"/>
                <w:b/>
                <w:bCs/>
                <w:color w:val="000000"/>
              </w:rPr>
            </w:rPrChange>
          </w:rPr>
          <w:t>Awareness Check</w:t>
        </w:r>
        <w:r w:rsidRPr="00250813">
          <w:rPr>
            <w:rFonts w:asciiTheme="minorBidi" w:hAnsiTheme="minorBidi" w:cstheme="minorBidi"/>
            <w:color w:val="000000"/>
            <w:rtl/>
            <w:rPrChange w:id="1943" w:author="giladsar@gmail.com" w:date="2025-04-08T13:34:00Z">
              <w:rPr>
                <w:rFonts w:ascii="Arial" w:hAnsi="Arial" w:cs="Arial"/>
                <w:color w:val="000000"/>
                <w:rtl/>
              </w:rPr>
            </w:rPrChange>
          </w:rPr>
          <w:t>]</w:t>
        </w:r>
      </w:ins>
    </w:p>
    <w:p w14:paraId="71EF8FA7" w14:textId="77777777" w:rsidR="0077151D" w:rsidRPr="00250813" w:rsidRDefault="0077151D" w:rsidP="0077151D">
      <w:pPr>
        <w:pStyle w:val="NormalWeb"/>
        <w:bidi/>
        <w:spacing w:before="0" w:beforeAutospacing="0" w:after="0" w:afterAutospacing="0"/>
        <w:rPr>
          <w:ins w:id="1944" w:author="giladsar@gmail.com" w:date="2025-03-04T13:10:00Z"/>
          <w:rFonts w:asciiTheme="minorBidi" w:hAnsiTheme="minorBidi" w:cstheme="minorBidi"/>
          <w:rtl/>
          <w:rPrChange w:id="1945" w:author="giladsar@gmail.com" w:date="2025-04-08T13:34:00Z">
            <w:rPr>
              <w:ins w:id="1946" w:author="giladsar@gmail.com" w:date="2025-03-04T13:10:00Z"/>
              <w:rtl/>
            </w:rPr>
          </w:rPrChange>
        </w:rPr>
      </w:pPr>
      <w:ins w:id="1947" w:author="giladsar@gmail.com" w:date="2025-03-04T13:10:00Z">
        <w:r w:rsidRPr="00250813">
          <w:rPr>
            <w:rFonts w:asciiTheme="minorBidi" w:hAnsiTheme="minorBidi" w:cstheme="minorBidi"/>
            <w:color w:val="000000"/>
            <w:rtl/>
            <w:rPrChange w:id="1948" w:author="giladsar@gmail.com" w:date="2025-04-08T13:34:00Z">
              <w:rPr>
                <w:rFonts w:ascii="Arial" w:hAnsi="Arial" w:cs="Arial"/>
                <w:color w:val="000000"/>
                <w:rtl/>
              </w:rPr>
            </w:rPrChange>
          </w:rPr>
          <w:t>מטרת שאלה זו היא לסנן נבדקים/נבדקות שאינם עונים בתשומת לב. אם קראת אנא סמן את התשובה 'מסכים מאד'</w:t>
        </w:r>
      </w:ins>
    </w:p>
    <w:p w14:paraId="0E66E6B1" w14:textId="77777777" w:rsidR="0077151D" w:rsidRPr="00250813" w:rsidRDefault="0077151D" w:rsidP="0077151D">
      <w:pPr>
        <w:rPr>
          <w:ins w:id="1949" w:author="giladsar@gmail.com" w:date="2025-03-04T13:10:00Z"/>
          <w:rFonts w:asciiTheme="minorBidi" w:hAnsiTheme="minorBidi" w:cstheme="minorBidi"/>
          <w:rtl/>
          <w:rPrChange w:id="1950" w:author="giladsar@gmail.com" w:date="2025-04-08T13:34:00Z">
            <w:rPr>
              <w:ins w:id="1951" w:author="giladsar@gmail.com" w:date="2025-03-04T13:10:00Z"/>
              <w:rtl/>
            </w:rPr>
          </w:rPrChange>
        </w:rPr>
      </w:pPr>
    </w:p>
    <w:p w14:paraId="1CACD2DE" w14:textId="77777777" w:rsidR="0077151D" w:rsidRPr="00250813" w:rsidRDefault="0077151D" w:rsidP="0077151D">
      <w:pPr>
        <w:pStyle w:val="NormalWeb"/>
        <w:bidi/>
        <w:spacing w:before="0" w:beforeAutospacing="0" w:after="0" w:afterAutospacing="0"/>
        <w:rPr>
          <w:ins w:id="1952" w:author="giladsar@gmail.com" w:date="2025-03-04T13:10:00Z"/>
          <w:rFonts w:asciiTheme="minorBidi" w:hAnsiTheme="minorBidi" w:cstheme="minorBidi"/>
          <w:rPrChange w:id="1953" w:author="giladsar@gmail.com" w:date="2025-04-08T13:34:00Z">
            <w:rPr>
              <w:ins w:id="1954" w:author="giladsar@gmail.com" w:date="2025-03-04T13:10:00Z"/>
            </w:rPr>
          </w:rPrChange>
        </w:rPr>
      </w:pPr>
      <w:ins w:id="1955" w:author="giladsar@gmail.com" w:date="2025-03-04T13:10:00Z">
        <w:r w:rsidRPr="00250813">
          <w:rPr>
            <w:rFonts w:asciiTheme="minorBidi" w:hAnsiTheme="minorBidi" w:cstheme="minorBidi"/>
            <w:color w:val="000000"/>
            <w:rtl/>
            <w:rPrChange w:id="1956" w:author="giladsar@gmail.com" w:date="2025-04-08T13:34:00Z">
              <w:rPr>
                <w:rFonts w:ascii="Arial" w:hAnsi="Arial" w:cs="Arial"/>
                <w:color w:val="000000"/>
                <w:rtl/>
              </w:rPr>
            </w:rPrChange>
          </w:rPr>
          <w:t xml:space="preserve">[סולם </w:t>
        </w:r>
        <w:proofErr w:type="spellStart"/>
        <w:r w:rsidRPr="00250813">
          <w:rPr>
            <w:rFonts w:asciiTheme="minorBidi" w:hAnsiTheme="minorBidi" w:cstheme="minorBidi"/>
            <w:color w:val="000000"/>
            <w:rtl/>
            <w:rPrChange w:id="1957" w:author="giladsar@gmail.com" w:date="2025-04-08T13:34:00Z">
              <w:rPr>
                <w:rFonts w:ascii="Arial" w:hAnsi="Arial" w:cs="Arial"/>
                <w:color w:val="000000"/>
                <w:rtl/>
              </w:rPr>
            </w:rPrChange>
          </w:rPr>
          <w:t>ליקרט</w:t>
        </w:r>
        <w:proofErr w:type="spellEnd"/>
        <w:r w:rsidRPr="00250813">
          <w:rPr>
            <w:rFonts w:asciiTheme="minorBidi" w:hAnsiTheme="minorBidi" w:cstheme="minorBidi"/>
            <w:color w:val="000000"/>
            <w:rtl/>
            <w:rPrChange w:id="1958" w:author="giladsar@gmail.com" w:date="2025-04-08T13:34:00Z">
              <w:rPr>
                <w:rFonts w:ascii="Arial" w:hAnsi="Arial" w:cs="Arial"/>
                <w:color w:val="000000"/>
                <w:rtl/>
              </w:rPr>
            </w:rPrChange>
          </w:rPr>
          <w:t xml:space="preserve"> מ: 1-לא מסכים בכלל, 2 - לא מסכים, 3- מתלבט או ניטראלי, 4- מסכים, 5-מסכים מאוד ]</w:t>
        </w:r>
      </w:ins>
    </w:p>
    <w:p w14:paraId="227AE01B" w14:textId="63FC5EB6" w:rsidR="00544D96" w:rsidRPr="00250813" w:rsidRDefault="00544D96" w:rsidP="00544D96">
      <w:pPr>
        <w:spacing w:after="240"/>
        <w:rPr>
          <w:rFonts w:asciiTheme="minorBidi" w:hAnsiTheme="minorBidi" w:cstheme="minorBidi"/>
          <w:color w:val="000000"/>
          <w:rPrChange w:id="1959" w:author="giladsar@gmail.com" w:date="2025-04-08T13:34:00Z">
            <w:rPr>
              <w:rFonts w:ascii="Arial" w:hAnsi="Arial" w:cs="Arial"/>
              <w:color w:val="000000"/>
            </w:rPr>
          </w:rPrChange>
        </w:rPr>
      </w:pPr>
    </w:p>
    <w:p w14:paraId="29E16511" w14:textId="77777777" w:rsidR="003C688A" w:rsidRPr="00250813" w:rsidRDefault="003C688A" w:rsidP="003C688A">
      <w:pPr>
        <w:rPr>
          <w:rFonts w:asciiTheme="minorBidi" w:hAnsiTheme="minorBidi" w:cstheme="minorBidi"/>
          <w:rPrChange w:id="1960" w:author="giladsar@gmail.com" w:date="2025-04-08T13:34:00Z">
            <w:rPr/>
          </w:rPrChange>
        </w:rPr>
      </w:pPr>
    </w:p>
    <w:p w14:paraId="15362F85" w14:textId="77777777" w:rsidR="00D51712" w:rsidRPr="00250813" w:rsidRDefault="00D51712" w:rsidP="00D51712">
      <w:pPr>
        <w:pStyle w:val="NormalWeb"/>
        <w:shd w:val="clear" w:color="auto" w:fill="FFFFFF"/>
        <w:bidi/>
        <w:spacing w:before="0" w:beforeAutospacing="0" w:after="0" w:afterAutospacing="0"/>
        <w:rPr>
          <w:ins w:id="1961" w:author="giladsar@gmail.com" w:date="2025-04-08T13:02:00Z"/>
          <w:rFonts w:asciiTheme="minorBidi" w:hAnsiTheme="minorBidi" w:cstheme="minorBidi"/>
          <w:rPrChange w:id="1962" w:author="giladsar@gmail.com" w:date="2025-04-08T13:34:00Z">
            <w:rPr>
              <w:ins w:id="1963" w:author="giladsar@gmail.com" w:date="2025-04-08T13:02:00Z"/>
            </w:rPr>
          </w:rPrChange>
        </w:rPr>
      </w:pPr>
      <w:ins w:id="1964" w:author="giladsar@gmail.com" w:date="2025-04-08T13:02:00Z">
        <w:r w:rsidRPr="00250813">
          <w:rPr>
            <w:rFonts w:asciiTheme="minorBidi" w:hAnsiTheme="minorBidi" w:cstheme="minorBidi"/>
            <w:b/>
            <w:bCs/>
            <w:color w:val="5B9BD5"/>
            <w:rtl/>
            <w:rPrChange w:id="1965" w:author="giladsar@gmail.com" w:date="2025-04-08T13:34:00Z">
              <w:rPr>
                <w:b/>
                <w:bCs/>
                <w:color w:val="5B9BD5"/>
                <w:rtl/>
              </w:rPr>
            </w:rPrChange>
          </w:rPr>
          <w:t>[דמוגרפיה ]</w:t>
        </w:r>
      </w:ins>
    </w:p>
    <w:p w14:paraId="5AC9CD71" w14:textId="77777777" w:rsidR="00D51712" w:rsidRPr="00250813" w:rsidRDefault="00D51712" w:rsidP="00D51712">
      <w:pPr>
        <w:pStyle w:val="NormalWeb"/>
        <w:shd w:val="clear" w:color="auto" w:fill="FFFFFF"/>
        <w:bidi/>
        <w:spacing w:before="0" w:beforeAutospacing="0" w:after="0" w:afterAutospacing="0"/>
        <w:rPr>
          <w:ins w:id="1966" w:author="giladsar@gmail.com" w:date="2025-04-08T13:02:00Z"/>
          <w:rFonts w:asciiTheme="minorBidi" w:hAnsiTheme="minorBidi" w:cstheme="minorBidi"/>
          <w:rtl/>
          <w:rPrChange w:id="1967" w:author="giladsar@gmail.com" w:date="2025-04-08T13:34:00Z">
            <w:rPr>
              <w:ins w:id="1968" w:author="giladsar@gmail.com" w:date="2025-04-08T13:02:00Z"/>
              <w:rtl/>
            </w:rPr>
          </w:rPrChange>
        </w:rPr>
      </w:pPr>
    </w:p>
    <w:p w14:paraId="0ADB56E0" w14:textId="77777777" w:rsidR="00D51712" w:rsidRPr="00250813" w:rsidRDefault="00D51712" w:rsidP="00D51712">
      <w:pPr>
        <w:pStyle w:val="NormalWeb"/>
        <w:shd w:val="clear" w:color="auto" w:fill="FFFFFF"/>
        <w:bidi/>
        <w:spacing w:before="0" w:beforeAutospacing="0" w:after="0" w:afterAutospacing="0"/>
        <w:rPr>
          <w:ins w:id="1969" w:author="giladsar@gmail.com" w:date="2025-04-08T13:02:00Z"/>
          <w:rFonts w:asciiTheme="minorBidi" w:hAnsiTheme="minorBidi" w:cstheme="minorBidi"/>
          <w:rtl/>
          <w:rPrChange w:id="1970" w:author="giladsar@gmail.com" w:date="2025-04-08T13:34:00Z">
            <w:rPr>
              <w:ins w:id="1971" w:author="giladsar@gmail.com" w:date="2025-04-08T13:02:00Z"/>
              <w:rtl/>
            </w:rPr>
          </w:rPrChange>
        </w:rPr>
      </w:pPr>
      <w:ins w:id="1972" w:author="giladsar@gmail.com" w:date="2025-04-08T13:02:00Z">
        <w:r w:rsidRPr="00250813">
          <w:rPr>
            <w:rFonts w:asciiTheme="minorBidi" w:hAnsiTheme="minorBidi" w:cstheme="minorBidi"/>
            <w:color w:val="000000"/>
            <w:rtl/>
            <w:rPrChange w:id="1973" w:author="giladsar@gmail.com" w:date="2025-04-08T13:34:00Z">
              <w:rPr>
                <w:color w:val="000000"/>
                <w:rtl/>
              </w:rPr>
            </w:rPrChange>
          </w:rPr>
          <w:t xml:space="preserve">לקראת סיום, תתבקש למסור מידע דמוגרפי כללי </w:t>
        </w:r>
      </w:ins>
    </w:p>
    <w:p w14:paraId="1BA0754B" w14:textId="77777777" w:rsidR="00D51712" w:rsidRPr="00250813" w:rsidRDefault="00D51712" w:rsidP="00D51712">
      <w:pPr>
        <w:spacing w:after="240"/>
        <w:rPr>
          <w:ins w:id="1974" w:author="giladsar@gmail.com" w:date="2025-04-08T13:02:00Z"/>
          <w:rFonts w:asciiTheme="minorBidi" w:hAnsiTheme="minorBidi" w:cstheme="minorBidi"/>
          <w:b/>
          <w:bCs/>
          <w:color w:val="191D22"/>
          <w:shd w:val="clear" w:color="auto" w:fill="FFFFFF"/>
          <w:rPrChange w:id="1975" w:author="giladsar@gmail.com" w:date="2025-04-08T13:34:00Z">
            <w:rPr>
              <w:ins w:id="1976" w:author="giladsar@gmail.com" w:date="2025-04-08T13:02:00Z"/>
              <w:b/>
              <w:bCs/>
              <w:color w:val="191D22"/>
              <w:shd w:val="clear" w:color="auto" w:fill="FFFFFF"/>
            </w:rPr>
          </w:rPrChange>
        </w:rPr>
      </w:pPr>
    </w:p>
    <w:p w14:paraId="75C06E46" w14:textId="77777777" w:rsidR="00D51712" w:rsidRPr="00250813" w:rsidRDefault="00D51712" w:rsidP="00D51712">
      <w:pPr>
        <w:bidi/>
        <w:spacing w:after="240"/>
        <w:rPr>
          <w:ins w:id="1977" w:author="giladsar@gmail.com" w:date="2025-04-08T13:02:00Z"/>
          <w:rFonts w:asciiTheme="minorBidi" w:hAnsiTheme="minorBidi" w:cstheme="minorBidi"/>
          <w:rtl/>
          <w:rPrChange w:id="1978" w:author="giladsar@gmail.com" w:date="2025-04-08T13:34:00Z">
            <w:rPr>
              <w:ins w:id="1979" w:author="giladsar@gmail.com" w:date="2025-04-08T13:02:00Z"/>
              <w:rtl/>
            </w:rPr>
          </w:rPrChange>
        </w:rPr>
        <w:pPrChange w:id="1980" w:author="giladsar@gmail.com" w:date="2025-04-08T13:02:00Z">
          <w:pPr>
            <w:spacing w:after="240"/>
          </w:pPr>
        </w:pPrChange>
      </w:pPr>
      <w:ins w:id="1981" w:author="giladsar@gmail.com" w:date="2025-04-08T13:02:00Z">
        <w:r w:rsidRPr="00250813">
          <w:rPr>
            <w:rFonts w:asciiTheme="minorBidi" w:hAnsiTheme="minorBidi" w:cstheme="minorBidi"/>
            <w:b/>
            <w:bCs/>
            <w:color w:val="191D22"/>
            <w:shd w:val="clear" w:color="auto" w:fill="FFFFFF"/>
            <w:rtl/>
            <w:rPrChange w:id="1982" w:author="giladsar@gmail.com" w:date="2025-04-08T13:34:00Z">
              <w:rPr>
                <w:b/>
                <w:bCs/>
                <w:color w:val="191D22"/>
                <w:shd w:val="clear" w:color="auto" w:fill="FFFFFF"/>
                <w:rtl/>
              </w:rPr>
            </w:rPrChange>
          </w:rPr>
          <w:t>[</w:t>
        </w:r>
        <w:r w:rsidRPr="00250813">
          <w:rPr>
            <w:rFonts w:asciiTheme="minorBidi" w:hAnsiTheme="minorBidi" w:cstheme="minorBidi"/>
            <w:b/>
            <w:bCs/>
            <w:color w:val="000000"/>
            <w:shd w:val="clear" w:color="auto" w:fill="FFFFFF"/>
            <w:rPrChange w:id="1983" w:author="giladsar@gmail.com" w:date="2025-04-08T13:34:00Z">
              <w:rPr>
                <w:b/>
                <w:bCs/>
                <w:color w:val="000000"/>
                <w:shd w:val="clear" w:color="auto" w:fill="FFFFFF"/>
              </w:rPr>
            </w:rPrChange>
          </w:rPr>
          <w:t>Age</w:t>
        </w:r>
        <w:r w:rsidRPr="00250813">
          <w:rPr>
            <w:rFonts w:asciiTheme="minorBidi" w:hAnsiTheme="minorBidi" w:cstheme="minorBidi"/>
            <w:b/>
            <w:bCs/>
            <w:color w:val="000000"/>
            <w:shd w:val="clear" w:color="auto" w:fill="FFFFFF"/>
            <w:rtl/>
            <w:rPrChange w:id="1984" w:author="giladsar@gmail.com" w:date="2025-04-08T13:34:00Z">
              <w:rPr>
                <w:b/>
                <w:bCs/>
                <w:color w:val="000000"/>
                <w:shd w:val="clear" w:color="auto" w:fill="FFFFFF"/>
                <w:rtl/>
              </w:rPr>
            </w:rPrChange>
          </w:rPr>
          <w:t>]</w:t>
        </w:r>
        <w:r w:rsidRPr="00250813">
          <w:rPr>
            <w:rFonts w:asciiTheme="minorBidi" w:hAnsiTheme="minorBidi" w:cstheme="minorBidi"/>
            <w:color w:val="000000"/>
            <w:shd w:val="clear" w:color="auto" w:fill="FFFFFF"/>
            <w:rtl/>
            <w:rPrChange w:id="1985" w:author="giladsar@gmail.com" w:date="2025-04-08T13:34:00Z">
              <w:rPr>
                <w:color w:val="000000"/>
                <w:shd w:val="clear" w:color="auto" w:fill="FFFFFF"/>
                <w:rtl/>
              </w:rPr>
            </w:rPrChange>
          </w:rPr>
          <w:t xml:space="preserve"> </w:t>
        </w:r>
        <w:r w:rsidRPr="00250813">
          <w:rPr>
            <w:rFonts w:asciiTheme="minorBidi" w:hAnsiTheme="minorBidi" w:cstheme="minorBidi"/>
            <w:color w:val="000000"/>
            <w:shd w:val="clear" w:color="auto" w:fill="FFFFFF"/>
            <w:rtl/>
            <w:rPrChange w:id="1986" w:author="giladsar@gmail.com" w:date="2025-04-08T13:34:00Z">
              <w:rPr>
                <w:color w:val="000000"/>
                <w:shd w:val="clear" w:color="auto" w:fill="FFFFFF"/>
                <w:rtl/>
              </w:rPr>
            </w:rPrChange>
          </w:rPr>
          <w:br/>
        </w:r>
        <w:r w:rsidRPr="00250813">
          <w:rPr>
            <w:rFonts w:asciiTheme="minorBidi" w:hAnsiTheme="minorBidi" w:cstheme="minorBidi"/>
            <w:color w:val="000000"/>
            <w:rtl/>
            <w:rPrChange w:id="1987" w:author="giladsar@gmail.com" w:date="2025-04-08T13:34:00Z">
              <w:rPr>
                <w:color w:val="000000"/>
                <w:rtl/>
              </w:rPr>
            </w:rPrChange>
          </w:rPr>
          <w:t>בן/ת כמה את/ה (מספר עגול)? -__________</w:t>
        </w:r>
      </w:ins>
    </w:p>
    <w:p w14:paraId="72535DD3" w14:textId="77777777" w:rsidR="00D51712" w:rsidRPr="00250813" w:rsidRDefault="00D51712" w:rsidP="00D51712">
      <w:pPr>
        <w:bidi/>
        <w:spacing w:after="120"/>
        <w:rPr>
          <w:ins w:id="1988" w:author="giladsar@gmail.com" w:date="2025-04-08T13:02:00Z"/>
          <w:rFonts w:asciiTheme="minorBidi" w:hAnsiTheme="minorBidi" w:cstheme="minorBidi"/>
          <w:rtl/>
          <w:rPrChange w:id="1989" w:author="giladsar@gmail.com" w:date="2025-04-08T13:34:00Z">
            <w:rPr>
              <w:ins w:id="1990" w:author="giladsar@gmail.com" w:date="2025-04-08T13:02:00Z"/>
              <w:rtl/>
            </w:rPr>
          </w:rPrChange>
        </w:rPr>
        <w:pPrChange w:id="1991" w:author="giladsar@gmail.com" w:date="2025-04-08T13:02:00Z">
          <w:pPr>
            <w:spacing w:after="120"/>
          </w:pPr>
        </w:pPrChange>
      </w:pPr>
      <w:ins w:id="1992" w:author="giladsar@gmail.com" w:date="2025-04-08T13:02:00Z">
        <w:r w:rsidRPr="00250813">
          <w:rPr>
            <w:rFonts w:asciiTheme="minorBidi" w:hAnsiTheme="minorBidi" w:cstheme="minorBidi"/>
            <w:b/>
            <w:bCs/>
            <w:color w:val="000000"/>
            <w:shd w:val="clear" w:color="auto" w:fill="FFFFFF"/>
            <w:rtl/>
            <w:rPrChange w:id="1993" w:author="giladsar@gmail.com" w:date="2025-04-08T13:34:00Z">
              <w:rPr>
                <w:b/>
                <w:bCs/>
                <w:color w:val="000000"/>
                <w:shd w:val="clear" w:color="auto" w:fill="FFFFFF"/>
                <w:rtl/>
              </w:rPr>
            </w:rPrChange>
          </w:rPr>
          <w:t>[</w:t>
        </w:r>
        <w:r w:rsidRPr="00250813">
          <w:rPr>
            <w:rFonts w:asciiTheme="minorBidi" w:hAnsiTheme="minorBidi" w:cstheme="minorBidi"/>
            <w:b/>
            <w:bCs/>
            <w:color w:val="000000"/>
            <w:shd w:val="clear" w:color="auto" w:fill="FFFFFF"/>
            <w:rPrChange w:id="1994" w:author="giladsar@gmail.com" w:date="2025-04-08T13:34:00Z">
              <w:rPr>
                <w:b/>
                <w:bCs/>
                <w:color w:val="000000"/>
                <w:shd w:val="clear" w:color="auto" w:fill="FFFFFF"/>
              </w:rPr>
            </w:rPrChange>
          </w:rPr>
          <w:t>Gender</w:t>
        </w:r>
        <w:r w:rsidRPr="00250813">
          <w:rPr>
            <w:rFonts w:asciiTheme="minorBidi" w:hAnsiTheme="minorBidi" w:cstheme="minorBidi"/>
            <w:b/>
            <w:bCs/>
            <w:color w:val="000000"/>
            <w:shd w:val="clear" w:color="auto" w:fill="FFFFFF"/>
            <w:rtl/>
            <w:rPrChange w:id="1995" w:author="giladsar@gmail.com" w:date="2025-04-08T13:34:00Z">
              <w:rPr>
                <w:b/>
                <w:bCs/>
                <w:color w:val="000000"/>
                <w:shd w:val="clear" w:color="auto" w:fill="FFFFFF"/>
                <w:rtl/>
              </w:rPr>
            </w:rPrChange>
          </w:rPr>
          <w:t>] </w:t>
        </w:r>
      </w:ins>
    </w:p>
    <w:p w14:paraId="03436529" w14:textId="77777777" w:rsidR="00D51712" w:rsidRPr="00250813" w:rsidRDefault="00D51712" w:rsidP="00D51712">
      <w:pPr>
        <w:bidi/>
        <w:spacing w:after="120"/>
        <w:rPr>
          <w:ins w:id="1996" w:author="giladsar@gmail.com" w:date="2025-04-08T13:02:00Z"/>
          <w:rFonts w:asciiTheme="minorBidi" w:hAnsiTheme="minorBidi" w:cstheme="minorBidi"/>
          <w:rtl/>
          <w:rPrChange w:id="1997" w:author="giladsar@gmail.com" w:date="2025-04-08T13:34:00Z">
            <w:rPr>
              <w:ins w:id="1998" w:author="giladsar@gmail.com" w:date="2025-04-08T13:02:00Z"/>
              <w:rtl/>
            </w:rPr>
          </w:rPrChange>
        </w:rPr>
        <w:pPrChange w:id="1999" w:author="giladsar@gmail.com" w:date="2025-04-08T13:02:00Z">
          <w:pPr>
            <w:spacing w:after="120"/>
          </w:pPr>
        </w:pPrChange>
      </w:pPr>
      <w:ins w:id="2000" w:author="giladsar@gmail.com" w:date="2025-04-08T13:02:00Z">
        <w:r w:rsidRPr="00250813">
          <w:rPr>
            <w:rFonts w:asciiTheme="minorBidi" w:hAnsiTheme="minorBidi" w:cstheme="minorBidi"/>
            <w:color w:val="000000"/>
            <w:shd w:val="clear" w:color="auto" w:fill="FFFFFF"/>
            <w:rtl/>
            <w:rPrChange w:id="2001" w:author="giladsar@gmail.com" w:date="2025-04-08T13:34:00Z">
              <w:rPr>
                <w:color w:val="000000"/>
                <w:shd w:val="clear" w:color="auto" w:fill="FFFFFF"/>
                <w:rtl/>
              </w:rPr>
            </w:rPrChange>
          </w:rPr>
          <w:t>מה המגדר שלך?</w:t>
        </w:r>
      </w:ins>
    </w:p>
    <w:p w14:paraId="4B8C92F6" w14:textId="77777777" w:rsidR="00D51712" w:rsidRPr="00250813" w:rsidRDefault="00D51712" w:rsidP="00D51712">
      <w:pPr>
        <w:numPr>
          <w:ilvl w:val="0"/>
          <w:numId w:val="4"/>
        </w:numPr>
        <w:bidi/>
        <w:textAlignment w:val="baseline"/>
        <w:rPr>
          <w:ins w:id="2002" w:author="giladsar@gmail.com" w:date="2025-04-08T13:02:00Z"/>
          <w:rFonts w:asciiTheme="minorBidi" w:hAnsiTheme="minorBidi" w:cstheme="minorBidi"/>
          <w:color w:val="000000"/>
          <w:rtl/>
          <w:rPrChange w:id="2003" w:author="giladsar@gmail.com" w:date="2025-04-08T13:34:00Z">
            <w:rPr>
              <w:ins w:id="2004" w:author="giladsar@gmail.com" w:date="2025-04-08T13:02:00Z"/>
              <w:color w:val="000000"/>
              <w:rtl/>
            </w:rPr>
          </w:rPrChange>
        </w:rPr>
      </w:pPr>
      <w:ins w:id="2005" w:author="giladsar@gmail.com" w:date="2025-04-08T13:02:00Z">
        <w:r w:rsidRPr="00250813">
          <w:rPr>
            <w:rFonts w:asciiTheme="minorBidi" w:hAnsiTheme="minorBidi" w:cstheme="minorBidi"/>
            <w:color w:val="000000"/>
            <w:shd w:val="clear" w:color="auto" w:fill="FFFFFF"/>
            <w:rtl/>
            <w:rPrChange w:id="2006" w:author="giladsar@gmail.com" w:date="2025-04-08T13:34:00Z">
              <w:rPr>
                <w:color w:val="000000"/>
                <w:shd w:val="clear" w:color="auto" w:fill="FFFFFF"/>
                <w:rtl/>
              </w:rPr>
            </w:rPrChange>
          </w:rPr>
          <w:t>גבר</w:t>
        </w:r>
      </w:ins>
    </w:p>
    <w:p w14:paraId="6AEEC2A1" w14:textId="77777777" w:rsidR="00D51712" w:rsidRPr="00250813" w:rsidRDefault="00D51712" w:rsidP="00D51712">
      <w:pPr>
        <w:numPr>
          <w:ilvl w:val="0"/>
          <w:numId w:val="4"/>
        </w:numPr>
        <w:bidi/>
        <w:textAlignment w:val="baseline"/>
        <w:rPr>
          <w:ins w:id="2007" w:author="giladsar@gmail.com" w:date="2025-04-08T13:02:00Z"/>
          <w:rFonts w:asciiTheme="minorBidi" w:hAnsiTheme="minorBidi" w:cstheme="minorBidi"/>
          <w:color w:val="000000"/>
          <w:rtl/>
          <w:rPrChange w:id="2008" w:author="giladsar@gmail.com" w:date="2025-04-08T13:34:00Z">
            <w:rPr>
              <w:ins w:id="2009" w:author="giladsar@gmail.com" w:date="2025-04-08T13:02:00Z"/>
              <w:color w:val="000000"/>
              <w:rtl/>
            </w:rPr>
          </w:rPrChange>
        </w:rPr>
      </w:pPr>
      <w:ins w:id="2010" w:author="giladsar@gmail.com" w:date="2025-04-08T13:02:00Z">
        <w:r w:rsidRPr="00250813">
          <w:rPr>
            <w:rFonts w:asciiTheme="minorBidi" w:hAnsiTheme="minorBidi" w:cstheme="minorBidi"/>
            <w:color w:val="000000"/>
            <w:shd w:val="clear" w:color="auto" w:fill="FFFFFF"/>
            <w:rtl/>
            <w:rPrChange w:id="2011" w:author="giladsar@gmail.com" w:date="2025-04-08T13:34:00Z">
              <w:rPr>
                <w:color w:val="000000"/>
                <w:shd w:val="clear" w:color="auto" w:fill="FFFFFF"/>
                <w:rtl/>
              </w:rPr>
            </w:rPrChange>
          </w:rPr>
          <w:t>אישה </w:t>
        </w:r>
      </w:ins>
    </w:p>
    <w:p w14:paraId="64AD9478" w14:textId="77777777" w:rsidR="00D51712" w:rsidRPr="00250813" w:rsidRDefault="00D51712" w:rsidP="00D51712">
      <w:pPr>
        <w:numPr>
          <w:ilvl w:val="0"/>
          <w:numId w:val="4"/>
        </w:numPr>
        <w:bidi/>
        <w:textAlignment w:val="baseline"/>
        <w:rPr>
          <w:ins w:id="2012" w:author="giladsar@gmail.com" w:date="2025-04-08T13:02:00Z"/>
          <w:rFonts w:asciiTheme="minorBidi" w:hAnsiTheme="minorBidi" w:cstheme="minorBidi"/>
          <w:color w:val="000000"/>
          <w:rtl/>
          <w:rPrChange w:id="2013" w:author="giladsar@gmail.com" w:date="2025-04-08T13:34:00Z">
            <w:rPr>
              <w:ins w:id="2014" w:author="giladsar@gmail.com" w:date="2025-04-08T13:02:00Z"/>
              <w:color w:val="000000"/>
              <w:rtl/>
            </w:rPr>
          </w:rPrChange>
        </w:rPr>
      </w:pPr>
      <w:ins w:id="2015" w:author="giladsar@gmail.com" w:date="2025-04-08T13:02:00Z">
        <w:r w:rsidRPr="00250813">
          <w:rPr>
            <w:rFonts w:asciiTheme="minorBidi" w:hAnsiTheme="minorBidi" w:cstheme="minorBidi"/>
            <w:color w:val="000000"/>
            <w:shd w:val="clear" w:color="auto" w:fill="FFFFFF"/>
            <w:rtl/>
            <w:rPrChange w:id="2016" w:author="giladsar@gmail.com" w:date="2025-04-08T13:34:00Z">
              <w:rPr>
                <w:color w:val="000000"/>
                <w:shd w:val="clear" w:color="auto" w:fill="FFFFFF"/>
                <w:rtl/>
              </w:rPr>
            </w:rPrChange>
          </w:rPr>
          <w:t>א-בינארי </w:t>
        </w:r>
      </w:ins>
    </w:p>
    <w:p w14:paraId="7225B4B4" w14:textId="77777777" w:rsidR="00D51712" w:rsidRPr="00250813" w:rsidRDefault="00D51712" w:rsidP="00D51712">
      <w:pPr>
        <w:numPr>
          <w:ilvl w:val="0"/>
          <w:numId w:val="4"/>
        </w:numPr>
        <w:bidi/>
        <w:spacing w:after="120"/>
        <w:textAlignment w:val="baseline"/>
        <w:rPr>
          <w:ins w:id="2017" w:author="giladsar@gmail.com" w:date="2025-04-08T13:02:00Z"/>
          <w:rFonts w:asciiTheme="minorBidi" w:hAnsiTheme="minorBidi" w:cstheme="minorBidi"/>
          <w:color w:val="000000"/>
          <w:rtl/>
          <w:rPrChange w:id="2018" w:author="giladsar@gmail.com" w:date="2025-04-08T13:34:00Z">
            <w:rPr>
              <w:ins w:id="2019" w:author="giladsar@gmail.com" w:date="2025-04-08T13:02:00Z"/>
              <w:color w:val="000000"/>
              <w:rtl/>
            </w:rPr>
          </w:rPrChange>
        </w:rPr>
      </w:pPr>
      <w:ins w:id="2020" w:author="giladsar@gmail.com" w:date="2025-04-08T13:02:00Z">
        <w:r w:rsidRPr="00250813">
          <w:rPr>
            <w:rFonts w:asciiTheme="minorBidi" w:hAnsiTheme="minorBidi" w:cstheme="minorBidi"/>
            <w:color w:val="000000"/>
            <w:shd w:val="clear" w:color="auto" w:fill="FFFFFF"/>
            <w:rtl/>
            <w:rPrChange w:id="2021" w:author="giladsar@gmail.com" w:date="2025-04-08T13:34:00Z">
              <w:rPr>
                <w:color w:val="000000"/>
                <w:shd w:val="clear" w:color="auto" w:fill="FFFFFF"/>
                <w:rtl/>
              </w:rPr>
            </w:rPrChange>
          </w:rPr>
          <w:t>מעדיף שלא לומר </w:t>
        </w:r>
      </w:ins>
    </w:p>
    <w:p w14:paraId="2B9259EC" w14:textId="77777777" w:rsidR="00D51712" w:rsidRPr="00250813" w:rsidRDefault="00D51712" w:rsidP="00D51712">
      <w:pPr>
        <w:pStyle w:val="NormalWeb"/>
        <w:shd w:val="clear" w:color="auto" w:fill="FFFFFF"/>
        <w:bidi/>
        <w:spacing w:before="0" w:beforeAutospacing="0" w:after="0" w:afterAutospacing="0"/>
        <w:rPr>
          <w:ins w:id="2022" w:author="giladsar@gmail.com" w:date="2025-04-08T13:02:00Z"/>
          <w:rFonts w:asciiTheme="minorBidi" w:hAnsiTheme="minorBidi" w:cstheme="minorBidi"/>
          <w:b/>
          <w:bCs/>
          <w:color w:val="000000"/>
          <w:rtl/>
          <w:rPrChange w:id="2023" w:author="giladsar@gmail.com" w:date="2025-04-08T13:34:00Z">
            <w:rPr>
              <w:ins w:id="2024" w:author="giladsar@gmail.com" w:date="2025-04-08T13:02:00Z"/>
              <w:b/>
              <w:bCs/>
              <w:color w:val="000000"/>
              <w:rtl/>
            </w:rPr>
          </w:rPrChange>
        </w:rPr>
      </w:pPr>
    </w:p>
    <w:p w14:paraId="28908861" w14:textId="77777777" w:rsidR="00D51712" w:rsidRPr="00250813" w:rsidRDefault="00D51712" w:rsidP="00D51712">
      <w:pPr>
        <w:bidi/>
        <w:rPr>
          <w:ins w:id="2025" w:author="giladsar@gmail.com" w:date="2025-04-08T13:02:00Z"/>
          <w:rFonts w:asciiTheme="minorBidi" w:hAnsiTheme="minorBidi" w:cstheme="minorBidi"/>
          <w:rtl/>
          <w:rPrChange w:id="2026" w:author="giladsar@gmail.com" w:date="2025-04-08T13:34:00Z">
            <w:rPr>
              <w:ins w:id="2027" w:author="giladsar@gmail.com" w:date="2025-04-08T13:02:00Z"/>
              <w:rtl/>
            </w:rPr>
          </w:rPrChange>
        </w:rPr>
        <w:pPrChange w:id="2028" w:author="giladsar@gmail.com" w:date="2025-04-08T13:02:00Z">
          <w:pPr/>
        </w:pPrChange>
      </w:pPr>
    </w:p>
    <w:p w14:paraId="4BCCBC51" w14:textId="77777777" w:rsidR="00D51712" w:rsidRPr="00250813" w:rsidRDefault="00D51712" w:rsidP="00D51712">
      <w:pPr>
        <w:bidi/>
        <w:spacing w:after="120"/>
        <w:rPr>
          <w:ins w:id="2029" w:author="giladsar@gmail.com" w:date="2025-04-08T13:02:00Z"/>
          <w:rFonts w:asciiTheme="minorBidi" w:hAnsiTheme="minorBidi" w:cstheme="minorBidi"/>
          <w:rPrChange w:id="2030" w:author="giladsar@gmail.com" w:date="2025-04-08T13:34:00Z">
            <w:rPr>
              <w:ins w:id="2031" w:author="giladsar@gmail.com" w:date="2025-04-08T13:02:00Z"/>
            </w:rPr>
          </w:rPrChange>
        </w:rPr>
        <w:pPrChange w:id="2032" w:author="giladsar@gmail.com" w:date="2025-04-08T13:02:00Z">
          <w:pPr>
            <w:spacing w:after="120"/>
          </w:pPr>
        </w:pPrChange>
      </w:pPr>
      <w:ins w:id="2033" w:author="giladsar@gmail.com" w:date="2025-04-08T13:02:00Z">
        <w:r w:rsidRPr="00250813">
          <w:rPr>
            <w:rFonts w:asciiTheme="minorBidi" w:hAnsiTheme="minorBidi" w:cstheme="minorBidi"/>
            <w:b/>
            <w:bCs/>
            <w:color w:val="000000"/>
            <w:shd w:val="clear" w:color="auto" w:fill="FFFFFF"/>
            <w:rtl/>
            <w:rPrChange w:id="2034" w:author="giladsar@gmail.com" w:date="2025-04-08T13:34:00Z">
              <w:rPr>
                <w:b/>
                <w:bCs/>
                <w:color w:val="000000"/>
                <w:shd w:val="clear" w:color="auto" w:fill="FFFFFF"/>
                <w:rtl/>
              </w:rPr>
            </w:rPrChange>
          </w:rPr>
          <w:t>[</w:t>
        </w:r>
        <w:r w:rsidRPr="00250813">
          <w:rPr>
            <w:rFonts w:asciiTheme="minorBidi" w:hAnsiTheme="minorBidi" w:cstheme="minorBidi"/>
            <w:b/>
            <w:bCs/>
            <w:color w:val="000000"/>
            <w:shd w:val="clear" w:color="auto" w:fill="FFFFFF"/>
            <w:rPrChange w:id="2035" w:author="giladsar@gmail.com" w:date="2025-04-08T13:34:00Z">
              <w:rPr>
                <w:b/>
                <w:bCs/>
                <w:color w:val="000000"/>
                <w:shd w:val="clear" w:color="auto" w:fill="FFFFFF"/>
              </w:rPr>
            </w:rPrChange>
          </w:rPr>
          <w:t>Trans spectrum</w:t>
        </w:r>
        <w:r w:rsidRPr="00250813">
          <w:rPr>
            <w:rFonts w:asciiTheme="minorBidi" w:hAnsiTheme="minorBidi" w:cstheme="minorBidi"/>
            <w:b/>
            <w:bCs/>
            <w:color w:val="000000"/>
            <w:shd w:val="clear" w:color="auto" w:fill="FFFFFF"/>
            <w:rtl/>
            <w:rPrChange w:id="2036" w:author="giladsar@gmail.com" w:date="2025-04-08T13:34:00Z">
              <w:rPr>
                <w:b/>
                <w:bCs/>
                <w:color w:val="000000"/>
                <w:shd w:val="clear" w:color="auto" w:fill="FFFFFF"/>
                <w:rtl/>
              </w:rPr>
            </w:rPrChange>
          </w:rPr>
          <w:t>] </w:t>
        </w:r>
      </w:ins>
    </w:p>
    <w:p w14:paraId="0861496B" w14:textId="77777777" w:rsidR="00D51712" w:rsidRPr="00250813" w:rsidRDefault="00D51712" w:rsidP="00D51712">
      <w:pPr>
        <w:bidi/>
        <w:spacing w:after="120"/>
        <w:rPr>
          <w:ins w:id="2037" w:author="giladsar@gmail.com" w:date="2025-04-08T13:02:00Z"/>
          <w:rFonts w:asciiTheme="minorBidi" w:hAnsiTheme="minorBidi" w:cstheme="minorBidi"/>
          <w:rtl/>
          <w:rPrChange w:id="2038" w:author="giladsar@gmail.com" w:date="2025-04-08T13:34:00Z">
            <w:rPr>
              <w:ins w:id="2039" w:author="giladsar@gmail.com" w:date="2025-04-08T13:02:00Z"/>
              <w:rtl/>
            </w:rPr>
          </w:rPrChange>
        </w:rPr>
        <w:pPrChange w:id="2040" w:author="giladsar@gmail.com" w:date="2025-04-08T13:02:00Z">
          <w:pPr>
            <w:spacing w:after="120"/>
          </w:pPr>
        </w:pPrChange>
      </w:pPr>
      <w:ins w:id="2041" w:author="giladsar@gmail.com" w:date="2025-04-08T13:02:00Z">
        <w:r w:rsidRPr="00250813">
          <w:rPr>
            <w:rFonts w:asciiTheme="minorBidi" w:hAnsiTheme="minorBidi" w:cstheme="minorBidi"/>
            <w:color w:val="000000"/>
            <w:shd w:val="clear" w:color="auto" w:fill="FFFFFF"/>
            <w:rtl/>
            <w:rPrChange w:id="2042" w:author="giladsar@gmail.com" w:date="2025-04-08T13:34:00Z">
              <w:rPr>
                <w:color w:val="000000"/>
                <w:shd w:val="clear" w:color="auto" w:fill="FFFFFF"/>
                <w:rtl/>
              </w:rPr>
            </w:rPrChange>
          </w:rPr>
          <w:t>האם את/ה מזדהה עם המין שהוצמד לך בלידה?</w:t>
        </w:r>
      </w:ins>
    </w:p>
    <w:p w14:paraId="174A471E" w14:textId="77777777" w:rsidR="00D51712" w:rsidRPr="00250813" w:rsidRDefault="00D51712" w:rsidP="00D51712">
      <w:pPr>
        <w:numPr>
          <w:ilvl w:val="0"/>
          <w:numId w:val="5"/>
        </w:numPr>
        <w:bidi/>
        <w:textAlignment w:val="baseline"/>
        <w:rPr>
          <w:ins w:id="2043" w:author="giladsar@gmail.com" w:date="2025-04-08T13:02:00Z"/>
          <w:rFonts w:asciiTheme="minorBidi" w:hAnsiTheme="minorBidi" w:cstheme="minorBidi"/>
          <w:color w:val="000000"/>
          <w:rtl/>
          <w:rPrChange w:id="2044" w:author="giladsar@gmail.com" w:date="2025-04-08T13:34:00Z">
            <w:rPr>
              <w:ins w:id="2045" w:author="giladsar@gmail.com" w:date="2025-04-08T13:02:00Z"/>
              <w:color w:val="000000"/>
              <w:rtl/>
            </w:rPr>
          </w:rPrChange>
        </w:rPr>
      </w:pPr>
      <w:ins w:id="2046" w:author="giladsar@gmail.com" w:date="2025-04-08T13:02:00Z">
        <w:r w:rsidRPr="00250813">
          <w:rPr>
            <w:rFonts w:asciiTheme="minorBidi" w:hAnsiTheme="minorBidi" w:cstheme="minorBidi"/>
            <w:color w:val="000000"/>
            <w:shd w:val="clear" w:color="auto" w:fill="FFFFFF"/>
            <w:rtl/>
            <w:rPrChange w:id="2047" w:author="giladsar@gmail.com" w:date="2025-04-08T13:34:00Z">
              <w:rPr>
                <w:color w:val="000000"/>
                <w:shd w:val="clear" w:color="auto" w:fill="FFFFFF"/>
                <w:rtl/>
              </w:rPr>
            </w:rPrChange>
          </w:rPr>
          <w:t>כן </w:t>
        </w:r>
      </w:ins>
    </w:p>
    <w:p w14:paraId="17971B0C" w14:textId="77777777" w:rsidR="00D51712" w:rsidRPr="00250813" w:rsidRDefault="00D51712" w:rsidP="00D51712">
      <w:pPr>
        <w:numPr>
          <w:ilvl w:val="0"/>
          <w:numId w:val="5"/>
        </w:numPr>
        <w:bidi/>
        <w:textAlignment w:val="baseline"/>
        <w:rPr>
          <w:ins w:id="2048" w:author="giladsar@gmail.com" w:date="2025-04-08T13:02:00Z"/>
          <w:rFonts w:asciiTheme="minorBidi" w:hAnsiTheme="minorBidi" w:cstheme="minorBidi"/>
          <w:color w:val="000000"/>
          <w:rtl/>
          <w:rPrChange w:id="2049" w:author="giladsar@gmail.com" w:date="2025-04-08T13:34:00Z">
            <w:rPr>
              <w:ins w:id="2050" w:author="giladsar@gmail.com" w:date="2025-04-08T13:02:00Z"/>
              <w:color w:val="000000"/>
              <w:rtl/>
            </w:rPr>
          </w:rPrChange>
        </w:rPr>
      </w:pPr>
      <w:ins w:id="2051" w:author="giladsar@gmail.com" w:date="2025-04-08T13:02:00Z">
        <w:r w:rsidRPr="00250813">
          <w:rPr>
            <w:rFonts w:asciiTheme="minorBidi" w:hAnsiTheme="minorBidi" w:cstheme="minorBidi"/>
            <w:color w:val="000000"/>
            <w:shd w:val="clear" w:color="auto" w:fill="FFFFFF"/>
            <w:rtl/>
            <w:rPrChange w:id="2052" w:author="giladsar@gmail.com" w:date="2025-04-08T13:34:00Z">
              <w:rPr>
                <w:color w:val="000000"/>
                <w:shd w:val="clear" w:color="auto" w:fill="FFFFFF"/>
                <w:rtl/>
              </w:rPr>
            </w:rPrChange>
          </w:rPr>
          <w:t>לא </w:t>
        </w:r>
      </w:ins>
    </w:p>
    <w:p w14:paraId="1AF56A56" w14:textId="77777777" w:rsidR="00D51712" w:rsidRPr="00250813" w:rsidRDefault="00D51712" w:rsidP="00D51712">
      <w:pPr>
        <w:numPr>
          <w:ilvl w:val="0"/>
          <w:numId w:val="5"/>
        </w:numPr>
        <w:bidi/>
        <w:spacing w:after="120"/>
        <w:textAlignment w:val="baseline"/>
        <w:rPr>
          <w:ins w:id="2053" w:author="giladsar@gmail.com" w:date="2025-04-08T13:02:00Z"/>
          <w:rFonts w:asciiTheme="minorBidi" w:hAnsiTheme="minorBidi" w:cstheme="minorBidi"/>
          <w:color w:val="000000"/>
          <w:rtl/>
          <w:rPrChange w:id="2054" w:author="giladsar@gmail.com" w:date="2025-04-08T13:34:00Z">
            <w:rPr>
              <w:ins w:id="2055" w:author="giladsar@gmail.com" w:date="2025-04-08T13:02:00Z"/>
              <w:color w:val="000000"/>
              <w:rtl/>
            </w:rPr>
          </w:rPrChange>
        </w:rPr>
      </w:pPr>
      <w:ins w:id="2056" w:author="giladsar@gmail.com" w:date="2025-04-08T13:02:00Z">
        <w:r w:rsidRPr="00250813">
          <w:rPr>
            <w:rFonts w:asciiTheme="minorBidi" w:hAnsiTheme="minorBidi" w:cstheme="minorBidi"/>
            <w:color w:val="000000"/>
            <w:shd w:val="clear" w:color="auto" w:fill="FFFFFF"/>
            <w:rtl/>
            <w:rPrChange w:id="2057" w:author="giladsar@gmail.com" w:date="2025-04-08T13:34:00Z">
              <w:rPr>
                <w:color w:val="000000"/>
                <w:shd w:val="clear" w:color="auto" w:fill="FFFFFF"/>
                <w:rtl/>
              </w:rPr>
            </w:rPrChange>
          </w:rPr>
          <w:t>מעדיף שלא לומר </w:t>
        </w:r>
      </w:ins>
    </w:p>
    <w:p w14:paraId="53FD29F3" w14:textId="77777777" w:rsidR="00D51712" w:rsidRPr="00250813" w:rsidRDefault="00D51712" w:rsidP="00D51712">
      <w:pPr>
        <w:bidi/>
        <w:spacing w:after="120"/>
        <w:rPr>
          <w:ins w:id="2058" w:author="giladsar@gmail.com" w:date="2025-04-08T13:02:00Z"/>
          <w:rFonts w:asciiTheme="minorBidi" w:hAnsiTheme="minorBidi" w:cstheme="minorBidi"/>
          <w:rtl/>
          <w:rPrChange w:id="2059" w:author="giladsar@gmail.com" w:date="2025-04-08T13:34:00Z">
            <w:rPr>
              <w:ins w:id="2060" w:author="giladsar@gmail.com" w:date="2025-04-08T13:02:00Z"/>
              <w:rtl/>
            </w:rPr>
          </w:rPrChange>
        </w:rPr>
        <w:pPrChange w:id="2061" w:author="giladsar@gmail.com" w:date="2025-04-08T13:02:00Z">
          <w:pPr>
            <w:spacing w:after="120"/>
          </w:pPr>
        </w:pPrChange>
      </w:pPr>
      <w:ins w:id="2062" w:author="giladsar@gmail.com" w:date="2025-04-08T13:02:00Z">
        <w:r w:rsidRPr="00250813">
          <w:rPr>
            <w:rFonts w:asciiTheme="minorBidi" w:hAnsiTheme="minorBidi" w:cstheme="minorBidi"/>
            <w:b/>
            <w:bCs/>
            <w:color w:val="000000"/>
            <w:shd w:val="clear" w:color="auto" w:fill="FFFFFF"/>
            <w:rtl/>
            <w:rPrChange w:id="2063" w:author="giladsar@gmail.com" w:date="2025-04-08T13:34:00Z">
              <w:rPr>
                <w:b/>
                <w:bCs/>
                <w:color w:val="000000"/>
                <w:shd w:val="clear" w:color="auto" w:fill="FFFFFF"/>
                <w:rtl/>
              </w:rPr>
            </w:rPrChange>
          </w:rPr>
          <w:t>[</w:t>
        </w:r>
        <w:r w:rsidRPr="00250813">
          <w:rPr>
            <w:rFonts w:asciiTheme="minorBidi" w:hAnsiTheme="minorBidi" w:cstheme="minorBidi"/>
            <w:b/>
            <w:bCs/>
            <w:color w:val="000000"/>
            <w:shd w:val="clear" w:color="auto" w:fill="FFFFFF"/>
            <w:rPrChange w:id="2064" w:author="giladsar@gmail.com" w:date="2025-04-08T13:34:00Z">
              <w:rPr>
                <w:b/>
                <w:bCs/>
                <w:color w:val="000000"/>
                <w:shd w:val="clear" w:color="auto" w:fill="FFFFFF"/>
              </w:rPr>
            </w:rPrChange>
          </w:rPr>
          <w:t>Sexual Orientation</w:t>
        </w:r>
        <w:r w:rsidRPr="00250813">
          <w:rPr>
            <w:rFonts w:asciiTheme="minorBidi" w:hAnsiTheme="minorBidi" w:cstheme="minorBidi"/>
            <w:b/>
            <w:bCs/>
            <w:color w:val="000000"/>
            <w:shd w:val="clear" w:color="auto" w:fill="FFFFFF"/>
            <w:rtl/>
            <w:rPrChange w:id="2065" w:author="giladsar@gmail.com" w:date="2025-04-08T13:34:00Z">
              <w:rPr>
                <w:b/>
                <w:bCs/>
                <w:color w:val="000000"/>
                <w:shd w:val="clear" w:color="auto" w:fill="FFFFFF"/>
                <w:rtl/>
              </w:rPr>
            </w:rPrChange>
          </w:rPr>
          <w:t>] </w:t>
        </w:r>
      </w:ins>
    </w:p>
    <w:p w14:paraId="323F3EC6" w14:textId="77777777" w:rsidR="00D51712" w:rsidRPr="00250813" w:rsidRDefault="00D51712" w:rsidP="00D51712">
      <w:pPr>
        <w:bidi/>
        <w:spacing w:after="120"/>
        <w:rPr>
          <w:ins w:id="2066" w:author="giladsar@gmail.com" w:date="2025-04-08T13:02:00Z"/>
          <w:rFonts w:asciiTheme="minorBidi" w:hAnsiTheme="minorBidi" w:cstheme="minorBidi"/>
          <w:rtl/>
          <w:rPrChange w:id="2067" w:author="giladsar@gmail.com" w:date="2025-04-08T13:34:00Z">
            <w:rPr>
              <w:ins w:id="2068" w:author="giladsar@gmail.com" w:date="2025-04-08T13:02:00Z"/>
              <w:rtl/>
            </w:rPr>
          </w:rPrChange>
        </w:rPr>
        <w:pPrChange w:id="2069" w:author="giladsar@gmail.com" w:date="2025-04-08T13:02:00Z">
          <w:pPr>
            <w:spacing w:after="120"/>
          </w:pPr>
        </w:pPrChange>
      </w:pPr>
      <w:ins w:id="2070" w:author="giladsar@gmail.com" w:date="2025-04-08T13:02:00Z">
        <w:r w:rsidRPr="00250813">
          <w:rPr>
            <w:rFonts w:asciiTheme="minorBidi" w:hAnsiTheme="minorBidi" w:cstheme="minorBidi"/>
            <w:color w:val="000000"/>
            <w:shd w:val="clear" w:color="auto" w:fill="FFFFFF"/>
            <w:rtl/>
            <w:rPrChange w:id="2071" w:author="giladsar@gmail.com" w:date="2025-04-08T13:34:00Z">
              <w:rPr>
                <w:color w:val="000000"/>
                <w:shd w:val="clear" w:color="auto" w:fill="FFFFFF"/>
                <w:rtl/>
              </w:rPr>
            </w:rPrChange>
          </w:rPr>
          <w:t>מהי נטייתך המינית? </w:t>
        </w:r>
      </w:ins>
    </w:p>
    <w:p w14:paraId="3F57F032" w14:textId="77777777" w:rsidR="00D51712" w:rsidRPr="00250813" w:rsidRDefault="00D51712" w:rsidP="00D51712">
      <w:pPr>
        <w:numPr>
          <w:ilvl w:val="0"/>
          <w:numId w:val="6"/>
        </w:numPr>
        <w:bidi/>
        <w:textAlignment w:val="baseline"/>
        <w:rPr>
          <w:ins w:id="2072" w:author="giladsar@gmail.com" w:date="2025-04-08T13:02:00Z"/>
          <w:rFonts w:asciiTheme="minorBidi" w:hAnsiTheme="minorBidi" w:cstheme="minorBidi"/>
          <w:color w:val="000000"/>
          <w:rtl/>
          <w:rPrChange w:id="2073" w:author="giladsar@gmail.com" w:date="2025-04-08T13:34:00Z">
            <w:rPr>
              <w:ins w:id="2074" w:author="giladsar@gmail.com" w:date="2025-04-08T13:02:00Z"/>
              <w:color w:val="000000"/>
              <w:rtl/>
            </w:rPr>
          </w:rPrChange>
        </w:rPr>
      </w:pPr>
      <w:ins w:id="2075" w:author="giladsar@gmail.com" w:date="2025-04-08T13:02:00Z">
        <w:r w:rsidRPr="00250813">
          <w:rPr>
            <w:rFonts w:asciiTheme="minorBidi" w:hAnsiTheme="minorBidi" w:cstheme="minorBidi"/>
            <w:color w:val="000000"/>
            <w:shd w:val="clear" w:color="auto" w:fill="FFFFFF"/>
            <w:rtl/>
            <w:rPrChange w:id="2076" w:author="giladsar@gmail.com" w:date="2025-04-08T13:34:00Z">
              <w:rPr>
                <w:color w:val="000000"/>
                <w:shd w:val="clear" w:color="auto" w:fill="FFFFFF"/>
                <w:rtl/>
              </w:rPr>
            </w:rPrChange>
          </w:rPr>
          <w:t>הטרוסקסואליות</w:t>
        </w:r>
      </w:ins>
    </w:p>
    <w:p w14:paraId="2BA685D5" w14:textId="77777777" w:rsidR="00D51712" w:rsidRPr="00250813" w:rsidRDefault="00D51712" w:rsidP="00D51712">
      <w:pPr>
        <w:numPr>
          <w:ilvl w:val="0"/>
          <w:numId w:val="6"/>
        </w:numPr>
        <w:bidi/>
        <w:textAlignment w:val="baseline"/>
        <w:rPr>
          <w:ins w:id="2077" w:author="giladsar@gmail.com" w:date="2025-04-08T13:02:00Z"/>
          <w:rFonts w:asciiTheme="minorBidi" w:hAnsiTheme="minorBidi" w:cstheme="minorBidi"/>
          <w:color w:val="000000"/>
          <w:rtl/>
          <w:rPrChange w:id="2078" w:author="giladsar@gmail.com" w:date="2025-04-08T13:34:00Z">
            <w:rPr>
              <w:ins w:id="2079" w:author="giladsar@gmail.com" w:date="2025-04-08T13:02:00Z"/>
              <w:color w:val="000000"/>
              <w:rtl/>
            </w:rPr>
          </w:rPrChange>
        </w:rPr>
      </w:pPr>
      <w:ins w:id="2080" w:author="giladsar@gmail.com" w:date="2025-04-08T13:02:00Z">
        <w:r w:rsidRPr="00250813">
          <w:rPr>
            <w:rFonts w:asciiTheme="minorBidi" w:hAnsiTheme="minorBidi" w:cstheme="minorBidi"/>
            <w:color w:val="000000"/>
            <w:shd w:val="clear" w:color="auto" w:fill="FFFFFF"/>
            <w:rtl/>
            <w:rPrChange w:id="2081" w:author="giladsar@gmail.com" w:date="2025-04-08T13:34:00Z">
              <w:rPr>
                <w:color w:val="000000"/>
                <w:shd w:val="clear" w:color="auto" w:fill="FFFFFF"/>
                <w:rtl/>
              </w:rPr>
            </w:rPrChange>
          </w:rPr>
          <w:t>הומוסקסואליות</w:t>
        </w:r>
      </w:ins>
    </w:p>
    <w:p w14:paraId="2E6903C9" w14:textId="77777777" w:rsidR="00D51712" w:rsidRPr="00250813" w:rsidRDefault="00D51712" w:rsidP="00D51712">
      <w:pPr>
        <w:numPr>
          <w:ilvl w:val="0"/>
          <w:numId w:val="6"/>
        </w:numPr>
        <w:bidi/>
        <w:textAlignment w:val="baseline"/>
        <w:rPr>
          <w:ins w:id="2082" w:author="giladsar@gmail.com" w:date="2025-04-08T13:02:00Z"/>
          <w:rFonts w:asciiTheme="minorBidi" w:hAnsiTheme="minorBidi" w:cstheme="minorBidi"/>
          <w:color w:val="000000"/>
          <w:rtl/>
          <w:rPrChange w:id="2083" w:author="giladsar@gmail.com" w:date="2025-04-08T13:34:00Z">
            <w:rPr>
              <w:ins w:id="2084" w:author="giladsar@gmail.com" w:date="2025-04-08T13:02:00Z"/>
              <w:color w:val="000000"/>
              <w:rtl/>
            </w:rPr>
          </w:rPrChange>
        </w:rPr>
      </w:pPr>
      <w:ins w:id="2085" w:author="giladsar@gmail.com" w:date="2025-04-08T13:02:00Z">
        <w:r w:rsidRPr="00250813">
          <w:rPr>
            <w:rFonts w:asciiTheme="minorBidi" w:hAnsiTheme="minorBidi" w:cstheme="minorBidi"/>
            <w:color w:val="000000"/>
            <w:shd w:val="clear" w:color="auto" w:fill="FFFFFF"/>
            <w:rtl/>
            <w:rPrChange w:id="2086" w:author="giladsar@gmail.com" w:date="2025-04-08T13:34:00Z">
              <w:rPr>
                <w:color w:val="000000"/>
                <w:shd w:val="clear" w:color="auto" w:fill="FFFFFF"/>
                <w:rtl/>
              </w:rPr>
            </w:rPrChange>
          </w:rPr>
          <w:t>ביסקסואליות </w:t>
        </w:r>
      </w:ins>
    </w:p>
    <w:p w14:paraId="0DC313D5" w14:textId="77777777" w:rsidR="00D51712" w:rsidRPr="00250813" w:rsidRDefault="00D51712" w:rsidP="00D51712">
      <w:pPr>
        <w:numPr>
          <w:ilvl w:val="0"/>
          <w:numId w:val="6"/>
        </w:numPr>
        <w:bidi/>
        <w:textAlignment w:val="baseline"/>
        <w:rPr>
          <w:ins w:id="2087" w:author="giladsar@gmail.com" w:date="2025-04-08T13:02:00Z"/>
          <w:rFonts w:asciiTheme="minorBidi" w:hAnsiTheme="minorBidi" w:cstheme="minorBidi"/>
          <w:color w:val="000000"/>
          <w:rtl/>
          <w:rPrChange w:id="2088" w:author="giladsar@gmail.com" w:date="2025-04-08T13:34:00Z">
            <w:rPr>
              <w:ins w:id="2089" w:author="giladsar@gmail.com" w:date="2025-04-08T13:02:00Z"/>
              <w:color w:val="000000"/>
              <w:rtl/>
            </w:rPr>
          </w:rPrChange>
        </w:rPr>
      </w:pPr>
      <w:ins w:id="2090" w:author="giladsar@gmail.com" w:date="2025-04-08T13:02:00Z">
        <w:r w:rsidRPr="00250813">
          <w:rPr>
            <w:rFonts w:asciiTheme="minorBidi" w:hAnsiTheme="minorBidi" w:cstheme="minorBidi"/>
            <w:color w:val="000000"/>
            <w:shd w:val="clear" w:color="auto" w:fill="FFFFFF"/>
            <w:rtl/>
            <w:rPrChange w:id="2091" w:author="giladsar@gmail.com" w:date="2025-04-08T13:34:00Z">
              <w:rPr>
                <w:color w:val="000000"/>
                <w:shd w:val="clear" w:color="auto" w:fill="FFFFFF"/>
                <w:rtl/>
              </w:rPr>
            </w:rPrChange>
          </w:rPr>
          <w:t>אחר ___</w:t>
        </w:r>
      </w:ins>
    </w:p>
    <w:p w14:paraId="0FDC95BE" w14:textId="77777777" w:rsidR="00D51712" w:rsidRPr="00250813" w:rsidRDefault="00D51712" w:rsidP="00D51712">
      <w:pPr>
        <w:spacing w:after="120"/>
        <w:rPr>
          <w:ins w:id="2092" w:author="giladsar@gmail.com" w:date="2025-04-08T13:02:00Z"/>
          <w:rFonts w:asciiTheme="minorBidi" w:hAnsiTheme="minorBidi" w:cstheme="minorBidi"/>
          <w:rPrChange w:id="2093" w:author="giladsar@gmail.com" w:date="2025-04-08T13:34:00Z">
            <w:rPr>
              <w:ins w:id="2094" w:author="giladsar@gmail.com" w:date="2025-04-08T13:02:00Z"/>
            </w:rPr>
          </w:rPrChange>
        </w:rPr>
      </w:pPr>
    </w:p>
    <w:p w14:paraId="1C6958D1" w14:textId="77777777" w:rsidR="00D51712" w:rsidRPr="00250813" w:rsidRDefault="00D51712" w:rsidP="00D51712">
      <w:pPr>
        <w:pStyle w:val="NormalWeb"/>
        <w:shd w:val="clear" w:color="auto" w:fill="FFFFFF"/>
        <w:bidi/>
        <w:spacing w:before="0" w:beforeAutospacing="0" w:after="0" w:afterAutospacing="0"/>
        <w:rPr>
          <w:ins w:id="2095" w:author="giladsar@gmail.com" w:date="2025-04-08T13:02:00Z"/>
          <w:rFonts w:asciiTheme="minorBidi" w:hAnsiTheme="minorBidi" w:cstheme="minorBidi"/>
          <w:rtl/>
          <w:rPrChange w:id="2096" w:author="giladsar@gmail.com" w:date="2025-04-08T13:34:00Z">
            <w:rPr>
              <w:ins w:id="2097" w:author="giladsar@gmail.com" w:date="2025-04-08T13:02:00Z"/>
              <w:rtl/>
            </w:rPr>
          </w:rPrChange>
        </w:rPr>
      </w:pPr>
      <w:ins w:id="2098" w:author="giladsar@gmail.com" w:date="2025-04-08T13:02:00Z">
        <w:r w:rsidRPr="00250813">
          <w:rPr>
            <w:rFonts w:asciiTheme="minorBidi" w:hAnsiTheme="minorBidi" w:cstheme="minorBidi"/>
            <w:b/>
            <w:bCs/>
            <w:color w:val="000000"/>
            <w:rtl/>
            <w:rPrChange w:id="2099" w:author="giladsar@gmail.com" w:date="2025-04-08T13:34:00Z">
              <w:rPr>
                <w:b/>
                <w:bCs/>
                <w:color w:val="000000"/>
                <w:rtl/>
              </w:rPr>
            </w:rPrChange>
          </w:rPr>
          <w:t>[</w:t>
        </w:r>
        <w:r w:rsidRPr="00250813">
          <w:rPr>
            <w:rFonts w:asciiTheme="minorBidi" w:hAnsiTheme="minorBidi" w:cstheme="minorBidi"/>
            <w:b/>
            <w:bCs/>
            <w:color w:val="000000"/>
            <w:lang w:val="en-US"/>
            <w:rPrChange w:id="2100" w:author="giladsar@gmail.com" w:date="2025-04-08T13:34:00Z">
              <w:rPr>
                <w:b/>
                <w:bCs/>
                <w:color w:val="000000"/>
                <w:lang w:val="en-US"/>
              </w:rPr>
            </w:rPrChange>
          </w:rPr>
          <w:t>Religion</w:t>
        </w:r>
        <w:r w:rsidRPr="00250813">
          <w:rPr>
            <w:rFonts w:asciiTheme="minorBidi" w:hAnsiTheme="minorBidi" w:cstheme="minorBidi"/>
            <w:b/>
            <w:bCs/>
            <w:color w:val="000000"/>
            <w:rtl/>
            <w:rPrChange w:id="2101" w:author="giladsar@gmail.com" w:date="2025-04-08T13:34:00Z">
              <w:rPr>
                <w:b/>
                <w:bCs/>
                <w:color w:val="000000"/>
                <w:rtl/>
              </w:rPr>
            </w:rPrChange>
          </w:rPr>
          <w:t>]</w:t>
        </w:r>
      </w:ins>
    </w:p>
    <w:p w14:paraId="108105A6" w14:textId="77777777" w:rsidR="00D51712" w:rsidRPr="00250813" w:rsidRDefault="00D51712" w:rsidP="00D51712">
      <w:pPr>
        <w:pStyle w:val="NormalWeb"/>
        <w:shd w:val="clear" w:color="auto" w:fill="FFFFFF"/>
        <w:bidi/>
        <w:spacing w:before="0" w:beforeAutospacing="0" w:after="0" w:afterAutospacing="0"/>
        <w:rPr>
          <w:ins w:id="2102" w:author="giladsar@gmail.com" w:date="2025-04-08T13:02:00Z"/>
          <w:rFonts w:asciiTheme="minorBidi" w:hAnsiTheme="minorBidi" w:cstheme="minorBidi"/>
          <w:rtl/>
          <w:rPrChange w:id="2103" w:author="giladsar@gmail.com" w:date="2025-04-08T13:34:00Z">
            <w:rPr>
              <w:ins w:id="2104" w:author="giladsar@gmail.com" w:date="2025-04-08T13:02:00Z"/>
              <w:rtl/>
            </w:rPr>
          </w:rPrChange>
        </w:rPr>
      </w:pPr>
      <w:ins w:id="2105" w:author="giladsar@gmail.com" w:date="2025-04-08T13:02:00Z">
        <w:r w:rsidRPr="00250813">
          <w:rPr>
            <w:rFonts w:asciiTheme="minorBidi" w:hAnsiTheme="minorBidi" w:cstheme="minorBidi"/>
            <w:b/>
            <w:bCs/>
            <w:color w:val="000000"/>
            <w:rtl/>
            <w:rPrChange w:id="2106" w:author="giladsar@gmail.com" w:date="2025-04-08T13:34:00Z">
              <w:rPr>
                <w:b/>
                <w:bCs/>
                <w:color w:val="000000"/>
                <w:rtl/>
              </w:rPr>
            </w:rPrChange>
          </w:rPr>
          <w:t>דת</w:t>
        </w:r>
      </w:ins>
    </w:p>
    <w:p w14:paraId="40C25BDD" w14:textId="77777777" w:rsidR="00D51712" w:rsidRPr="00250813" w:rsidRDefault="00D51712" w:rsidP="00D51712">
      <w:pPr>
        <w:pStyle w:val="NormalWeb"/>
        <w:numPr>
          <w:ilvl w:val="0"/>
          <w:numId w:val="18"/>
        </w:numPr>
        <w:shd w:val="clear" w:color="auto" w:fill="FFFFFF"/>
        <w:bidi/>
        <w:spacing w:before="0" w:beforeAutospacing="0" w:after="0" w:afterAutospacing="0"/>
        <w:textAlignment w:val="baseline"/>
        <w:rPr>
          <w:ins w:id="2107" w:author="giladsar@gmail.com" w:date="2025-04-08T13:02:00Z"/>
          <w:rFonts w:asciiTheme="minorBidi" w:hAnsiTheme="minorBidi" w:cstheme="minorBidi"/>
          <w:color w:val="000000"/>
          <w:rtl/>
          <w:rPrChange w:id="2108" w:author="giladsar@gmail.com" w:date="2025-04-08T13:34:00Z">
            <w:rPr>
              <w:ins w:id="2109" w:author="giladsar@gmail.com" w:date="2025-04-08T13:02:00Z"/>
              <w:color w:val="000000"/>
              <w:rtl/>
            </w:rPr>
          </w:rPrChange>
        </w:rPr>
      </w:pPr>
      <w:ins w:id="2110" w:author="giladsar@gmail.com" w:date="2025-04-08T13:02:00Z">
        <w:r w:rsidRPr="00250813">
          <w:rPr>
            <w:rFonts w:asciiTheme="minorBidi" w:hAnsiTheme="minorBidi" w:cstheme="minorBidi"/>
            <w:color w:val="000000"/>
            <w:rtl/>
            <w:rPrChange w:id="2111" w:author="giladsar@gmail.com" w:date="2025-04-08T13:34:00Z">
              <w:rPr>
                <w:color w:val="000000"/>
                <w:rtl/>
              </w:rPr>
            </w:rPrChange>
          </w:rPr>
          <w:t>יהודי</w:t>
        </w:r>
      </w:ins>
    </w:p>
    <w:p w14:paraId="7B4B0DB7" w14:textId="77777777" w:rsidR="00D51712" w:rsidRPr="00250813" w:rsidRDefault="00D51712" w:rsidP="00D51712">
      <w:pPr>
        <w:pStyle w:val="NormalWeb"/>
        <w:numPr>
          <w:ilvl w:val="0"/>
          <w:numId w:val="18"/>
        </w:numPr>
        <w:shd w:val="clear" w:color="auto" w:fill="FFFFFF"/>
        <w:bidi/>
        <w:spacing w:before="0" w:beforeAutospacing="0" w:after="0" w:afterAutospacing="0"/>
        <w:textAlignment w:val="baseline"/>
        <w:rPr>
          <w:ins w:id="2112" w:author="giladsar@gmail.com" w:date="2025-04-08T13:02:00Z"/>
          <w:rFonts w:asciiTheme="minorBidi" w:hAnsiTheme="minorBidi" w:cstheme="minorBidi"/>
          <w:color w:val="000000"/>
          <w:rPrChange w:id="2113" w:author="giladsar@gmail.com" w:date="2025-04-08T13:34:00Z">
            <w:rPr>
              <w:ins w:id="2114" w:author="giladsar@gmail.com" w:date="2025-04-08T13:02:00Z"/>
              <w:color w:val="000000"/>
            </w:rPr>
          </w:rPrChange>
        </w:rPr>
      </w:pPr>
      <w:ins w:id="2115" w:author="giladsar@gmail.com" w:date="2025-04-08T13:02:00Z">
        <w:r w:rsidRPr="00250813">
          <w:rPr>
            <w:rFonts w:asciiTheme="minorBidi" w:hAnsiTheme="minorBidi" w:cstheme="minorBidi"/>
            <w:color w:val="000000"/>
            <w:rtl/>
            <w:rPrChange w:id="2116" w:author="giladsar@gmail.com" w:date="2025-04-08T13:34:00Z">
              <w:rPr>
                <w:color w:val="000000"/>
                <w:rtl/>
              </w:rPr>
            </w:rPrChange>
          </w:rPr>
          <w:t>מוסלמי</w:t>
        </w:r>
      </w:ins>
    </w:p>
    <w:p w14:paraId="095A1CEB" w14:textId="77777777" w:rsidR="00D51712" w:rsidRPr="00250813" w:rsidRDefault="00D51712" w:rsidP="00D51712">
      <w:pPr>
        <w:pStyle w:val="NormalWeb"/>
        <w:numPr>
          <w:ilvl w:val="0"/>
          <w:numId w:val="18"/>
        </w:numPr>
        <w:shd w:val="clear" w:color="auto" w:fill="FFFFFF"/>
        <w:bidi/>
        <w:spacing w:before="0" w:beforeAutospacing="0" w:after="0" w:afterAutospacing="0"/>
        <w:textAlignment w:val="baseline"/>
        <w:rPr>
          <w:ins w:id="2117" w:author="giladsar@gmail.com" w:date="2025-04-08T13:02:00Z"/>
          <w:rFonts w:asciiTheme="minorBidi" w:hAnsiTheme="minorBidi" w:cstheme="minorBidi"/>
          <w:color w:val="000000"/>
          <w:rPrChange w:id="2118" w:author="giladsar@gmail.com" w:date="2025-04-08T13:34:00Z">
            <w:rPr>
              <w:ins w:id="2119" w:author="giladsar@gmail.com" w:date="2025-04-08T13:02:00Z"/>
              <w:color w:val="000000"/>
            </w:rPr>
          </w:rPrChange>
        </w:rPr>
      </w:pPr>
      <w:ins w:id="2120" w:author="giladsar@gmail.com" w:date="2025-04-08T13:02:00Z">
        <w:r w:rsidRPr="00250813">
          <w:rPr>
            <w:rFonts w:asciiTheme="minorBidi" w:hAnsiTheme="minorBidi" w:cstheme="minorBidi"/>
            <w:color w:val="000000"/>
            <w:rtl/>
            <w:rPrChange w:id="2121" w:author="giladsar@gmail.com" w:date="2025-04-08T13:34:00Z">
              <w:rPr>
                <w:color w:val="000000"/>
                <w:rtl/>
              </w:rPr>
            </w:rPrChange>
          </w:rPr>
          <w:t>נוצרי</w:t>
        </w:r>
      </w:ins>
    </w:p>
    <w:p w14:paraId="61142B86" w14:textId="77777777" w:rsidR="00D51712" w:rsidRPr="00250813" w:rsidRDefault="00D51712" w:rsidP="00D51712">
      <w:pPr>
        <w:pStyle w:val="NormalWeb"/>
        <w:numPr>
          <w:ilvl w:val="0"/>
          <w:numId w:val="18"/>
        </w:numPr>
        <w:shd w:val="clear" w:color="auto" w:fill="FFFFFF"/>
        <w:bidi/>
        <w:spacing w:before="0" w:beforeAutospacing="0" w:after="0" w:afterAutospacing="0"/>
        <w:textAlignment w:val="baseline"/>
        <w:rPr>
          <w:ins w:id="2122" w:author="giladsar@gmail.com" w:date="2025-04-08T13:02:00Z"/>
          <w:rFonts w:asciiTheme="minorBidi" w:hAnsiTheme="minorBidi" w:cstheme="minorBidi"/>
          <w:color w:val="000000"/>
          <w:rtl/>
          <w:rPrChange w:id="2123" w:author="giladsar@gmail.com" w:date="2025-04-08T13:34:00Z">
            <w:rPr>
              <w:ins w:id="2124" w:author="giladsar@gmail.com" w:date="2025-04-08T13:02:00Z"/>
              <w:color w:val="000000"/>
              <w:rtl/>
            </w:rPr>
          </w:rPrChange>
        </w:rPr>
      </w:pPr>
      <w:ins w:id="2125" w:author="giladsar@gmail.com" w:date="2025-04-08T13:02:00Z">
        <w:r w:rsidRPr="00250813">
          <w:rPr>
            <w:rFonts w:asciiTheme="minorBidi" w:hAnsiTheme="minorBidi" w:cstheme="minorBidi"/>
            <w:color w:val="000000"/>
            <w:rtl/>
            <w:rPrChange w:id="2126" w:author="giladsar@gmail.com" w:date="2025-04-08T13:34:00Z">
              <w:rPr>
                <w:color w:val="000000"/>
                <w:rtl/>
              </w:rPr>
            </w:rPrChange>
          </w:rPr>
          <w:t>אחר ______</w:t>
        </w:r>
      </w:ins>
    </w:p>
    <w:p w14:paraId="5DD6B0CF" w14:textId="77777777" w:rsidR="00D51712" w:rsidRPr="00250813" w:rsidRDefault="00D51712" w:rsidP="00D51712">
      <w:pPr>
        <w:pStyle w:val="NormalWeb"/>
        <w:shd w:val="clear" w:color="auto" w:fill="FFFFFF"/>
        <w:bidi/>
        <w:spacing w:before="0" w:beforeAutospacing="0" w:after="0" w:afterAutospacing="0"/>
        <w:rPr>
          <w:ins w:id="2127" w:author="giladsar@gmail.com" w:date="2025-04-08T13:02:00Z"/>
          <w:rFonts w:asciiTheme="minorBidi" w:hAnsiTheme="minorBidi" w:cstheme="minorBidi"/>
          <w:b/>
          <w:bCs/>
          <w:color w:val="000000"/>
          <w:rPrChange w:id="2128" w:author="giladsar@gmail.com" w:date="2025-04-08T13:34:00Z">
            <w:rPr>
              <w:ins w:id="2129" w:author="giladsar@gmail.com" w:date="2025-04-08T13:02:00Z"/>
              <w:b/>
              <w:bCs/>
              <w:color w:val="000000"/>
            </w:rPr>
          </w:rPrChange>
        </w:rPr>
      </w:pPr>
    </w:p>
    <w:p w14:paraId="1049DC14" w14:textId="77777777" w:rsidR="00D51712" w:rsidRPr="00250813" w:rsidRDefault="00D51712" w:rsidP="00D51712">
      <w:pPr>
        <w:pStyle w:val="NormalWeb"/>
        <w:shd w:val="clear" w:color="auto" w:fill="FFFFFF"/>
        <w:bidi/>
        <w:spacing w:before="0" w:beforeAutospacing="0" w:after="0" w:afterAutospacing="0"/>
        <w:rPr>
          <w:ins w:id="2130" w:author="giladsar@gmail.com" w:date="2025-04-08T13:02:00Z"/>
          <w:rFonts w:asciiTheme="minorBidi" w:hAnsiTheme="minorBidi" w:cstheme="minorBidi"/>
          <w:rtl/>
          <w:rPrChange w:id="2131" w:author="giladsar@gmail.com" w:date="2025-04-08T13:34:00Z">
            <w:rPr>
              <w:ins w:id="2132" w:author="giladsar@gmail.com" w:date="2025-04-08T13:02:00Z"/>
              <w:rtl/>
            </w:rPr>
          </w:rPrChange>
        </w:rPr>
      </w:pPr>
      <w:ins w:id="2133" w:author="giladsar@gmail.com" w:date="2025-04-08T13:02:00Z">
        <w:r w:rsidRPr="00250813">
          <w:rPr>
            <w:rFonts w:asciiTheme="minorBidi" w:hAnsiTheme="minorBidi" w:cstheme="minorBidi"/>
            <w:b/>
            <w:bCs/>
            <w:color w:val="000000"/>
            <w:rtl/>
            <w:rPrChange w:id="2134" w:author="giladsar@gmail.com" w:date="2025-04-08T13:34:00Z">
              <w:rPr>
                <w:b/>
                <w:bCs/>
                <w:color w:val="000000"/>
                <w:rtl/>
              </w:rPr>
            </w:rPrChange>
          </w:rPr>
          <w:t>[</w:t>
        </w:r>
        <w:r w:rsidRPr="00250813">
          <w:rPr>
            <w:rFonts w:asciiTheme="minorBidi" w:hAnsiTheme="minorBidi" w:cstheme="minorBidi"/>
            <w:b/>
            <w:bCs/>
            <w:color w:val="000000"/>
            <w:lang w:val="en-US"/>
            <w:rPrChange w:id="2135" w:author="giladsar@gmail.com" w:date="2025-04-08T13:34:00Z">
              <w:rPr>
                <w:b/>
                <w:bCs/>
                <w:color w:val="000000"/>
                <w:lang w:val="en-US"/>
              </w:rPr>
            </w:rPrChange>
          </w:rPr>
          <w:t>Religion - practicing</w:t>
        </w:r>
        <w:r w:rsidRPr="00250813">
          <w:rPr>
            <w:rFonts w:asciiTheme="minorBidi" w:hAnsiTheme="minorBidi" w:cstheme="minorBidi"/>
            <w:b/>
            <w:bCs/>
            <w:color w:val="000000"/>
            <w:rtl/>
            <w:rPrChange w:id="2136" w:author="giladsar@gmail.com" w:date="2025-04-08T13:34:00Z">
              <w:rPr>
                <w:b/>
                <w:bCs/>
                <w:color w:val="000000"/>
                <w:rtl/>
              </w:rPr>
            </w:rPrChange>
          </w:rPr>
          <w:t>]</w:t>
        </w:r>
      </w:ins>
    </w:p>
    <w:p w14:paraId="7C8CADCC" w14:textId="77777777" w:rsidR="00D51712" w:rsidRPr="00250813" w:rsidRDefault="00D51712" w:rsidP="00D51712">
      <w:pPr>
        <w:pStyle w:val="NormalWeb"/>
        <w:shd w:val="clear" w:color="auto" w:fill="FFFFFF"/>
        <w:bidi/>
        <w:spacing w:before="0" w:beforeAutospacing="0" w:after="0" w:afterAutospacing="0"/>
        <w:rPr>
          <w:ins w:id="2137" w:author="giladsar@gmail.com" w:date="2025-04-08T13:02:00Z"/>
          <w:rFonts w:asciiTheme="minorBidi" w:hAnsiTheme="minorBidi" w:cstheme="minorBidi"/>
          <w:rtl/>
          <w:rPrChange w:id="2138" w:author="giladsar@gmail.com" w:date="2025-04-08T13:34:00Z">
            <w:rPr>
              <w:ins w:id="2139" w:author="giladsar@gmail.com" w:date="2025-04-08T13:02:00Z"/>
              <w:rtl/>
            </w:rPr>
          </w:rPrChange>
        </w:rPr>
      </w:pPr>
      <w:ins w:id="2140" w:author="giladsar@gmail.com" w:date="2025-04-08T13:02:00Z">
        <w:r w:rsidRPr="00250813">
          <w:rPr>
            <w:rFonts w:asciiTheme="minorBidi" w:hAnsiTheme="minorBidi" w:cstheme="minorBidi"/>
            <w:b/>
            <w:bCs/>
            <w:color w:val="000000"/>
            <w:rtl/>
            <w:rPrChange w:id="2141" w:author="giladsar@gmail.com" w:date="2025-04-08T13:34:00Z">
              <w:rPr>
                <w:b/>
                <w:bCs/>
                <w:color w:val="000000"/>
                <w:rtl/>
              </w:rPr>
            </w:rPrChange>
          </w:rPr>
          <w:t xml:space="preserve">איך היית מגדיר את עצמך מבחינה דתית? </w:t>
        </w:r>
      </w:ins>
    </w:p>
    <w:p w14:paraId="3BF476B4" w14:textId="77777777" w:rsidR="00D51712" w:rsidRPr="00250813" w:rsidRDefault="00D51712" w:rsidP="00D51712">
      <w:pPr>
        <w:pStyle w:val="NormalWeb"/>
        <w:numPr>
          <w:ilvl w:val="0"/>
          <w:numId w:val="19"/>
        </w:numPr>
        <w:shd w:val="clear" w:color="auto" w:fill="FFFFFF"/>
        <w:bidi/>
        <w:spacing w:before="0" w:beforeAutospacing="0" w:after="0" w:afterAutospacing="0"/>
        <w:textAlignment w:val="baseline"/>
        <w:rPr>
          <w:ins w:id="2142" w:author="giladsar@gmail.com" w:date="2025-04-08T13:02:00Z"/>
          <w:rFonts w:asciiTheme="minorBidi" w:hAnsiTheme="minorBidi" w:cstheme="minorBidi"/>
          <w:color w:val="000000"/>
          <w:rtl/>
          <w:rPrChange w:id="2143" w:author="giladsar@gmail.com" w:date="2025-04-08T13:34:00Z">
            <w:rPr>
              <w:ins w:id="2144" w:author="giladsar@gmail.com" w:date="2025-04-08T13:02:00Z"/>
              <w:color w:val="000000"/>
              <w:rtl/>
            </w:rPr>
          </w:rPrChange>
        </w:rPr>
      </w:pPr>
      <w:ins w:id="2145" w:author="giladsar@gmail.com" w:date="2025-04-08T13:02:00Z">
        <w:r w:rsidRPr="00250813">
          <w:rPr>
            <w:rFonts w:asciiTheme="minorBidi" w:hAnsiTheme="minorBidi" w:cstheme="minorBidi"/>
            <w:color w:val="000000"/>
            <w:rtl/>
            <w:rPrChange w:id="2146" w:author="giladsar@gmail.com" w:date="2025-04-08T13:34:00Z">
              <w:rPr>
                <w:color w:val="000000"/>
                <w:rtl/>
              </w:rPr>
            </w:rPrChange>
          </w:rPr>
          <w:t>דתי</w:t>
        </w:r>
      </w:ins>
    </w:p>
    <w:p w14:paraId="2C7A9A27" w14:textId="77777777" w:rsidR="00D51712" w:rsidRPr="00250813" w:rsidRDefault="00D51712" w:rsidP="00D51712">
      <w:pPr>
        <w:pStyle w:val="NormalWeb"/>
        <w:numPr>
          <w:ilvl w:val="0"/>
          <w:numId w:val="19"/>
        </w:numPr>
        <w:shd w:val="clear" w:color="auto" w:fill="FFFFFF"/>
        <w:bidi/>
        <w:spacing w:before="0" w:beforeAutospacing="0" w:after="0" w:afterAutospacing="0"/>
        <w:textAlignment w:val="baseline"/>
        <w:rPr>
          <w:ins w:id="2147" w:author="giladsar@gmail.com" w:date="2025-04-08T13:02:00Z"/>
          <w:rFonts w:asciiTheme="minorBidi" w:hAnsiTheme="minorBidi" w:cstheme="minorBidi"/>
          <w:color w:val="000000"/>
          <w:rtl/>
          <w:rPrChange w:id="2148" w:author="giladsar@gmail.com" w:date="2025-04-08T13:34:00Z">
            <w:rPr>
              <w:ins w:id="2149" w:author="giladsar@gmail.com" w:date="2025-04-08T13:02:00Z"/>
              <w:color w:val="000000"/>
              <w:rtl/>
            </w:rPr>
          </w:rPrChange>
        </w:rPr>
      </w:pPr>
      <w:ins w:id="2150" w:author="giladsar@gmail.com" w:date="2025-04-08T13:02:00Z">
        <w:r w:rsidRPr="00250813">
          <w:rPr>
            <w:rFonts w:asciiTheme="minorBidi" w:hAnsiTheme="minorBidi" w:cstheme="minorBidi"/>
            <w:color w:val="000000"/>
            <w:rtl/>
            <w:rPrChange w:id="2151" w:author="giladsar@gmail.com" w:date="2025-04-08T13:34:00Z">
              <w:rPr>
                <w:color w:val="000000"/>
                <w:rtl/>
              </w:rPr>
            </w:rPrChange>
          </w:rPr>
          <w:t>מסורתי</w:t>
        </w:r>
      </w:ins>
    </w:p>
    <w:p w14:paraId="76789DEF" w14:textId="77777777" w:rsidR="00D51712" w:rsidRPr="00250813" w:rsidRDefault="00D51712" w:rsidP="00D51712">
      <w:pPr>
        <w:pStyle w:val="NormalWeb"/>
        <w:numPr>
          <w:ilvl w:val="0"/>
          <w:numId w:val="19"/>
        </w:numPr>
        <w:shd w:val="clear" w:color="auto" w:fill="FFFFFF"/>
        <w:bidi/>
        <w:spacing w:before="0" w:beforeAutospacing="0" w:after="0" w:afterAutospacing="0"/>
        <w:textAlignment w:val="baseline"/>
        <w:rPr>
          <w:ins w:id="2152" w:author="giladsar@gmail.com" w:date="2025-04-08T13:02:00Z"/>
          <w:rFonts w:asciiTheme="minorBidi" w:hAnsiTheme="minorBidi" w:cstheme="minorBidi"/>
          <w:color w:val="000000"/>
          <w:rtl/>
          <w:rPrChange w:id="2153" w:author="giladsar@gmail.com" w:date="2025-04-08T13:34:00Z">
            <w:rPr>
              <w:ins w:id="2154" w:author="giladsar@gmail.com" w:date="2025-04-08T13:02:00Z"/>
              <w:color w:val="000000"/>
              <w:rtl/>
            </w:rPr>
          </w:rPrChange>
        </w:rPr>
      </w:pPr>
      <w:ins w:id="2155" w:author="giladsar@gmail.com" w:date="2025-04-08T13:02:00Z">
        <w:r w:rsidRPr="00250813">
          <w:rPr>
            <w:rFonts w:asciiTheme="minorBidi" w:hAnsiTheme="minorBidi" w:cstheme="minorBidi"/>
            <w:color w:val="000000"/>
            <w:rtl/>
            <w:rPrChange w:id="2156" w:author="giladsar@gmail.com" w:date="2025-04-08T13:34:00Z">
              <w:rPr>
                <w:color w:val="000000"/>
                <w:rtl/>
              </w:rPr>
            </w:rPrChange>
          </w:rPr>
          <w:t>חילוני</w:t>
        </w:r>
      </w:ins>
    </w:p>
    <w:p w14:paraId="0C4FDCE1" w14:textId="77777777" w:rsidR="00D51712" w:rsidRPr="00250813" w:rsidRDefault="00D51712" w:rsidP="00D51712">
      <w:pPr>
        <w:pStyle w:val="NormalWeb"/>
        <w:numPr>
          <w:ilvl w:val="0"/>
          <w:numId w:val="19"/>
        </w:numPr>
        <w:shd w:val="clear" w:color="auto" w:fill="FFFFFF"/>
        <w:bidi/>
        <w:spacing w:before="0" w:beforeAutospacing="0" w:after="0" w:afterAutospacing="0"/>
        <w:textAlignment w:val="baseline"/>
        <w:rPr>
          <w:ins w:id="2157" w:author="giladsar@gmail.com" w:date="2025-04-08T13:02:00Z"/>
          <w:rFonts w:asciiTheme="minorBidi" w:hAnsiTheme="minorBidi" w:cstheme="minorBidi"/>
          <w:rtl/>
          <w:rPrChange w:id="2158" w:author="giladsar@gmail.com" w:date="2025-04-08T13:34:00Z">
            <w:rPr>
              <w:ins w:id="2159" w:author="giladsar@gmail.com" w:date="2025-04-08T13:02:00Z"/>
              <w:rtl/>
            </w:rPr>
          </w:rPrChange>
        </w:rPr>
      </w:pPr>
      <w:ins w:id="2160" w:author="giladsar@gmail.com" w:date="2025-04-08T13:02:00Z">
        <w:r w:rsidRPr="00250813">
          <w:rPr>
            <w:rFonts w:asciiTheme="minorBidi" w:hAnsiTheme="minorBidi" w:cstheme="minorBidi"/>
            <w:color w:val="000000"/>
            <w:rtl/>
            <w:rPrChange w:id="2161" w:author="giladsar@gmail.com" w:date="2025-04-08T13:34:00Z">
              <w:rPr>
                <w:color w:val="000000"/>
                <w:rtl/>
              </w:rPr>
            </w:rPrChange>
          </w:rPr>
          <w:t>אחר _____</w:t>
        </w:r>
      </w:ins>
    </w:p>
    <w:p w14:paraId="6ED94B5F" w14:textId="77777777" w:rsidR="00D51712" w:rsidRPr="00250813" w:rsidRDefault="00D51712" w:rsidP="00D51712">
      <w:pPr>
        <w:pStyle w:val="NormalWeb"/>
        <w:shd w:val="clear" w:color="auto" w:fill="FFFFFF"/>
        <w:bidi/>
        <w:spacing w:before="0" w:beforeAutospacing="0" w:after="0" w:afterAutospacing="0"/>
        <w:rPr>
          <w:ins w:id="2162" w:author="giladsar@gmail.com" w:date="2025-04-08T13:02:00Z"/>
          <w:rFonts w:asciiTheme="minorBidi" w:hAnsiTheme="minorBidi" w:cstheme="minorBidi"/>
          <w:b/>
          <w:bCs/>
          <w:color w:val="000000"/>
          <w:rPrChange w:id="2163" w:author="giladsar@gmail.com" w:date="2025-04-08T13:34:00Z">
            <w:rPr>
              <w:ins w:id="2164" w:author="giladsar@gmail.com" w:date="2025-04-08T13:02:00Z"/>
              <w:b/>
              <w:bCs/>
              <w:color w:val="000000"/>
            </w:rPr>
          </w:rPrChange>
        </w:rPr>
      </w:pPr>
    </w:p>
    <w:p w14:paraId="212D7F17" w14:textId="77777777" w:rsidR="00D51712" w:rsidRPr="00250813" w:rsidRDefault="00D51712" w:rsidP="00D51712">
      <w:pPr>
        <w:pStyle w:val="NormalWeb"/>
        <w:shd w:val="clear" w:color="auto" w:fill="FFFFFF"/>
        <w:bidi/>
        <w:spacing w:before="0" w:beforeAutospacing="0" w:after="0" w:afterAutospacing="0"/>
        <w:rPr>
          <w:ins w:id="2165" w:author="giladsar@gmail.com" w:date="2025-04-08T13:02:00Z"/>
          <w:rFonts w:asciiTheme="minorBidi" w:hAnsiTheme="minorBidi" w:cstheme="minorBidi"/>
          <w:b/>
          <w:bCs/>
          <w:color w:val="000000"/>
          <w:rtl/>
          <w:lang w:val="en-US"/>
          <w:rPrChange w:id="2166" w:author="giladsar@gmail.com" w:date="2025-04-08T13:34:00Z">
            <w:rPr>
              <w:ins w:id="2167" w:author="giladsar@gmail.com" w:date="2025-04-08T13:02:00Z"/>
              <w:b/>
              <w:bCs/>
              <w:color w:val="000000"/>
              <w:rtl/>
              <w:lang w:val="en-US"/>
            </w:rPr>
          </w:rPrChange>
        </w:rPr>
      </w:pPr>
      <w:ins w:id="2168" w:author="giladsar@gmail.com" w:date="2025-04-08T13:02:00Z">
        <w:r w:rsidRPr="00250813">
          <w:rPr>
            <w:rFonts w:asciiTheme="minorBidi" w:hAnsiTheme="minorBidi" w:cstheme="minorBidi"/>
            <w:b/>
            <w:bCs/>
            <w:color w:val="000000"/>
            <w:lang w:val="en-US"/>
            <w:rPrChange w:id="2169" w:author="giladsar@gmail.com" w:date="2025-04-08T13:34:00Z">
              <w:rPr>
                <w:b/>
                <w:bCs/>
                <w:color w:val="000000"/>
                <w:lang w:val="en-US"/>
              </w:rPr>
            </w:rPrChange>
          </w:rPr>
          <w:t>[Native Language]</w:t>
        </w:r>
      </w:ins>
    </w:p>
    <w:p w14:paraId="69714755" w14:textId="77777777" w:rsidR="00D51712" w:rsidRPr="00250813" w:rsidRDefault="00D51712" w:rsidP="00D51712">
      <w:pPr>
        <w:pStyle w:val="NormalWeb"/>
        <w:shd w:val="clear" w:color="auto" w:fill="FFFFFF"/>
        <w:bidi/>
        <w:spacing w:before="0" w:beforeAutospacing="0" w:after="0" w:afterAutospacing="0"/>
        <w:rPr>
          <w:ins w:id="2170" w:author="giladsar@gmail.com" w:date="2025-04-08T13:02:00Z"/>
          <w:rFonts w:asciiTheme="minorBidi" w:hAnsiTheme="minorBidi" w:cstheme="minorBidi"/>
          <w:b/>
          <w:bCs/>
          <w:color w:val="000000"/>
          <w:lang w:val="en-US"/>
          <w:rPrChange w:id="2171" w:author="giladsar@gmail.com" w:date="2025-04-08T13:34:00Z">
            <w:rPr>
              <w:ins w:id="2172" w:author="giladsar@gmail.com" w:date="2025-04-08T13:02:00Z"/>
              <w:b/>
              <w:bCs/>
              <w:color w:val="000000"/>
              <w:lang w:val="en-US"/>
            </w:rPr>
          </w:rPrChange>
        </w:rPr>
      </w:pPr>
      <w:ins w:id="2173" w:author="giladsar@gmail.com" w:date="2025-04-08T13:02:00Z">
        <w:r w:rsidRPr="00250813">
          <w:rPr>
            <w:rFonts w:asciiTheme="minorBidi" w:hAnsiTheme="minorBidi" w:cstheme="minorBidi"/>
            <w:b/>
            <w:bCs/>
            <w:color w:val="000000"/>
            <w:rtl/>
            <w:lang w:val="en-US"/>
            <w:rPrChange w:id="2174" w:author="giladsar@gmail.com" w:date="2025-04-08T13:34:00Z">
              <w:rPr>
                <w:b/>
                <w:bCs/>
                <w:color w:val="000000"/>
                <w:rtl/>
                <w:lang w:val="en-US"/>
              </w:rPr>
            </w:rPrChange>
          </w:rPr>
          <w:t>מהי שפת האם שלך?</w:t>
        </w:r>
      </w:ins>
    </w:p>
    <w:p w14:paraId="39CA67A3" w14:textId="77777777" w:rsidR="00D51712" w:rsidRPr="00250813" w:rsidRDefault="00D51712" w:rsidP="00D51712">
      <w:pPr>
        <w:pStyle w:val="NormalWeb"/>
        <w:numPr>
          <w:ilvl w:val="0"/>
          <w:numId w:val="19"/>
        </w:numPr>
        <w:shd w:val="clear" w:color="auto" w:fill="FFFFFF"/>
        <w:bidi/>
        <w:spacing w:before="0" w:beforeAutospacing="0" w:after="0" w:afterAutospacing="0"/>
        <w:rPr>
          <w:ins w:id="2175" w:author="giladsar@gmail.com" w:date="2025-04-08T13:02:00Z"/>
          <w:rFonts w:asciiTheme="minorBidi" w:hAnsiTheme="minorBidi" w:cstheme="minorBidi"/>
          <w:b/>
          <w:bCs/>
          <w:color w:val="000000"/>
          <w:lang w:val="en-US"/>
          <w:rPrChange w:id="2176" w:author="giladsar@gmail.com" w:date="2025-04-08T13:34:00Z">
            <w:rPr>
              <w:ins w:id="2177" w:author="giladsar@gmail.com" w:date="2025-04-08T13:02:00Z"/>
              <w:b/>
              <w:bCs/>
              <w:color w:val="000000"/>
              <w:lang w:val="en-US"/>
            </w:rPr>
          </w:rPrChange>
        </w:rPr>
      </w:pPr>
      <w:ins w:id="2178" w:author="giladsar@gmail.com" w:date="2025-04-08T13:02:00Z">
        <w:r w:rsidRPr="00250813">
          <w:rPr>
            <w:rFonts w:asciiTheme="minorBidi" w:hAnsiTheme="minorBidi" w:cstheme="minorBidi"/>
            <w:b/>
            <w:bCs/>
            <w:color w:val="000000"/>
            <w:lang w:val="en-US"/>
            <w:rPrChange w:id="2179" w:author="giladsar@gmail.com" w:date="2025-04-08T13:34:00Z">
              <w:rPr>
                <w:b/>
                <w:bCs/>
                <w:color w:val="000000"/>
                <w:lang w:val="en-US"/>
              </w:rPr>
            </w:rPrChange>
          </w:rPr>
          <w:t>ע</w:t>
        </w:r>
        <w:r w:rsidRPr="00250813">
          <w:rPr>
            <w:rFonts w:asciiTheme="minorBidi" w:hAnsiTheme="minorBidi" w:cstheme="minorBidi"/>
            <w:b/>
            <w:bCs/>
            <w:color w:val="000000"/>
            <w:rtl/>
            <w:lang w:val="en-US"/>
            <w:rPrChange w:id="2180" w:author="giladsar@gmail.com" w:date="2025-04-08T13:34:00Z">
              <w:rPr>
                <w:b/>
                <w:bCs/>
                <w:color w:val="000000"/>
                <w:rtl/>
                <w:lang w:val="en-US"/>
              </w:rPr>
            </w:rPrChange>
          </w:rPr>
          <w:t>ברית</w:t>
        </w:r>
      </w:ins>
    </w:p>
    <w:p w14:paraId="24F6B74D" w14:textId="77777777" w:rsidR="00D51712" w:rsidRPr="00250813" w:rsidRDefault="00D51712" w:rsidP="00D51712">
      <w:pPr>
        <w:pStyle w:val="NormalWeb"/>
        <w:numPr>
          <w:ilvl w:val="0"/>
          <w:numId w:val="19"/>
        </w:numPr>
        <w:shd w:val="clear" w:color="auto" w:fill="FFFFFF"/>
        <w:bidi/>
        <w:spacing w:before="0" w:beforeAutospacing="0" w:after="0" w:afterAutospacing="0"/>
        <w:rPr>
          <w:ins w:id="2181" w:author="giladsar@gmail.com" w:date="2025-04-08T13:02:00Z"/>
          <w:rFonts w:asciiTheme="minorBidi" w:hAnsiTheme="minorBidi" w:cstheme="minorBidi"/>
          <w:b/>
          <w:bCs/>
          <w:color w:val="000000"/>
          <w:lang w:val="en-US"/>
          <w:rPrChange w:id="2182" w:author="giladsar@gmail.com" w:date="2025-04-08T13:34:00Z">
            <w:rPr>
              <w:ins w:id="2183" w:author="giladsar@gmail.com" w:date="2025-04-08T13:02:00Z"/>
              <w:b/>
              <w:bCs/>
              <w:color w:val="000000"/>
              <w:lang w:val="en-US"/>
            </w:rPr>
          </w:rPrChange>
        </w:rPr>
      </w:pPr>
      <w:ins w:id="2184" w:author="giladsar@gmail.com" w:date="2025-04-08T13:02:00Z">
        <w:r w:rsidRPr="00250813">
          <w:rPr>
            <w:rFonts w:asciiTheme="minorBidi" w:hAnsiTheme="minorBidi" w:cstheme="minorBidi"/>
            <w:b/>
            <w:bCs/>
            <w:color w:val="000000"/>
            <w:rtl/>
            <w:lang w:val="en-US"/>
            <w:rPrChange w:id="2185" w:author="giladsar@gmail.com" w:date="2025-04-08T13:34:00Z">
              <w:rPr>
                <w:b/>
                <w:bCs/>
                <w:color w:val="000000"/>
                <w:rtl/>
                <w:lang w:val="en-US"/>
              </w:rPr>
            </w:rPrChange>
          </w:rPr>
          <w:t>ערבית</w:t>
        </w:r>
      </w:ins>
    </w:p>
    <w:p w14:paraId="27E2CBB5" w14:textId="77777777" w:rsidR="00D51712" w:rsidRPr="00250813" w:rsidRDefault="00D51712" w:rsidP="00D51712">
      <w:pPr>
        <w:pStyle w:val="NormalWeb"/>
        <w:numPr>
          <w:ilvl w:val="0"/>
          <w:numId w:val="19"/>
        </w:numPr>
        <w:shd w:val="clear" w:color="auto" w:fill="FFFFFF"/>
        <w:bidi/>
        <w:spacing w:before="0" w:beforeAutospacing="0" w:after="0" w:afterAutospacing="0"/>
        <w:rPr>
          <w:ins w:id="2186" w:author="giladsar@gmail.com" w:date="2025-04-08T13:02:00Z"/>
          <w:rFonts w:asciiTheme="minorBidi" w:hAnsiTheme="minorBidi" w:cstheme="minorBidi"/>
          <w:b/>
          <w:bCs/>
          <w:color w:val="000000"/>
          <w:lang w:val="en-US"/>
          <w:rPrChange w:id="2187" w:author="giladsar@gmail.com" w:date="2025-04-08T13:34:00Z">
            <w:rPr>
              <w:ins w:id="2188" w:author="giladsar@gmail.com" w:date="2025-04-08T13:02:00Z"/>
              <w:b/>
              <w:bCs/>
              <w:color w:val="000000"/>
              <w:lang w:val="en-US"/>
            </w:rPr>
          </w:rPrChange>
        </w:rPr>
      </w:pPr>
      <w:ins w:id="2189" w:author="giladsar@gmail.com" w:date="2025-04-08T13:02:00Z">
        <w:r w:rsidRPr="00250813">
          <w:rPr>
            <w:rFonts w:asciiTheme="minorBidi" w:hAnsiTheme="minorBidi" w:cstheme="minorBidi"/>
            <w:b/>
            <w:bCs/>
            <w:color w:val="000000"/>
            <w:rtl/>
            <w:lang w:val="en-US"/>
            <w:rPrChange w:id="2190" w:author="giladsar@gmail.com" w:date="2025-04-08T13:34:00Z">
              <w:rPr>
                <w:b/>
                <w:bCs/>
                <w:color w:val="000000"/>
                <w:rtl/>
                <w:lang w:val="en-US"/>
              </w:rPr>
            </w:rPrChange>
          </w:rPr>
          <w:lastRenderedPageBreak/>
          <w:t>אנגלית</w:t>
        </w:r>
      </w:ins>
    </w:p>
    <w:p w14:paraId="42ADA436" w14:textId="77777777" w:rsidR="00D51712" w:rsidRPr="00250813" w:rsidRDefault="00D51712" w:rsidP="00D51712">
      <w:pPr>
        <w:pStyle w:val="NormalWeb"/>
        <w:numPr>
          <w:ilvl w:val="0"/>
          <w:numId w:val="19"/>
        </w:numPr>
        <w:shd w:val="clear" w:color="auto" w:fill="FFFFFF"/>
        <w:bidi/>
        <w:spacing w:before="0" w:beforeAutospacing="0" w:after="0" w:afterAutospacing="0"/>
        <w:rPr>
          <w:ins w:id="2191" w:author="giladsar@gmail.com" w:date="2025-04-08T13:02:00Z"/>
          <w:rFonts w:asciiTheme="minorBidi" w:hAnsiTheme="minorBidi" w:cstheme="minorBidi"/>
          <w:b/>
          <w:bCs/>
          <w:color w:val="000000"/>
          <w:lang w:val="en-US"/>
          <w:rPrChange w:id="2192" w:author="giladsar@gmail.com" w:date="2025-04-08T13:34:00Z">
            <w:rPr>
              <w:ins w:id="2193" w:author="giladsar@gmail.com" w:date="2025-04-08T13:02:00Z"/>
              <w:b/>
              <w:bCs/>
              <w:color w:val="000000"/>
              <w:lang w:val="en-US"/>
            </w:rPr>
          </w:rPrChange>
        </w:rPr>
      </w:pPr>
      <w:ins w:id="2194" w:author="giladsar@gmail.com" w:date="2025-04-08T13:02:00Z">
        <w:r w:rsidRPr="00250813">
          <w:rPr>
            <w:rFonts w:asciiTheme="minorBidi" w:hAnsiTheme="minorBidi" w:cstheme="minorBidi"/>
            <w:b/>
            <w:bCs/>
            <w:color w:val="000000"/>
            <w:rtl/>
            <w:lang w:val="en-US"/>
            <w:rPrChange w:id="2195" w:author="giladsar@gmail.com" w:date="2025-04-08T13:34:00Z">
              <w:rPr>
                <w:b/>
                <w:bCs/>
                <w:color w:val="000000"/>
                <w:rtl/>
                <w:lang w:val="en-US"/>
              </w:rPr>
            </w:rPrChange>
          </w:rPr>
          <w:t>אחר ____</w:t>
        </w:r>
      </w:ins>
    </w:p>
    <w:p w14:paraId="1A819412" w14:textId="77777777" w:rsidR="00D51712" w:rsidRPr="00250813" w:rsidRDefault="00D51712" w:rsidP="00D51712">
      <w:pPr>
        <w:pStyle w:val="NormalWeb"/>
        <w:shd w:val="clear" w:color="auto" w:fill="FFFFFF"/>
        <w:bidi/>
        <w:rPr>
          <w:ins w:id="2196" w:author="giladsar@gmail.com" w:date="2025-04-08T13:02:00Z"/>
          <w:rFonts w:asciiTheme="minorBidi" w:hAnsiTheme="minorBidi" w:cstheme="minorBidi"/>
          <w:b/>
          <w:bCs/>
          <w:color w:val="000000"/>
          <w:lang w:val="en-US"/>
          <w:rPrChange w:id="2197" w:author="giladsar@gmail.com" w:date="2025-04-08T13:34:00Z">
            <w:rPr>
              <w:ins w:id="2198" w:author="giladsar@gmail.com" w:date="2025-04-08T13:02:00Z"/>
              <w:b/>
              <w:bCs/>
              <w:color w:val="000000"/>
              <w:lang w:val="en-US"/>
            </w:rPr>
          </w:rPrChange>
        </w:rPr>
      </w:pPr>
    </w:p>
    <w:p w14:paraId="781A31F4" w14:textId="77777777" w:rsidR="00D51712" w:rsidRPr="00250813" w:rsidRDefault="00D51712" w:rsidP="00D51712">
      <w:pPr>
        <w:pStyle w:val="NormalWeb"/>
        <w:shd w:val="clear" w:color="auto" w:fill="FFFFFF"/>
        <w:bidi/>
        <w:spacing w:before="0" w:beforeAutospacing="0" w:after="0" w:afterAutospacing="0"/>
        <w:rPr>
          <w:ins w:id="2199" w:author="giladsar@gmail.com" w:date="2025-04-08T13:02:00Z"/>
          <w:rFonts w:asciiTheme="minorBidi" w:hAnsiTheme="minorBidi" w:cstheme="minorBidi"/>
          <w:rtl/>
          <w:rPrChange w:id="2200" w:author="giladsar@gmail.com" w:date="2025-04-08T13:34:00Z">
            <w:rPr>
              <w:ins w:id="2201" w:author="giladsar@gmail.com" w:date="2025-04-08T13:02:00Z"/>
              <w:rtl/>
            </w:rPr>
          </w:rPrChange>
        </w:rPr>
      </w:pPr>
      <w:ins w:id="2202" w:author="giladsar@gmail.com" w:date="2025-04-08T13:02:00Z">
        <w:r w:rsidRPr="00250813">
          <w:rPr>
            <w:rFonts w:asciiTheme="minorBidi" w:hAnsiTheme="minorBidi" w:cstheme="minorBidi"/>
            <w:b/>
            <w:bCs/>
            <w:color w:val="000000"/>
            <w:rtl/>
            <w:rPrChange w:id="2203" w:author="giladsar@gmail.com" w:date="2025-04-08T13:34:00Z">
              <w:rPr>
                <w:b/>
                <w:bCs/>
                <w:color w:val="000000"/>
                <w:rtl/>
              </w:rPr>
            </w:rPrChange>
          </w:rPr>
          <w:t>[</w:t>
        </w:r>
        <w:r w:rsidRPr="00250813">
          <w:rPr>
            <w:rFonts w:asciiTheme="minorBidi" w:hAnsiTheme="minorBidi" w:cstheme="minorBidi"/>
            <w:b/>
            <w:bCs/>
            <w:color w:val="000000"/>
            <w:lang w:val="en-US"/>
            <w:rPrChange w:id="2204" w:author="giladsar@gmail.com" w:date="2025-04-08T13:34:00Z">
              <w:rPr>
                <w:b/>
                <w:bCs/>
                <w:color w:val="000000"/>
                <w:lang w:val="en-US"/>
              </w:rPr>
            </w:rPrChange>
          </w:rPr>
          <w:t>Student</w:t>
        </w:r>
        <w:r w:rsidRPr="00250813">
          <w:rPr>
            <w:rFonts w:asciiTheme="minorBidi" w:hAnsiTheme="minorBidi" w:cstheme="minorBidi"/>
            <w:b/>
            <w:bCs/>
            <w:color w:val="000000"/>
            <w:rtl/>
            <w:rPrChange w:id="2205" w:author="giladsar@gmail.com" w:date="2025-04-08T13:34:00Z">
              <w:rPr>
                <w:b/>
                <w:bCs/>
                <w:color w:val="000000"/>
                <w:rtl/>
              </w:rPr>
            </w:rPrChange>
          </w:rPr>
          <w:t>]</w:t>
        </w:r>
      </w:ins>
    </w:p>
    <w:p w14:paraId="1FFB5F6B" w14:textId="77777777" w:rsidR="00D51712" w:rsidRPr="00250813" w:rsidRDefault="00D51712" w:rsidP="00D51712">
      <w:pPr>
        <w:pStyle w:val="NormalWeb"/>
        <w:shd w:val="clear" w:color="auto" w:fill="FFFFFF"/>
        <w:bidi/>
        <w:spacing w:before="0" w:beforeAutospacing="0" w:after="0" w:afterAutospacing="0"/>
        <w:rPr>
          <w:ins w:id="2206" w:author="giladsar@gmail.com" w:date="2025-04-08T13:02:00Z"/>
          <w:rFonts w:asciiTheme="minorBidi" w:hAnsiTheme="minorBidi" w:cstheme="minorBidi"/>
          <w:rtl/>
          <w:rPrChange w:id="2207" w:author="giladsar@gmail.com" w:date="2025-04-08T13:34:00Z">
            <w:rPr>
              <w:ins w:id="2208" w:author="giladsar@gmail.com" w:date="2025-04-08T13:02:00Z"/>
              <w:rtl/>
            </w:rPr>
          </w:rPrChange>
        </w:rPr>
      </w:pPr>
      <w:ins w:id="2209" w:author="giladsar@gmail.com" w:date="2025-04-08T13:02:00Z">
        <w:r w:rsidRPr="00250813">
          <w:rPr>
            <w:rFonts w:asciiTheme="minorBidi" w:hAnsiTheme="minorBidi" w:cstheme="minorBidi"/>
            <w:color w:val="000000"/>
            <w:rtl/>
            <w:rPrChange w:id="2210" w:author="giladsar@gmail.com" w:date="2025-04-08T13:34:00Z">
              <w:rPr>
                <w:color w:val="000000"/>
                <w:rtl/>
              </w:rPr>
            </w:rPrChange>
          </w:rPr>
          <w:t>האם אתה סטודנט? </w:t>
        </w:r>
      </w:ins>
    </w:p>
    <w:p w14:paraId="0988566E" w14:textId="77777777" w:rsidR="00D51712" w:rsidRPr="00250813" w:rsidRDefault="00D51712" w:rsidP="00D51712">
      <w:pPr>
        <w:pStyle w:val="NormalWeb"/>
        <w:numPr>
          <w:ilvl w:val="0"/>
          <w:numId w:val="20"/>
        </w:numPr>
        <w:shd w:val="clear" w:color="auto" w:fill="FFFFFF"/>
        <w:bidi/>
        <w:spacing w:before="0" w:beforeAutospacing="0" w:after="0" w:afterAutospacing="0"/>
        <w:textAlignment w:val="baseline"/>
        <w:rPr>
          <w:ins w:id="2211" w:author="giladsar@gmail.com" w:date="2025-04-08T13:02:00Z"/>
          <w:rFonts w:asciiTheme="minorBidi" w:hAnsiTheme="minorBidi" w:cstheme="minorBidi"/>
          <w:color w:val="000000"/>
          <w:rtl/>
          <w:rPrChange w:id="2212" w:author="giladsar@gmail.com" w:date="2025-04-08T13:34:00Z">
            <w:rPr>
              <w:ins w:id="2213" w:author="giladsar@gmail.com" w:date="2025-04-08T13:02:00Z"/>
              <w:color w:val="000000"/>
              <w:rtl/>
            </w:rPr>
          </w:rPrChange>
        </w:rPr>
      </w:pPr>
      <w:ins w:id="2214" w:author="giladsar@gmail.com" w:date="2025-04-08T13:02:00Z">
        <w:r w:rsidRPr="00250813">
          <w:rPr>
            <w:rFonts w:asciiTheme="minorBidi" w:hAnsiTheme="minorBidi" w:cstheme="minorBidi"/>
            <w:color w:val="000000"/>
            <w:rtl/>
            <w:rPrChange w:id="2215" w:author="giladsar@gmail.com" w:date="2025-04-08T13:34:00Z">
              <w:rPr>
                <w:color w:val="000000"/>
                <w:rtl/>
              </w:rPr>
            </w:rPrChange>
          </w:rPr>
          <w:t>כן</w:t>
        </w:r>
      </w:ins>
    </w:p>
    <w:p w14:paraId="4E68632C" w14:textId="77777777" w:rsidR="00D51712" w:rsidRPr="00250813" w:rsidRDefault="00D51712" w:rsidP="00D51712">
      <w:pPr>
        <w:pStyle w:val="NormalWeb"/>
        <w:numPr>
          <w:ilvl w:val="0"/>
          <w:numId w:val="20"/>
        </w:numPr>
        <w:shd w:val="clear" w:color="auto" w:fill="FFFFFF"/>
        <w:bidi/>
        <w:spacing w:before="0" w:beforeAutospacing="0" w:after="0" w:afterAutospacing="0"/>
        <w:textAlignment w:val="baseline"/>
        <w:rPr>
          <w:ins w:id="2216" w:author="giladsar@gmail.com" w:date="2025-04-08T13:02:00Z"/>
          <w:rFonts w:asciiTheme="minorBidi" w:hAnsiTheme="minorBidi" w:cstheme="minorBidi"/>
          <w:color w:val="000000"/>
          <w:rPrChange w:id="2217" w:author="giladsar@gmail.com" w:date="2025-04-08T13:34:00Z">
            <w:rPr>
              <w:ins w:id="2218" w:author="giladsar@gmail.com" w:date="2025-04-08T13:02:00Z"/>
              <w:color w:val="000000"/>
            </w:rPr>
          </w:rPrChange>
        </w:rPr>
      </w:pPr>
      <w:ins w:id="2219" w:author="giladsar@gmail.com" w:date="2025-04-08T13:02:00Z">
        <w:r w:rsidRPr="00250813">
          <w:rPr>
            <w:rFonts w:asciiTheme="minorBidi" w:hAnsiTheme="minorBidi" w:cstheme="minorBidi"/>
            <w:color w:val="000000"/>
            <w:rtl/>
            <w:rPrChange w:id="2220" w:author="giladsar@gmail.com" w:date="2025-04-08T13:34:00Z">
              <w:rPr>
                <w:color w:val="000000"/>
                <w:rtl/>
              </w:rPr>
            </w:rPrChange>
          </w:rPr>
          <w:t>לא</w:t>
        </w:r>
      </w:ins>
    </w:p>
    <w:p w14:paraId="15B16514" w14:textId="77777777" w:rsidR="00D51712" w:rsidRPr="00250813" w:rsidRDefault="00D51712" w:rsidP="00D51712">
      <w:pPr>
        <w:pStyle w:val="NormalWeb"/>
        <w:shd w:val="clear" w:color="auto" w:fill="FFFFFF"/>
        <w:bidi/>
        <w:spacing w:before="0" w:beforeAutospacing="0" w:after="0" w:afterAutospacing="0"/>
        <w:textAlignment w:val="baseline"/>
        <w:rPr>
          <w:ins w:id="2221" w:author="giladsar@gmail.com" w:date="2025-04-08T13:02:00Z"/>
          <w:rFonts w:asciiTheme="minorBidi" w:hAnsiTheme="minorBidi" w:cstheme="minorBidi"/>
          <w:color w:val="000000"/>
          <w:rPrChange w:id="2222" w:author="giladsar@gmail.com" w:date="2025-04-08T13:34:00Z">
            <w:rPr>
              <w:ins w:id="2223" w:author="giladsar@gmail.com" w:date="2025-04-08T13:02:00Z"/>
              <w:color w:val="000000"/>
            </w:rPr>
          </w:rPrChange>
        </w:rPr>
      </w:pPr>
    </w:p>
    <w:p w14:paraId="517F7ECA" w14:textId="77777777" w:rsidR="00D51712" w:rsidRPr="00250813" w:rsidRDefault="00D51712" w:rsidP="00D51712">
      <w:pPr>
        <w:pStyle w:val="NormalWeb"/>
        <w:shd w:val="clear" w:color="auto" w:fill="FFFFFF"/>
        <w:bidi/>
        <w:spacing w:before="0" w:beforeAutospacing="0" w:after="0" w:afterAutospacing="0"/>
        <w:textAlignment w:val="baseline"/>
        <w:rPr>
          <w:ins w:id="2224" w:author="giladsar@gmail.com" w:date="2025-04-08T13:02:00Z"/>
          <w:rFonts w:asciiTheme="minorBidi" w:hAnsiTheme="minorBidi" w:cstheme="minorBidi"/>
          <w:b/>
          <w:bCs/>
          <w:i/>
          <w:iCs/>
          <w:color w:val="000000"/>
          <w:lang w:val="en-US"/>
          <w:rPrChange w:id="2225" w:author="giladsar@gmail.com" w:date="2025-04-08T13:34:00Z">
            <w:rPr>
              <w:ins w:id="2226" w:author="giladsar@gmail.com" w:date="2025-04-08T13:02:00Z"/>
              <w:b/>
              <w:bCs/>
              <w:i/>
              <w:iCs/>
              <w:color w:val="000000"/>
              <w:lang w:val="en-US"/>
            </w:rPr>
          </w:rPrChange>
        </w:rPr>
      </w:pPr>
      <w:ins w:id="2227" w:author="giladsar@gmail.com" w:date="2025-04-08T13:02:00Z">
        <w:r w:rsidRPr="00250813">
          <w:rPr>
            <w:rFonts w:asciiTheme="minorBidi" w:hAnsiTheme="minorBidi" w:cstheme="minorBidi"/>
            <w:i/>
            <w:iCs/>
            <w:color w:val="000000"/>
            <w:lang w:val="en-US"/>
            <w:rPrChange w:id="2228" w:author="giladsar@gmail.com" w:date="2025-04-08T13:34:00Z">
              <w:rPr>
                <w:i/>
                <w:iCs/>
                <w:color w:val="000000"/>
                <w:lang w:val="en-US"/>
              </w:rPr>
            </w:rPrChange>
          </w:rPr>
          <w:t>{Show if answer ‘yes’ in “</w:t>
        </w:r>
        <w:r w:rsidRPr="00250813">
          <w:rPr>
            <w:rFonts w:asciiTheme="minorBidi" w:hAnsiTheme="minorBidi" w:cstheme="minorBidi"/>
            <w:b/>
            <w:bCs/>
            <w:i/>
            <w:iCs/>
            <w:color w:val="000000"/>
            <w:lang w:val="en-US"/>
            <w:rPrChange w:id="2229" w:author="giladsar@gmail.com" w:date="2025-04-08T13:34:00Z">
              <w:rPr>
                <w:b/>
                <w:bCs/>
                <w:i/>
                <w:iCs/>
                <w:color w:val="000000"/>
                <w:lang w:val="en-US"/>
              </w:rPr>
            </w:rPrChange>
          </w:rPr>
          <w:t>Student”}</w:t>
        </w:r>
      </w:ins>
    </w:p>
    <w:p w14:paraId="232FF303" w14:textId="77777777" w:rsidR="00D51712" w:rsidRPr="00250813" w:rsidRDefault="00D51712" w:rsidP="00D51712">
      <w:pPr>
        <w:pStyle w:val="NormalWeb"/>
        <w:shd w:val="clear" w:color="auto" w:fill="FFFFFF"/>
        <w:bidi/>
        <w:spacing w:before="0" w:beforeAutospacing="0" w:after="0" w:afterAutospacing="0"/>
        <w:textAlignment w:val="baseline"/>
        <w:rPr>
          <w:ins w:id="2230" w:author="giladsar@gmail.com" w:date="2025-04-08T13:02:00Z"/>
          <w:rFonts w:asciiTheme="minorBidi" w:hAnsiTheme="minorBidi" w:cstheme="minorBidi"/>
          <w:b/>
          <w:bCs/>
          <w:i/>
          <w:iCs/>
          <w:color w:val="000000"/>
          <w:rtl/>
          <w:lang w:val="en-US"/>
          <w:rPrChange w:id="2231" w:author="giladsar@gmail.com" w:date="2025-04-08T13:34:00Z">
            <w:rPr>
              <w:ins w:id="2232" w:author="giladsar@gmail.com" w:date="2025-04-08T13:02:00Z"/>
              <w:b/>
              <w:bCs/>
              <w:i/>
              <w:iCs/>
              <w:color w:val="000000"/>
              <w:rtl/>
              <w:lang w:val="en-US"/>
            </w:rPr>
          </w:rPrChange>
        </w:rPr>
      </w:pPr>
    </w:p>
    <w:p w14:paraId="018A7596" w14:textId="77777777" w:rsidR="00D51712" w:rsidRPr="00250813" w:rsidRDefault="00D51712" w:rsidP="00D51712">
      <w:pPr>
        <w:pStyle w:val="NormalWeb"/>
        <w:shd w:val="clear" w:color="auto" w:fill="FFFFFF"/>
        <w:bidi/>
        <w:spacing w:before="0" w:beforeAutospacing="0" w:after="0" w:afterAutospacing="0"/>
        <w:rPr>
          <w:ins w:id="2233" w:author="giladsar@gmail.com" w:date="2025-04-08T13:02:00Z"/>
          <w:rFonts w:asciiTheme="minorBidi" w:hAnsiTheme="minorBidi" w:cstheme="minorBidi"/>
          <w:rtl/>
          <w:rPrChange w:id="2234" w:author="giladsar@gmail.com" w:date="2025-04-08T13:34:00Z">
            <w:rPr>
              <w:ins w:id="2235" w:author="giladsar@gmail.com" w:date="2025-04-08T13:02:00Z"/>
              <w:rtl/>
            </w:rPr>
          </w:rPrChange>
        </w:rPr>
      </w:pPr>
      <w:ins w:id="2236" w:author="giladsar@gmail.com" w:date="2025-04-08T13:02:00Z">
        <w:r w:rsidRPr="00250813">
          <w:rPr>
            <w:rFonts w:asciiTheme="minorBidi" w:hAnsiTheme="minorBidi" w:cstheme="minorBidi"/>
            <w:b/>
            <w:bCs/>
            <w:color w:val="000000"/>
            <w:rtl/>
            <w:rPrChange w:id="2237" w:author="giladsar@gmail.com" w:date="2025-04-08T13:34:00Z">
              <w:rPr>
                <w:b/>
                <w:bCs/>
                <w:color w:val="000000"/>
                <w:rtl/>
              </w:rPr>
            </w:rPrChange>
          </w:rPr>
          <w:t>[</w:t>
        </w:r>
        <w:r w:rsidRPr="00250813">
          <w:rPr>
            <w:rFonts w:asciiTheme="minorBidi" w:hAnsiTheme="minorBidi" w:cstheme="minorBidi"/>
            <w:b/>
            <w:bCs/>
            <w:color w:val="000000"/>
            <w:lang w:val="en-US"/>
            <w:rPrChange w:id="2238" w:author="giladsar@gmail.com" w:date="2025-04-08T13:34:00Z">
              <w:rPr>
                <w:b/>
                <w:bCs/>
                <w:color w:val="000000"/>
                <w:lang w:val="en-US"/>
              </w:rPr>
            </w:rPrChange>
          </w:rPr>
          <w:t>Faculty</w:t>
        </w:r>
        <w:r w:rsidRPr="00250813">
          <w:rPr>
            <w:rFonts w:asciiTheme="minorBidi" w:hAnsiTheme="minorBidi" w:cstheme="minorBidi"/>
            <w:b/>
            <w:bCs/>
            <w:color w:val="000000"/>
            <w:rtl/>
            <w:rPrChange w:id="2239" w:author="giladsar@gmail.com" w:date="2025-04-08T13:34:00Z">
              <w:rPr>
                <w:b/>
                <w:bCs/>
                <w:color w:val="000000"/>
                <w:rtl/>
              </w:rPr>
            </w:rPrChange>
          </w:rPr>
          <w:t>]</w:t>
        </w:r>
      </w:ins>
    </w:p>
    <w:p w14:paraId="37CDB783" w14:textId="77777777" w:rsidR="00D51712" w:rsidRPr="00250813" w:rsidRDefault="00D51712" w:rsidP="00D51712">
      <w:pPr>
        <w:pStyle w:val="NormalWeb"/>
        <w:shd w:val="clear" w:color="auto" w:fill="FFFFFF"/>
        <w:bidi/>
        <w:spacing w:before="0" w:beforeAutospacing="0" w:after="0" w:afterAutospacing="0"/>
        <w:rPr>
          <w:ins w:id="2240" w:author="giladsar@gmail.com" w:date="2025-04-08T13:02:00Z"/>
          <w:rFonts w:asciiTheme="minorBidi" w:hAnsiTheme="minorBidi" w:cstheme="minorBidi"/>
          <w:rtl/>
          <w:rPrChange w:id="2241" w:author="giladsar@gmail.com" w:date="2025-04-08T13:34:00Z">
            <w:rPr>
              <w:ins w:id="2242" w:author="giladsar@gmail.com" w:date="2025-04-08T13:02:00Z"/>
              <w:rtl/>
            </w:rPr>
          </w:rPrChange>
        </w:rPr>
      </w:pPr>
      <w:ins w:id="2243" w:author="giladsar@gmail.com" w:date="2025-04-08T13:02:00Z">
        <w:r w:rsidRPr="00250813">
          <w:rPr>
            <w:rFonts w:asciiTheme="minorBidi" w:hAnsiTheme="minorBidi" w:cstheme="minorBidi"/>
            <w:b/>
            <w:bCs/>
            <w:color w:val="000000"/>
            <w:rtl/>
            <w:rPrChange w:id="2244" w:author="giladsar@gmail.com" w:date="2025-04-08T13:34:00Z">
              <w:rPr>
                <w:b/>
                <w:bCs/>
                <w:color w:val="000000"/>
                <w:rtl/>
              </w:rPr>
            </w:rPrChange>
          </w:rPr>
          <w:t>אם אתה סטודנט, מהו תחום הלימודים שלך?</w:t>
        </w:r>
      </w:ins>
    </w:p>
    <w:p w14:paraId="6A05E305" w14:textId="77777777" w:rsidR="00D51712" w:rsidRPr="00250813" w:rsidRDefault="00D51712" w:rsidP="00D51712">
      <w:pPr>
        <w:pStyle w:val="NormalWeb"/>
        <w:numPr>
          <w:ilvl w:val="0"/>
          <w:numId w:val="21"/>
        </w:numPr>
        <w:shd w:val="clear" w:color="auto" w:fill="FFFFFF"/>
        <w:bidi/>
        <w:spacing w:before="0" w:beforeAutospacing="0" w:after="0" w:afterAutospacing="0"/>
        <w:textAlignment w:val="baseline"/>
        <w:rPr>
          <w:ins w:id="2245" w:author="giladsar@gmail.com" w:date="2025-04-08T13:02:00Z"/>
          <w:rFonts w:asciiTheme="minorBidi" w:hAnsiTheme="minorBidi" w:cstheme="minorBidi"/>
          <w:color w:val="000000"/>
          <w:rtl/>
          <w:rPrChange w:id="2246" w:author="giladsar@gmail.com" w:date="2025-04-08T13:34:00Z">
            <w:rPr>
              <w:ins w:id="2247" w:author="giladsar@gmail.com" w:date="2025-04-08T13:02:00Z"/>
              <w:color w:val="000000"/>
              <w:rtl/>
            </w:rPr>
          </w:rPrChange>
        </w:rPr>
      </w:pPr>
      <w:ins w:id="2248" w:author="giladsar@gmail.com" w:date="2025-04-08T13:02:00Z">
        <w:r w:rsidRPr="00250813">
          <w:rPr>
            <w:rFonts w:asciiTheme="minorBidi" w:hAnsiTheme="minorBidi" w:cstheme="minorBidi"/>
            <w:color w:val="000000"/>
            <w:rtl/>
            <w:rPrChange w:id="2249" w:author="giladsar@gmail.com" w:date="2025-04-08T13:34:00Z">
              <w:rPr>
                <w:color w:val="000000"/>
                <w:rtl/>
              </w:rPr>
            </w:rPrChange>
          </w:rPr>
          <w:t>מדעי החברה</w:t>
        </w:r>
      </w:ins>
    </w:p>
    <w:p w14:paraId="7EE33897" w14:textId="77777777" w:rsidR="00D51712" w:rsidRPr="00250813" w:rsidRDefault="00D51712" w:rsidP="00D51712">
      <w:pPr>
        <w:pStyle w:val="NormalWeb"/>
        <w:numPr>
          <w:ilvl w:val="0"/>
          <w:numId w:val="21"/>
        </w:numPr>
        <w:shd w:val="clear" w:color="auto" w:fill="FFFFFF"/>
        <w:bidi/>
        <w:spacing w:before="0" w:beforeAutospacing="0" w:after="0" w:afterAutospacing="0"/>
        <w:textAlignment w:val="baseline"/>
        <w:rPr>
          <w:ins w:id="2250" w:author="giladsar@gmail.com" w:date="2025-04-08T13:02:00Z"/>
          <w:rFonts w:asciiTheme="minorBidi" w:hAnsiTheme="minorBidi" w:cstheme="minorBidi"/>
          <w:color w:val="000000"/>
          <w:rtl/>
          <w:rPrChange w:id="2251" w:author="giladsar@gmail.com" w:date="2025-04-08T13:34:00Z">
            <w:rPr>
              <w:ins w:id="2252" w:author="giladsar@gmail.com" w:date="2025-04-08T13:02:00Z"/>
              <w:color w:val="000000"/>
              <w:rtl/>
            </w:rPr>
          </w:rPrChange>
        </w:rPr>
      </w:pPr>
      <w:ins w:id="2253" w:author="giladsar@gmail.com" w:date="2025-04-08T13:02:00Z">
        <w:r w:rsidRPr="00250813">
          <w:rPr>
            <w:rFonts w:asciiTheme="minorBidi" w:hAnsiTheme="minorBidi" w:cstheme="minorBidi"/>
            <w:color w:val="000000"/>
            <w:rtl/>
            <w:rPrChange w:id="2254" w:author="giladsar@gmail.com" w:date="2025-04-08T13:34:00Z">
              <w:rPr>
                <w:color w:val="000000"/>
                <w:rtl/>
              </w:rPr>
            </w:rPrChange>
          </w:rPr>
          <w:t>פסיכולוגיה</w:t>
        </w:r>
      </w:ins>
    </w:p>
    <w:p w14:paraId="6DFEE9C5" w14:textId="77777777" w:rsidR="00D51712" w:rsidRPr="00250813" w:rsidRDefault="00D51712" w:rsidP="00D51712">
      <w:pPr>
        <w:pStyle w:val="NormalWeb"/>
        <w:numPr>
          <w:ilvl w:val="0"/>
          <w:numId w:val="21"/>
        </w:numPr>
        <w:shd w:val="clear" w:color="auto" w:fill="FFFFFF"/>
        <w:bidi/>
        <w:spacing w:before="0" w:beforeAutospacing="0" w:after="0" w:afterAutospacing="0"/>
        <w:textAlignment w:val="baseline"/>
        <w:rPr>
          <w:ins w:id="2255" w:author="giladsar@gmail.com" w:date="2025-04-08T13:02:00Z"/>
          <w:rFonts w:asciiTheme="minorBidi" w:hAnsiTheme="minorBidi" w:cstheme="minorBidi"/>
          <w:color w:val="000000"/>
          <w:rtl/>
          <w:rPrChange w:id="2256" w:author="giladsar@gmail.com" w:date="2025-04-08T13:34:00Z">
            <w:rPr>
              <w:ins w:id="2257" w:author="giladsar@gmail.com" w:date="2025-04-08T13:02:00Z"/>
              <w:color w:val="000000"/>
              <w:rtl/>
            </w:rPr>
          </w:rPrChange>
        </w:rPr>
      </w:pPr>
      <w:ins w:id="2258" w:author="giladsar@gmail.com" w:date="2025-04-08T13:02:00Z">
        <w:r w:rsidRPr="00250813">
          <w:rPr>
            <w:rFonts w:asciiTheme="minorBidi" w:hAnsiTheme="minorBidi" w:cstheme="minorBidi"/>
            <w:color w:val="000000"/>
            <w:rtl/>
            <w:rPrChange w:id="2259" w:author="giladsar@gmail.com" w:date="2025-04-08T13:34:00Z">
              <w:rPr>
                <w:color w:val="000000"/>
                <w:rtl/>
              </w:rPr>
            </w:rPrChange>
          </w:rPr>
          <w:t>מקצועות הבריאות</w:t>
        </w:r>
      </w:ins>
    </w:p>
    <w:p w14:paraId="675B2094" w14:textId="77777777" w:rsidR="00D51712" w:rsidRPr="00250813" w:rsidRDefault="00D51712" w:rsidP="00D51712">
      <w:pPr>
        <w:pStyle w:val="NormalWeb"/>
        <w:numPr>
          <w:ilvl w:val="0"/>
          <w:numId w:val="21"/>
        </w:numPr>
        <w:shd w:val="clear" w:color="auto" w:fill="FFFFFF"/>
        <w:bidi/>
        <w:spacing w:before="0" w:beforeAutospacing="0" w:after="0" w:afterAutospacing="0"/>
        <w:textAlignment w:val="baseline"/>
        <w:rPr>
          <w:ins w:id="2260" w:author="giladsar@gmail.com" w:date="2025-04-08T13:02:00Z"/>
          <w:rFonts w:asciiTheme="minorBidi" w:hAnsiTheme="minorBidi" w:cstheme="minorBidi"/>
          <w:color w:val="000000"/>
          <w:rtl/>
          <w:rPrChange w:id="2261" w:author="giladsar@gmail.com" w:date="2025-04-08T13:34:00Z">
            <w:rPr>
              <w:ins w:id="2262" w:author="giladsar@gmail.com" w:date="2025-04-08T13:02:00Z"/>
              <w:color w:val="000000"/>
              <w:rtl/>
            </w:rPr>
          </w:rPrChange>
        </w:rPr>
      </w:pPr>
      <w:ins w:id="2263" w:author="giladsar@gmail.com" w:date="2025-04-08T13:02:00Z">
        <w:r w:rsidRPr="00250813">
          <w:rPr>
            <w:rFonts w:asciiTheme="minorBidi" w:hAnsiTheme="minorBidi" w:cstheme="minorBidi"/>
            <w:color w:val="000000"/>
            <w:rtl/>
            <w:rPrChange w:id="2264" w:author="giladsar@gmail.com" w:date="2025-04-08T13:34:00Z">
              <w:rPr>
                <w:color w:val="000000"/>
                <w:rtl/>
              </w:rPr>
            </w:rPrChange>
          </w:rPr>
          <w:t>אומנויות</w:t>
        </w:r>
      </w:ins>
    </w:p>
    <w:p w14:paraId="2DFDAAE7" w14:textId="77777777" w:rsidR="00D51712" w:rsidRPr="00250813" w:rsidRDefault="00D51712" w:rsidP="00D51712">
      <w:pPr>
        <w:pStyle w:val="NormalWeb"/>
        <w:numPr>
          <w:ilvl w:val="0"/>
          <w:numId w:val="21"/>
        </w:numPr>
        <w:shd w:val="clear" w:color="auto" w:fill="FFFFFF"/>
        <w:bidi/>
        <w:spacing w:before="0" w:beforeAutospacing="0" w:after="0" w:afterAutospacing="0"/>
        <w:textAlignment w:val="baseline"/>
        <w:rPr>
          <w:ins w:id="2265" w:author="giladsar@gmail.com" w:date="2025-04-08T13:02:00Z"/>
          <w:rFonts w:asciiTheme="minorBidi" w:hAnsiTheme="minorBidi" w:cstheme="minorBidi"/>
          <w:color w:val="000000"/>
          <w:rtl/>
          <w:rPrChange w:id="2266" w:author="giladsar@gmail.com" w:date="2025-04-08T13:34:00Z">
            <w:rPr>
              <w:ins w:id="2267" w:author="giladsar@gmail.com" w:date="2025-04-08T13:02:00Z"/>
              <w:color w:val="000000"/>
              <w:rtl/>
            </w:rPr>
          </w:rPrChange>
        </w:rPr>
      </w:pPr>
      <w:ins w:id="2268" w:author="giladsar@gmail.com" w:date="2025-04-08T13:02:00Z">
        <w:r w:rsidRPr="00250813">
          <w:rPr>
            <w:rFonts w:asciiTheme="minorBidi" w:hAnsiTheme="minorBidi" w:cstheme="minorBidi"/>
            <w:color w:val="000000"/>
            <w:rtl/>
            <w:rPrChange w:id="2269" w:author="giladsar@gmail.com" w:date="2025-04-08T13:34:00Z">
              <w:rPr>
                <w:color w:val="000000"/>
                <w:rtl/>
              </w:rPr>
            </w:rPrChange>
          </w:rPr>
          <w:t>חינוך</w:t>
        </w:r>
      </w:ins>
    </w:p>
    <w:p w14:paraId="77923149" w14:textId="77777777" w:rsidR="00D51712" w:rsidRPr="00250813" w:rsidRDefault="00D51712" w:rsidP="00D51712">
      <w:pPr>
        <w:pStyle w:val="NormalWeb"/>
        <w:numPr>
          <w:ilvl w:val="0"/>
          <w:numId w:val="21"/>
        </w:numPr>
        <w:shd w:val="clear" w:color="auto" w:fill="FFFFFF"/>
        <w:bidi/>
        <w:spacing w:before="0" w:beforeAutospacing="0" w:after="0" w:afterAutospacing="0"/>
        <w:textAlignment w:val="baseline"/>
        <w:rPr>
          <w:ins w:id="2270" w:author="giladsar@gmail.com" w:date="2025-04-08T13:02:00Z"/>
          <w:rFonts w:asciiTheme="minorBidi" w:hAnsiTheme="minorBidi" w:cstheme="minorBidi"/>
          <w:color w:val="000000"/>
          <w:rtl/>
          <w:rPrChange w:id="2271" w:author="giladsar@gmail.com" w:date="2025-04-08T13:34:00Z">
            <w:rPr>
              <w:ins w:id="2272" w:author="giladsar@gmail.com" w:date="2025-04-08T13:02:00Z"/>
              <w:color w:val="000000"/>
              <w:rtl/>
            </w:rPr>
          </w:rPrChange>
        </w:rPr>
      </w:pPr>
      <w:ins w:id="2273" w:author="giladsar@gmail.com" w:date="2025-04-08T13:02:00Z">
        <w:r w:rsidRPr="00250813">
          <w:rPr>
            <w:rFonts w:asciiTheme="minorBidi" w:hAnsiTheme="minorBidi" w:cstheme="minorBidi"/>
            <w:color w:val="000000"/>
            <w:rtl/>
            <w:rPrChange w:id="2274" w:author="giladsar@gmail.com" w:date="2025-04-08T13:34:00Z">
              <w:rPr>
                <w:color w:val="000000"/>
                <w:rtl/>
              </w:rPr>
            </w:rPrChange>
          </w:rPr>
          <w:t>הנדסה</w:t>
        </w:r>
      </w:ins>
    </w:p>
    <w:p w14:paraId="3E79C7C3" w14:textId="77777777" w:rsidR="00D51712" w:rsidRPr="00250813" w:rsidRDefault="00D51712" w:rsidP="00D51712">
      <w:pPr>
        <w:pStyle w:val="NormalWeb"/>
        <w:numPr>
          <w:ilvl w:val="0"/>
          <w:numId w:val="21"/>
        </w:numPr>
        <w:shd w:val="clear" w:color="auto" w:fill="FFFFFF"/>
        <w:bidi/>
        <w:spacing w:before="0" w:beforeAutospacing="0" w:after="0" w:afterAutospacing="0"/>
        <w:textAlignment w:val="baseline"/>
        <w:rPr>
          <w:ins w:id="2275" w:author="giladsar@gmail.com" w:date="2025-04-08T13:02:00Z"/>
          <w:rFonts w:asciiTheme="minorBidi" w:hAnsiTheme="minorBidi" w:cstheme="minorBidi"/>
          <w:color w:val="000000"/>
          <w:rtl/>
          <w:rPrChange w:id="2276" w:author="giladsar@gmail.com" w:date="2025-04-08T13:34:00Z">
            <w:rPr>
              <w:ins w:id="2277" w:author="giladsar@gmail.com" w:date="2025-04-08T13:02:00Z"/>
              <w:color w:val="000000"/>
              <w:rtl/>
            </w:rPr>
          </w:rPrChange>
        </w:rPr>
      </w:pPr>
      <w:ins w:id="2278" w:author="giladsar@gmail.com" w:date="2025-04-08T13:02:00Z">
        <w:r w:rsidRPr="00250813">
          <w:rPr>
            <w:rFonts w:asciiTheme="minorBidi" w:hAnsiTheme="minorBidi" w:cstheme="minorBidi"/>
            <w:color w:val="000000"/>
            <w:rtl/>
            <w:rPrChange w:id="2279" w:author="giladsar@gmail.com" w:date="2025-04-08T13:34:00Z">
              <w:rPr>
                <w:color w:val="000000"/>
                <w:rtl/>
              </w:rPr>
            </w:rPrChange>
          </w:rPr>
          <w:t>מדעים מדויקים </w:t>
        </w:r>
      </w:ins>
    </w:p>
    <w:p w14:paraId="60F1629F" w14:textId="77777777" w:rsidR="00D51712" w:rsidRPr="00250813" w:rsidRDefault="00D51712" w:rsidP="00D51712">
      <w:pPr>
        <w:pStyle w:val="NormalWeb"/>
        <w:numPr>
          <w:ilvl w:val="0"/>
          <w:numId w:val="21"/>
        </w:numPr>
        <w:shd w:val="clear" w:color="auto" w:fill="FFFFFF"/>
        <w:bidi/>
        <w:spacing w:before="0" w:beforeAutospacing="0" w:after="0" w:afterAutospacing="0"/>
        <w:textAlignment w:val="baseline"/>
        <w:rPr>
          <w:ins w:id="2280" w:author="giladsar@gmail.com" w:date="2025-04-08T13:02:00Z"/>
          <w:rFonts w:asciiTheme="minorBidi" w:hAnsiTheme="minorBidi" w:cstheme="minorBidi"/>
          <w:rPrChange w:id="2281" w:author="giladsar@gmail.com" w:date="2025-04-08T13:34:00Z">
            <w:rPr>
              <w:ins w:id="2282" w:author="giladsar@gmail.com" w:date="2025-04-08T13:02:00Z"/>
            </w:rPr>
          </w:rPrChange>
        </w:rPr>
      </w:pPr>
      <w:ins w:id="2283" w:author="giladsar@gmail.com" w:date="2025-04-08T13:02:00Z">
        <w:r w:rsidRPr="00250813">
          <w:rPr>
            <w:rFonts w:asciiTheme="minorBidi" w:hAnsiTheme="minorBidi" w:cstheme="minorBidi"/>
            <w:color w:val="000000"/>
            <w:rtl/>
            <w:rPrChange w:id="2284" w:author="giladsar@gmail.com" w:date="2025-04-08T13:34:00Z">
              <w:rPr>
                <w:color w:val="000000"/>
                <w:rtl/>
              </w:rPr>
            </w:rPrChange>
          </w:rPr>
          <w:t>אחר ______</w:t>
        </w:r>
      </w:ins>
    </w:p>
    <w:p w14:paraId="27616559" w14:textId="77777777" w:rsidR="00D51712" w:rsidRPr="00250813" w:rsidRDefault="00D51712" w:rsidP="00D51712">
      <w:pPr>
        <w:pStyle w:val="NormalWeb"/>
        <w:shd w:val="clear" w:color="auto" w:fill="FFFFFF"/>
        <w:bidi/>
        <w:spacing w:before="0" w:beforeAutospacing="0" w:after="0" w:afterAutospacing="0"/>
        <w:textAlignment w:val="baseline"/>
        <w:rPr>
          <w:ins w:id="2285" w:author="giladsar@gmail.com" w:date="2025-04-08T13:02:00Z"/>
          <w:rFonts w:asciiTheme="minorBidi" w:hAnsiTheme="minorBidi" w:cstheme="minorBidi"/>
          <w:color w:val="000000"/>
          <w:rPrChange w:id="2286" w:author="giladsar@gmail.com" w:date="2025-04-08T13:34:00Z">
            <w:rPr>
              <w:ins w:id="2287" w:author="giladsar@gmail.com" w:date="2025-04-08T13:02:00Z"/>
              <w:color w:val="000000"/>
            </w:rPr>
          </w:rPrChange>
        </w:rPr>
      </w:pPr>
    </w:p>
    <w:p w14:paraId="5E79DD46" w14:textId="77777777" w:rsidR="00D51712" w:rsidRPr="00250813" w:rsidRDefault="00D51712" w:rsidP="00D51712">
      <w:pPr>
        <w:pStyle w:val="NormalWeb"/>
        <w:shd w:val="clear" w:color="auto" w:fill="FFFFFF"/>
        <w:bidi/>
        <w:spacing w:before="0" w:beforeAutospacing="0" w:after="0" w:afterAutospacing="0"/>
        <w:textAlignment w:val="baseline"/>
        <w:rPr>
          <w:ins w:id="2288" w:author="giladsar@gmail.com" w:date="2025-04-08T13:02:00Z"/>
          <w:rFonts w:asciiTheme="minorBidi" w:hAnsiTheme="minorBidi" w:cstheme="minorBidi"/>
          <w:b/>
          <w:bCs/>
          <w:i/>
          <w:iCs/>
          <w:color w:val="000000"/>
          <w:rtl/>
          <w:lang w:val="en-US"/>
          <w:rPrChange w:id="2289" w:author="giladsar@gmail.com" w:date="2025-04-08T13:34:00Z">
            <w:rPr>
              <w:ins w:id="2290" w:author="giladsar@gmail.com" w:date="2025-04-08T13:02:00Z"/>
              <w:b/>
              <w:bCs/>
              <w:i/>
              <w:iCs/>
              <w:color w:val="000000"/>
              <w:rtl/>
              <w:lang w:val="en-US"/>
            </w:rPr>
          </w:rPrChange>
        </w:rPr>
      </w:pPr>
      <w:ins w:id="2291" w:author="giladsar@gmail.com" w:date="2025-04-08T13:02:00Z">
        <w:r w:rsidRPr="00250813">
          <w:rPr>
            <w:rFonts w:asciiTheme="minorBidi" w:hAnsiTheme="minorBidi" w:cstheme="minorBidi"/>
            <w:i/>
            <w:iCs/>
            <w:color w:val="000000"/>
            <w:lang w:val="en-US"/>
            <w:rPrChange w:id="2292" w:author="giladsar@gmail.com" w:date="2025-04-08T13:34:00Z">
              <w:rPr>
                <w:i/>
                <w:iCs/>
                <w:color w:val="000000"/>
                <w:lang w:val="en-US"/>
              </w:rPr>
            </w:rPrChange>
          </w:rPr>
          <w:t>{Show if answer ‘yes’ in “</w:t>
        </w:r>
        <w:r w:rsidRPr="00250813">
          <w:rPr>
            <w:rFonts w:asciiTheme="minorBidi" w:hAnsiTheme="minorBidi" w:cstheme="minorBidi"/>
            <w:b/>
            <w:bCs/>
            <w:i/>
            <w:iCs/>
            <w:color w:val="000000"/>
            <w:lang w:val="en-US"/>
            <w:rPrChange w:id="2293" w:author="giladsar@gmail.com" w:date="2025-04-08T13:34:00Z">
              <w:rPr>
                <w:b/>
                <w:bCs/>
                <w:i/>
                <w:iCs/>
                <w:color w:val="000000"/>
                <w:lang w:val="en-US"/>
              </w:rPr>
            </w:rPrChange>
          </w:rPr>
          <w:t>Student”}</w:t>
        </w:r>
      </w:ins>
    </w:p>
    <w:p w14:paraId="042AAD63" w14:textId="77777777" w:rsidR="00D51712" w:rsidRPr="00250813" w:rsidRDefault="00D51712" w:rsidP="00D51712">
      <w:pPr>
        <w:pStyle w:val="NormalWeb"/>
        <w:shd w:val="clear" w:color="auto" w:fill="FFFFFF"/>
        <w:bidi/>
        <w:spacing w:before="0" w:beforeAutospacing="0" w:after="0" w:afterAutospacing="0"/>
        <w:textAlignment w:val="baseline"/>
        <w:rPr>
          <w:ins w:id="2294" w:author="giladsar@gmail.com" w:date="2025-04-08T13:02:00Z"/>
          <w:rFonts w:asciiTheme="minorBidi" w:hAnsiTheme="minorBidi" w:cstheme="minorBidi"/>
          <w:color w:val="000000"/>
          <w:rtl/>
          <w:rPrChange w:id="2295" w:author="giladsar@gmail.com" w:date="2025-04-08T13:34:00Z">
            <w:rPr>
              <w:ins w:id="2296" w:author="giladsar@gmail.com" w:date="2025-04-08T13:02:00Z"/>
              <w:color w:val="000000"/>
              <w:rtl/>
            </w:rPr>
          </w:rPrChange>
        </w:rPr>
      </w:pPr>
    </w:p>
    <w:p w14:paraId="744A521A" w14:textId="77777777" w:rsidR="00D51712" w:rsidRPr="00250813" w:rsidRDefault="00D51712" w:rsidP="00D51712">
      <w:pPr>
        <w:pStyle w:val="NormalWeb"/>
        <w:shd w:val="clear" w:color="auto" w:fill="FFFFFF"/>
        <w:bidi/>
        <w:spacing w:before="0" w:beforeAutospacing="0" w:after="0" w:afterAutospacing="0"/>
        <w:textAlignment w:val="baseline"/>
        <w:rPr>
          <w:ins w:id="2297" w:author="giladsar@gmail.com" w:date="2025-04-08T13:02:00Z"/>
          <w:rFonts w:asciiTheme="minorBidi" w:hAnsiTheme="minorBidi" w:cstheme="minorBidi"/>
          <w:rtl/>
          <w:rPrChange w:id="2298" w:author="giladsar@gmail.com" w:date="2025-04-08T13:34:00Z">
            <w:rPr>
              <w:ins w:id="2299" w:author="giladsar@gmail.com" w:date="2025-04-08T13:02:00Z"/>
              <w:rtl/>
            </w:rPr>
          </w:rPrChange>
        </w:rPr>
      </w:pPr>
      <w:ins w:id="2300" w:author="giladsar@gmail.com" w:date="2025-04-08T13:02:00Z">
        <w:r w:rsidRPr="00250813">
          <w:rPr>
            <w:rFonts w:asciiTheme="minorBidi" w:hAnsiTheme="minorBidi" w:cstheme="minorBidi"/>
            <w:b/>
            <w:bCs/>
            <w:color w:val="000000"/>
            <w:rtl/>
            <w:rPrChange w:id="2301" w:author="giladsar@gmail.com" w:date="2025-04-08T13:34:00Z">
              <w:rPr>
                <w:b/>
                <w:bCs/>
                <w:color w:val="000000"/>
                <w:rtl/>
              </w:rPr>
            </w:rPrChange>
          </w:rPr>
          <w:t>[</w:t>
        </w:r>
        <w:r w:rsidRPr="00250813">
          <w:rPr>
            <w:rFonts w:asciiTheme="minorBidi" w:hAnsiTheme="minorBidi" w:cstheme="minorBidi"/>
            <w:b/>
            <w:bCs/>
            <w:color w:val="000000"/>
            <w:lang w:val="en-US"/>
            <w:rPrChange w:id="2302" w:author="giladsar@gmail.com" w:date="2025-04-08T13:34:00Z">
              <w:rPr>
                <w:b/>
                <w:bCs/>
                <w:color w:val="000000"/>
                <w:lang w:val="en-US"/>
              </w:rPr>
            </w:rPrChange>
          </w:rPr>
          <w:t>Academic Seniority</w:t>
        </w:r>
        <w:r w:rsidRPr="00250813">
          <w:rPr>
            <w:rFonts w:asciiTheme="minorBidi" w:hAnsiTheme="minorBidi" w:cstheme="minorBidi"/>
            <w:b/>
            <w:bCs/>
            <w:color w:val="000000"/>
            <w:rtl/>
            <w:rPrChange w:id="2303" w:author="giladsar@gmail.com" w:date="2025-04-08T13:34:00Z">
              <w:rPr>
                <w:b/>
                <w:bCs/>
                <w:color w:val="000000"/>
                <w:rtl/>
              </w:rPr>
            </w:rPrChange>
          </w:rPr>
          <w:t>]</w:t>
        </w:r>
      </w:ins>
    </w:p>
    <w:p w14:paraId="623CB6EA" w14:textId="77777777" w:rsidR="00D51712" w:rsidRPr="00250813" w:rsidRDefault="00D51712" w:rsidP="00D51712">
      <w:pPr>
        <w:pStyle w:val="NormalWeb"/>
        <w:shd w:val="clear" w:color="auto" w:fill="FFFFFF"/>
        <w:bidi/>
        <w:spacing w:before="0" w:beforeAutospacing="0" w:after="0" w:afterAutospacing="0"/>
        <w:rPr>
          <w:ins w:id="2304" w:author="giladsar@gmail.com" w:date="2025-04-08T13:02:00Z"/>
          <w:rFonts w:asciiTheme="minorBidi" w:hAnsiTheme="minorBidi" w:cstheme="minorBidi"/>
          <w:rtl/>
          <w:rPrChange w:id="2305" w:author="giladsar@gmail.com" w:date="2025-04-08T13:34:00Z">
            <w:rPr>
              <w:ins w:id="2306" w:author="giladsar@gmail.com" w:date="2025-04-08T13:02:00Z"/>
              <w:rtl/>
            </w:rPr>
          </w:rPrChange>
        </w:rPr>
      </w:pPr>
      <w:ins w:id="2307" w:author="giladsar@gmail.com" w:date="2025-04-08T13:02:00Z">
        <w:r w:rsidRPr="00250813">
          <w:rPr>
            <w:rFonts w:asciiTheme="minorBidi" w:hAnsiTheme="minorBidi" w:cstheme="minorBidi"/>
            <w:color w:val="000000"/>
            <w:rtl/>
            <w:rPrChange w:id="2308" w:author="giladsar@gmail.com" w:date="2025-04-08T13:34:00Z">
              <w:rPr>
                <w:color w:val="000000"/>
                <w:rtl/>
              </w:rPr>
            </w:rPrChange>
          </w:rPr>
          <w:t>אם אתה סטודנט, מהי שנת הלימודים שלך?</w:t>
        </w:r>
      </w:ins>
    </w:p>
    <w:p w14:paraId="4E42186E" w14:textId="77777777" w:rsidR="00D51712" w:rsidRPr="00250813" w:rsidRDefault="00D51712" w:rsidP="00D51712">
      <w:pPr>
        <w:pStyle w:val="NormalWeb"/>
        <w:numPr>
          <w:ilvl w:val="0"/>
          <w:numId w:val="22"/>
        </w:numPr>
        <w:shd w:val="clear" w:color="auto" w:fill="FFFFFF"/>
        <w:bidi/>
        <w:spacing w:before="0" w:beforeAutospacing="0" w:after="0" w:afterAutospacing="0"/>
        <w:textAlignment w:val="baseline"/>
        <w:rPr>
          <w:ins w:id="2309" w:author="giladsar@gmail.com" w:date="2025-04-08T13:02:00Z"/>
          <w:rFonts w:asciiTheme="minorBidi" w:hAnsiTheme="minorBidi" w:cstheme="minorBidi"/>
          <w:color w:val="000000"/>
          <w:rtl/>
          <w:rPrChange w:id="2310" w:author="giladsar@gmail.com" w:date="2025-04-08T13:34:00Z">
            <w:rPr>
              <w:ins w:id="2311" w:author="giladsar@gmail.com" w:date="2025-04-08T13:02:00Z"/>
              <w:color w:val="000000"/>
              <w:rtl/>
            </w:rPr>
          </w:rPrChange>
        </w:rPr>
      </w:pPr>
      <w:ins w:id="2312" w:author="giladsar@gmail.com" w:date="2025-04-08T13:02:00Z">
        <w:r w:rsidRPr="00250813">
          <w:rPr>
            <w:rFonts w:asciiTheme="minorBidi" w:hAnsiTheme="minorBidi" w:cstheme="minorBidi"/>
            <w:color w:val="000000"/>
            <w:rtl/>
            <w:rPrChange w:id="2313" w:author="giladsar@gmail.com" w:date="2025-04-08T13:34:00Z">
              <w:rPr>
                <w:color w:val="000000"/>
                <w:rtl/>
              </w:rPr>
            </w:rPrChange>
          </w:rPr>
          <w:t>א</w:t>
        </w:r>
      </w:ins>
    </w:p>
    <w:p w14:paraId="58B0239A" w14:textId="77777777" w:rsidR="00D51712" w:rsidRPr="00250813" w:rsidRDefault="00D51712" w:rsidP="00D51712">
      <w:pPr>
        <w:pStyle w:val="NormalWeb"/>
        <w:numPr>
          <w:ilvl w:val="0"/>
          <w:numId w:val="22"/>
        </w:numPr>
        <w:shd w:val="clear" w:color="auto" w:fill="FFFFFF"/>
        <w:bidi/>
        <w:spacing w:before="0" w:beforeAutospacing="0" w:after="0" w:afterAutospacing="0"/>
        <w:textAlignment w:val="baseline"/>
        <w:rPr>
          <w:ins w:id="2314" w:author="giladsar@gmail.com" w:date="2025-04-08T13:02:00Z"/>
          <w:rFonts w:asciiTheme="minorBidi" w:hAnsiTheme="minorBidi" w:cstheme="minorBidi"/>
          <w:color w:val="000000"/>
          <w:rtl/>
          <w:rPrChange w:id="2315" w:author="giladsar@gmail.com" w:date="2025-04-08T13:34:00Z">
            <w:rPr>
              <w:ins w:id="2316" w:author="giladsar@gmail.com" w:date="2025-04-08T13:02:00Z"/>
              <w:color w:val="000000"/>
              <w:rtl/>
            </w:rPr>
          </w:rPrChange>
        </w:rPr>
      </w:pPr>
      <w:ins w:id="2317" w:author="giladsar@gmail.com" w:date="2025-04-08T13:02:00Z">
        <w:r w:rsidRPr="00250813">
          <w:rPr>
            <w:rFonts w:asciiTheme="minorBidi" w:hAnsiTheme="minorBidi" w:cstheme="minorBidi"/>
            <w:color w:val="000000"/>
            <w:rtl/>
            <w:rPrChange w:id="2318" w:author="giladsar@gmail.com" w:date="2025-04-08T13:34:00Z">
              <w:rPr>
                <w:color w:val="000000"/>
                <w:rtl/>
              </w:rPr>
            </w:rPrChange>
          </w:rPr>
          <w:t>ב</w:t>
        </w:r>
      </w:ins>
    </w:p>
    <w:p w14:paraId="7852BD82" w14:textId="77777777" w:rsidR="00D51712" w:rsidRPr="00250813" w:rsidRDefault="00D51712" w:rsidP="00D51712">
      <w:pPr>
        <w:pStyle w:val="NormalWeb"/>
        <w:numPr>
          <w:ilvl w:val="0"/>
          <w:numId w:val="22"/>
        </w:numPr>
        <w:shd w:val="clear" w:color="auto" w:fill="FFFFFF"/>
        <w:bidi/>
        <w:spacing w:before="0" w:beforeAutospacing="0" w:after="0" w:afterAutospacing="0"/>
        <w:textAlignment w:val="baseline"/>
        <w:rPr>
          <w:ins w:id="2319" w:author="giladsar@gmail.com" w:date="2025-04-08T13:02:00Z"/>
          <w:rFonts w:asciiTheme="minorBidi" w:hAnsiTheme="minorBidi" w:cstheme="minorBidi"/>
          <w:color w:val="000000"/>
          <w:rtl/>
          <w:rPrChange w:id="2320" w:author="giladsar@gmail.com" w:date="2025-04-08T13:34:00Z">
            <w:rPr>
              <w:ins w:id="2321" w:author="giladsar@gmail.com" w:date="2025-04-08T13:02:00Z"/>
              <w:color w:val="000000"/>
              <w:rtl/>
            </w:rPr>
          </w:rPrChange>
        </w:rPr>
      </w:pPr>
      <w:ins w:id="2322" w:author="giladsar@gmail.com" w:date="2025-04-08T13:02:00Z">
        <w:r w:rsidRPr="00250813">
          <w:rPr>
            <w:rFonts w:asciiTheme="minorBidi" w:hAnsiTheme="minorBidi" w:cstheme="minorBidi"/>
            <w:color w:val="000000"/>
            <w:rtl/>
            <w:rPrChange w:id="2323" w:author="giladsar@gmail.com" w:date="2025-04-08T13:34:00Z">
              <w:rPr>
                <w:color w:val="000000"/>
                <w:rtl/>
              </w:rPr>
            </w:rPrChange>
          </w:rPr>
          <w:t>ג</w:t>
        </w:r>
      </w:ins>
    </w:p>
    <w:p w14:paraId="193D1A04" w14:textId="77777777" w:rsidR="00D51712" w:rsidRPr="00250813" w:rsidRDefault="00D51712" w:rsidP="00D51712">
      <w:pPr>
        <w:pStyle w:val="NormalWeb"/>
        <w:numPr>
          <w:ilvl w:val="0"/>
          <w:numId w:val="22"/>
        </w:numPr>
        <w:shd w:val="clear" w:color="auto" w:fill="FFFFFF"/>
        <w:bidi/>
        <w:spacing w:before="0" w:beforeAutospacing="0" w:after="0" w:afterAutospacing="0"/>
        <w:textAlignment w:val="baseline"/>
        <w:rPr>
          <w:ins w:id="2324" w:author="giladsar@gmail.com" w:date="2025-04-08T13:02:00Z"/>
          <w:rFonts w:asciiTheme="minorBidi" w:hAnsiTheme="minorBidi" w:cstheme="minorBidi"/>
          <w:color w:val="000000"/>
          <w:rtl/>
          <w:rPrChange w:id="2325" w:author="giladsar@gmail.com" w:date="2025-04-08T13:34:00Z">
            <w:rPr>
              <w:ins w:id="2326" w:author="giladsar@gmail.com" w:date="2025-04-08T13:02:00Z"/>
              <w:color w:val="000000"/>
              <w:rtl/>
            </w:rPr>
          </w:rPrChange>
        </w:rPr>
      </w:pPr>
      <w:ins w:id="2327" w:author="giladsar@gmail.com" w:date="2025-04-08T13:02:00Z">
        <w:r w:rsidRPr="00250813">
          <w:rPr>
            <w:rFonts w:asciiTheme="minorBidi" w:hAnsiTheme="minorBidi" w:cstheme="minorBidi"/>
            <w:color w:val="000000"/>
            <w:rtl/>
            <w:rPrChange w:id="2328" w:author="giladsar@gmail.com" w:date="2025-04-08T13:34:00Z">
              <w:rPr>
                <w:color w:val="000000"/>
                <w:rtl/>
              </w:rPr>
            </w:rPrChange>
          </w:rPr>
          <w:t>ד</w:t>
        </w:r>
      </w:ins>
    </w:p>
    <w:p w14:paraId="581BD39C" w14:textId="77777777" w:rsidR="00D51712" w:rsidRPr="00250813" w:rsidRDefault="00D51712" w:rsidP="00D51712">
      <w:pPr>
        <w:pStyle w:val="NormalWeb"/>
        <w:numPr>
          <w:ilvl w:val="0"/>
          <w:numId w:val="22"/>
        </w:numPr>
        <w:shd w:val="clear" w:color="auto" w:fill="FFFFFF"/>
        <w:bidi/>
        <w:spacing w:before="0" w:beforeAutospacing="0" w:after="0" w:afterAutospacing="0"/>
        <w:textAlignment w:val="baseline"/>
        <w:rPr>
          <w:ins w:id="2329" w:author="giladsar@gmail.com" w:date="2025-04-08T13:02:00Z"/>
          <w:rFonts w:asciiTheme="minorBidi" w:hAnsiTheme="minorBidi" w:cstheme="minorBidi"/>
          <w:color w:val="000000"/>
          <w:rtl/>
          <w:rPrChange w:id="2330" w:author="giladsar@gmail.com" w:date="2025-04-08T13:34:00Z">
            <w:rPr>
              <w:ins w:id="2331" w:author="giladsar@gmail.com" w:date="2025-04-08T13:02:00Z"/>
              <w:color w:val="000000"/>
              <w:rtl/>
            </w:rPr>
          </w:rPrChange>
        </w:rPr>
      </w:pPr>
      <w:ins w:id="2332" w:author="giladsar@gmail.com" w:date="2025-04-08T13:02:00Z">
        <w:r w:rsidRPr="00250813">
          <w:rPr>
            <w:rFonts w:asciiTheme="minorBidi" w:hAnsiTheme="minorBidi" w:cstheme="minorBidi"/>
            <w:color w:val="000000"/>
            <w:rtl/>
            <w:rPrChange w:id="2333" w:author="giladsar@gmail.com" w:date="2025-04-08T13:34:00Z">
              <w:rPr>
                <w:color w:val="000000"/>
                <w:rtl/>
              </w:rPr>
            </w:rPrChange>
          </w:rPr>
          <w:t>אחר (שדה טקסט)</w:t>
        </w:r>
      </w:ins>
    </w:p>
    <w:p w14:paraId="3E91DE70" w14:textId="77777777" w:rsidR="00D51712" w:rsidRPr="00250813" w:rsidRDefault="00D51712" w:rsidP="00D51712">
      <w:pPr>
        <w:pStyle w:val="NormalWeb"/>
        <w:shd w:val="clear" w:color="auto" w:fill="FFFFFF"/>
        <w:bidi/>
        <w:spacing w:before="0" w:beforeAutospacing="0" w:after="0" w:afterAutospacing="0"/>
        <w:rPr>
          <w:ins w:id="2334" w:author="giladsar@gmail.com" w:date="2025-04-08T13:02:00Z"/>
          <w:rFonts w:asciiTheme="minorBidi" w:hAnsiTheme="minorBidi" w:cstheme="minorBidi"/>
          <w:b/>
          <w:bCs/>
          <w:color w:val="000000"/>
          <w:rPrChange w:id="2335" w:author="giladsar@gmail.com" w:date="2025-04-08T13:34:00Z">
            <w:rPr>
              <w:ins w:id="2336" w:author="giladsar@gmail.com" w:date="2025-04-08T13:02:00Z"/>
              <w:b/>
              <w:bCs/>
              <w:color w:val="000000"/>
            </w:rPr>
          </w:rPrChange>
        </w:rPr>
      </w:pPr>
    </w:p>
    <w:p w14:paraId="7D0F5590" w14:textId="77777777" w:rsidR="00D51712" w:rsidRPr="00250813" w:rsidRDefault="00D51712" w:rsidP="00D51712">
      <w:pPr>
        <w:pStyle w:val="NormalWeb"/>
        <w:shd w:val="clear" w:color="auto" w:fill="FFFFFF"/>
        <w:bidi/>
        <w:spacing w:before="0" w:beforeAutospacing="0" w:after="0" w:afterAutospacing="0"/>
        <w:textAlignment w:val="baseline"/>
        <w:rPr>
          <w:ins w:id="2337" w:author="giladsar@gmail.com" w:date="2025-04-08T13:02:00Z"/>
          <w:rFonts w:asciiTheme="minorBidi" w:hAnsiTheme="minorBidi" w:cstheme="minorBidi"/>
          <w:b/>
          <w:bCs/>
          <w:i/>
          <w:iCs/>
          <w:color w:val="000000"/>
          <w:rtl/>
          <w:lang w:val="en-US"/>
          <w:rPrChange w:id="2338" w:author="giladsar@gmail.com" w:date="2025-04-08T13:34:00Z">
            <w:rPr>
              <w:ins w:id="2339" w:author="giladsar@gmail.com" w:date="2025-04-08T13:02:00Z"/>
              <w:b/>
              <w:bCs/>
              <w:i/>
              <w:iCs/>
              <w:color w:val="000000"/>
              <w:rtl/>
              <w:lang w:val="en-US"/>
            </w:rPr>
          </w:rPrChange>
        </w:rPr>
      </w:pPr>
      <w:ins w:id="2340" w:author="giladsar@gmail.com" w:date="2025-04-08T13:02:00Z">
        <w:r w:rsidRPr="00250813">
          <w:rPr>
            <w:rFonts w:asciiTheme="minorBidi" w:hAnsiTheme="minorBidi" w:cstheme="minorBidi"/>
            <w:i/>
            <w:iCs/>
            <w:color w:val="000000"/>
            <w:lang w:val="en-US"/>
            <w:rPrChange w:id="2341" w:author="giladsar@gmail.com" w:date="2025-04-08T13:34:00Z">
              <w:rPr>
                <w:i/>
                <w:iCs/>
                <w:color w:val="000000"/>
                <w:lang w:val="en-US"/>
              </w:rPr>
            </w:rPrChange>
          </w:rPr>
          <w:t>{Show if answer ‘no</w:t>
        </w:r>
        <w:proofErr w:type="gramStart"/>
        <w:r w:rsidRPr="00250813">
          <w:rPr>
            <w:rFonts w:asciiTheme="minorBidi" w:hAnsiTheme="minorBidi" w:cstheme="minorBidi"/>
            <w:i/>
            <w:iCs/>
            <w:color w:val="000000"/>
            <w:lang w:val="en-US"/>
            <w:rPrChange w:id="2342" w:author="giladsar@gmail.com" w:date="2025-04-08T13:34:00Z">
              <w:rPr>
                <w:i/>
                <w:iCs/>
                <w:color w:val="000000"/>
                <w:lang w:val="en-US"/>
              </w:rPr>
            </w:rPrChange>
          </w:rPr>
          <w:t>’  in</w:t>
        </w:r>
        <w:proofErr w:type="gramEnd"/>
        <w:r w:rsidRPr="00250813">
          <w:rPr>
            <w:rFonts w:asciiTheme="minorBidi" w:hAnsiTheme="minorBidi" w:cstheme="minorBidi"/>
            <w:i/>
            <w:iCs/>
            <w:color w:val="000000"/>
            <w:lang w:val="en-US"/>
            <w:rPrChange w:id="2343" w:author="giladsar@gmail.com" w:date="2025-04-08T13:34:00Z">
              <w:rPr>
                <w:i/>
                <w:iCs/>
                <w:color w:val="000000"/>
                <w:lang w:val="en-US"/>
              </w:rPr>
            </w:rPrChange>
          </w:rPr>
          <w:t xml:space="preserve"> “</w:t>
        </w:r>
        <w:r w:rsidRPr="00250813">
          <w:rPr>
            <w:rFonts w:asciiTheme="minorBidi" w:hAnsiTheme="minorBidi" w:cstheme="minorBidi"/>
            <w:b/>
            <w:bCs/>
            <w:i/>
            <w:iCs/>
            <w:color w:val="000000"/>
            <w:lang w:val="en-US"/>
            <w:rPrChange w:id="2344" w:author="giladsar@gmail.com" w:date="2025-04-08T13:34:00Z">
              <w:rPr>
                <w:b/>
                <w:bCs/>
                <w:i/>
                <w:iCs/>
                <w:color w:val="000000"/>
                <w:lang w:val="en-US"/>
              </w:rPr>
            </w:rPrChange>
          </w:rPr>
          <w:t>Student”}</w:t>
        </w:r>
      </w:ins>
    </w:p>
    <w:p w14:paraId="50525E36" w14:textId="77777777" w:rsidR="00D51712" w:rsidRPr="00250813" w:rsidRDefault="00D51712" w:rsidP="00D51712">
      <w:pPr>
        <w:pStyle w:val="NormalWeb"/>
        <w:shd w:val="clear" w:color="auto" w:fill="FFFFFF"/>
        <w:bidi/>
        <w:spacing w:before="0" w:beforeAutospacing="0" w:after="0" w:afterAutospacing="0"/>
        <w:rPr>
          <w:ins w:id="2345" w:author="giladsar@gmail.com" w:date="2025-04-08T13:02:00Z"/>
          <w:rFonts w:asciiTheme="minorBidi" w:hAnsiTheme="minorBidi" w:cstheme="minorBidi"/>
          <w:b/>
          <w:bCs/>
          <w:color w:val="000000"/>
          <w:rPrChange w:id="2346" w:author="giladsar@gmail.com" w:date="2025-04-08T13:34:00Z">
            <w:rPr>
              <w:ins w:id="2347" w:author="giladsar@gmail.com" w:date="2025-04-08T13:02:00Z"/>
              <w:b/>
              <w:bCs/>
              <w:color w:val="000000"/>
            </w:rPr>
          </w:rPrChange>
        </w:rPr>
      </w:pPr>
    </w:p>
    <w:p w14:paraId="02F522D9" w14:textId="77777777" w:rsidR="00D51712" w:rsidRPr="00250813" w:rsidRDefault="00D51712" w:rsidP="00D51712">
      <w:pPr>
        <w:pStyle w:val="NormalWeb"/>
        <w:shd w:val="clear" w:color="auto" w:fill="FFFFFF"/>
        <w:bidi/>
        <w:spacing w:before="0" w:beforeAutospacing="0" w:after="0" w:afterAutospacing="0"/>
        <w:rPr>
          <w:ins w:id="2348" w:author="giladsar@gmail.com" w:date="2025-04-08T13:02:00Z"/>
          <w:rFonts w:asciiTheme="minorBidi" w:hAnsiTheme="minorBidi" w:cstheme="minorBidi"/>
          <w:rtl/>
          <w:rPrChange w:id="2349" w:author="giladsar@gmail.com" w:date="2025-04-08T13:34:00Z">
            <w:rPr>
              <w:ins w:id="2350" w:author="giladsar@gmail.com" w:date="2025-04-08T13:02:00Z"/>
              <w:rtl/>
            </w:rPr>
          </w:rPrChange>
        </w:rPr>
      </w:pPr>
      <w:ins w:id="2351" w:author="giladsar@gmail.com" w:date="2025-04-08T13:02:00Z">
        <w:r w:rsidRPr="00250813">
          <w:rPr>
            <w:rFonts w:asciiTheme="minorBidi" w:hAnsiTheme="minorBidi" w:cstheme="minorBidi"/>
            <w:b/>
            <w:bCs/>
            <w:color w:val="000000"/>
            <w:rtl/>
            <w:rPrChange w:id="2352" w:author="giladsar@gmail.com" w:date="2025-04-08T13:34:00Z">
              <w:rPr>
                <w:b/>
                <w:bCs/>
                <w:color w:val="000000"/>
                <w:rtl/>
              </w:rPr>
            </w:rPrChange>
          </w:rPr>
          <w:t>[</w:t>
        </w:r>
        <w:r w:rsidRPr="00250813">
          <w:rPr>
            <w:rFonts w:asciiTheme="minorBidi" w:hAnsiTheme="minorBidi" w:cstheme="minorBidi"/>
            <w:b/>
            <w:bCs/>
            <w:color w:val="000000"/>
            <w:lang w:val="en-US"/>
            <w:rPrChange w:id="2353" w:author="giladsar@gmail.com" w:date="2025-04-08T13:34:00Z">
              <w:rPr>
                <w:b/>
                <w:bCs/>
                <w:color w:val="000000"/>
                <w:lang w:val="en-US"/>
              </w:rPr>
            </w:rPrChange>
          </w:rPr>
          <w:t>Profession</w:t>
        </w:r>
        <w:r w:rsidRPr="00250813">
          <w:rPr>
            <w:rFonts w:asciiTheme="minorBidi" w:hAnsiTheme="minorBidi" w:cstheme="minorBidi"/>
            <w:b/>
            <w:bCs/>
            <w:color w:val="000000"/>
            <w:rtl/>
            <w:rPrChange w:id="2354" w:author="giladsar@gmail.com" w:date="2025-04-08T13:34:00Z">
              <w:rPr>
                <w:b/>
                <w:bCs/>
                <w:color w:val="000000"/>
                <w:rtl/>
              </w:rPr>
            </w:rPrChange>
          </w:rPr>
          <w:t>]</w:t>
        </w:r>
      </w:ins>
    </w:p>
    <w:p w14:paraId="1146A185" w14:textId="77777777" w:rsidR="00D51712" w:rsidRPr="00250813" w:rsidRDefault="00D51712" w:rsidP="00D51712">
      <w:pPr>
        <w:pStyle w:val="NormalWeb"/>
        <w:shd w:val="clear" w:color="auto" w:fill="FFFFFF"/>
        <w:bidi/>
        <w:spacing w:before="0" w:beforeAutospacing="0" w:after="0" w:afterAutospacing="0"/>
        <w:rPr>
          <w:ins w:id="2355" w:author="giladsar@gmail.com" w:date="2025-04-08T13:02:00Z"/>
          <w:rFonts w:asciiTheme="minorBidi" w:hAnsiTheme="minorBidi" w:cstheme="minorBidi"/>
          <w:rtl/>
          <w:rPrChange w:id="2356" w:author="giladsar@gmail.com" w:date="2025-04-08T13:34:00Z">
            <w:rPr>
              <w:ins w:id="2357" w:author="giladsar@gmail.com" w:date="2025-04-08T13:02:00Z"/>
              <w:rtl/>
            </w:rPr>
          </w:rPrChange>
        </w:rPr>
      </w:pPr>
      <w:ins w:id="2358" w:author="giladsar@gmail.com" w:date="2025-04-08T13:02:00Z">
        <w:r w:rsidRPr="00250813">
          <w:rPr>
            <w:rFonts w:asciiTheme="minorBidi" w:hAnsiTheme="minorBidi" w:cstheme="minorBidi"/>
            <w:b/>
            <w:bCs/>
            <w:color w:val="000000"/>
            <w:rtl/>
            <w:rPrChange w:id="2359" w:author="giladsar@gmail.com" w:date="2025-04-08T13:34:00Z">
              <w:rPr>
                <w:b/>
                <w:bCs/>
                <w:color w:val="000000"/>
                <w:rtl/>
              </w:rPr>
            </w:rPrChange>
          </w:rPr>
          <w:t>אם אינך סטודנט, במה אתה עוסק? </w:t>
        </w:r>
      </w:ins>
    </w:p>
    <w:p w14:paraId="5DAF381E" w14:textId="77777777" w:rsidR="00D51712" w:rsidRPr="00250813" w:rsidRDefault="00D51712" w:rsidP="00D51712">
      <w:pPr>
        <w:pStyle w:val="NormalWeb"/>
        <w:numPr>
          <w:ilvl w:val="0"/>
          <w:numId w:val="23"/>
        </w:numPr>
        <w:shd w:val="clear" w:color="auto" w:fill="FFFFFF"/>
        <w:bidi/>
        <w:spacing w:before="0" w:beforeAutospacing="0" w:after="0" w:afterAutospacing="0"/>
        <w:textAlignment w:val="baseline"/>
        <w:rPr>
          <w:ins w:id="2360" w:author="giladsar@gmail.com" w:date="2025-04-08T13:02:00Z"/>
          <w:rFonts w:asciiTheme="minorBidi" w:hAnsiTheme="minorBidi" w:cstheme="minorBidi"/>
          <w:b/>
          <w:bCs/>
          <w:color w:val="000000"/>
          <w:rtl/>
          <w:rPrChange w:id="2361" w:author="giladsar@gmail.com" w:date="2025-04-08T13:34:00Z">
            <w:rPr>
              <w:ins w:id="2362" w:author="giladsar@gmail.com" w:date="2025-04-08T13:02:00Z"/>
              <w:b/>
              <w:bCs/>
              <w:color w:val="000000"/>
              <w:rtl/>
            </w:rPr>
          </w:rPrChange>
        </w:rPr>
      </w:pPr>
      <w:ins w:id="2363" w:author="giladsar@gmail.com" w:date="2025-04-08T13:02:00Z">
        <w:r w:rsidRPr="00250813">
          <w:rPr>
            <w:rFonts w:asciiTheme="minorBidi" w:hAnsiTheme="minorBidi" w:cstheme="minorBidi"/>
            <w:b/>
            <w:bCs/>
            <w:color w:val="000000"/>
            <w:rtl/>
            <w:rPrChange w:id="2364" w:author="giladsar@gmail.com" w:date="2025-04-08T13:34:00Z">
              <w:rPr>
                <w:b/>
                <w:bCs/>
                <w:color w:val="000000"/>
                <w:rtl/>
              </w:rPr>
            </w:rPrChange>
          </w:rPr>
          <w:t>(</w:t>
        </w:r>
        <w:r w:rsidRPr="00250813">
          <w:rPr>
            <w:rFonts w:asciiTheme="minorBidi" w:hAnsiTheme="minorBidi" w:cstheme="minorBidi"/>
            <w:color w:val="000000"/>
            <w:rtl/>
            <w:rPrChange w:id="2365" w:author="giladsar@gmail.com" w:date="2025-04-08T13:34:00Z">
              <w:rPr>
                <w:color w:val="000000"/>
                <w:rtl/>
              </w:rPr>
            </w:rPrChange>
          </w:rPr>
          <w:t>שדה טקסט)</w:t>
        </w:r>
      </w:ins>
    </w:p>
    <w:p w14:paraId="2608CEB6" w14:textId="77777777" w:rsidR="00D51712" w:rsidRPr="00250813" w:rsidRDefault="00D51712" w:rsidP="00D51712">
      <w:pPr>
        <w:pStyle w:val="NormalWeb"/>
        <w:shd w:val="clear" w:color="auto" w:fill="FFFFFF"/>
        <w:bidi/>
        <w:spacing w:before="0" w:beforeAutospacing="0" w:after="0" w:afterAutospacing="0"/>
        <w:rPr>
          <w:ins w:id="2366" w:author="giladsar@gmail.com" w:date="2025-04-08T13:02:00Z"/>
          <w:rFonts w:asciiTheme="minorBidi" w:hAnsiTheme="minorBidi" w:cstheme="minorBidi"/>
          <w:color w:val="000000"/>
          <w:rPrChange w:id="2367" w:author="giladsar@gmail.com" w:date="2025-04-08T13:34:00Z">
            <w:rPr>
              <w:ins w:id="2368" w:author="giladsar@gmail.com" w:date="2025-04-08T13:02:00Z"/>
              <w:color w:val="000000"/>
            </w:rPr>
          </w:rPrChange>
        </w:rPr>
      </w:pPr>
    </w:p>
    <w:p w14:paraId="3AEEE09A" w14:textId="77777777" w:rsidR="00D51712" w:rsidRPr="00250813" w:rsidRDefault="00D51712" w:rsidP="00D51712">
      <w:pPr>
        <w:pStyle w:val="NormalWeb"/>
        <w:shd w:val="clear" w:color="auto" w:fill="FFFFFF"/>
        <w:bidi/>
        <w:spacing w:before="0" w:beforeAutospacing="0" w:after="0" w:afterAutospacing="0"/>
        <w:rPr>
          <w:ins w:id="2369" w:author="giladsar@gmail.com" w:date="2025-04-08T13:02:00Z"/>
          <w:rFonts w:asciiTheme="minorBidi" w:hAnsiTheme="minorBidi" w:cstheme="minorBidi"/>
          <w:rtl/>
          <w:rPrChange w:id="2370" w:author="giladsar@gmail.com" w:date="2025-04-08T13:34:00Z">
            <w:rPr>
              <w:ins w:id="2371" w:author="giladsar@gmail.com" w:date="2025-04-08T13:02:00Z"/>
              <w:rtl/>
            </w:rPr>
          </w:rPrChange>
        </w:rPr>
      </w:pPr>
      <w:ins w:id="2372" w:author="giladsar@gmail.com" w:date="2025-04-08T13:02:00Z">
        <w:r w:rsidRPr="00250813">
          <w:rPr>
            <w:rFonts w:asciiTheme="minorBidi" w:hAnsiTheme="minorBidi" w:cstheme="minorBidi"/>
            <w:color w:val="000000"/>
            <w:rtl/>
            <w:rPrChange w:id="2373" w:author="giladsar@gmail.com" w:date="2025-04-08T13:34:00Z">
              <w:rPr>
                <w:color w:val="000000"/>
                <w:rtl/>
              </w:rPr>
            </w:rPrChange>
          </w:rPr>
          <w:t>[</w:t>
        </w:r>
        <w:r w:rsidRPr="00250813">
          <w:rPr>
            <w:rFonts w:asciiTheme="minorBidi" w:hAnsiTheme="minorBidi" w:cstheme="minorBidi"/>
            <w:b/>
            <w:bCs/>
            <w:color w:val="000000"/>
            <w:lang w:val="en-US"/>
            <w:rPrChange w:id="2374" w:author="giladsar@gmail.com" w:date="2025-04-08T13:34:00Z">
              <w:rPr>
                <w:b/>
                <w:bCs/>
                <w:color w:val="000000"/>
                <w:lang w:val="en-US"/>
              </w:rPr>
            </w:rPrChange>
          </w:rPr>
          <w:t>Family Status</w:t>
        </w:r>
        <w:r w:rsidRPr="00250813">
          <w:rPr>
            <w:rFonts w:asciiTheme="minorBidi" w:hAnsiTheme="minorBidi" w:cstheme="minorBidi"/>
            <w:b/>
            <w:bCs/>
            <w:color w:val="000000"/>
            <w:rtl/>
            <w:rPrChange w:id="2375" w:author="giladsar@gmail.com" w:date="2025-04-08T13:34:00Z">
              <w:rPr>
                <w:b/>
                <w:bCs/>
                <w:color w:val="000000"/>
                <w:rtl/>
              </w:rPr>
            </w:rPrChange>
          </w:rPr>
          <w:t>] </w:t>
        </w:r>
      </w:ins>
    </w:p>
    <w:p w14:paraId="792B4E88" w14:textId="77777777" w:rsidR="00D51712" w:rsidRPr="00250813" w:rsidRDefault="00D51712" w:rsidP="00D51712">
      <w:pPr>
        <w:pStyle w:val="NormalWeb"/>
        <w:shd w:val="clear" w:color="auto" w:fill="FFFFFF"/>
        <w:bidi/>
        <w:spacing w:before="0" w:beforeAutospacing="0" w:after="0" w:afterAutospacing="0"/>
        <w:rPr>
          <w:ins w:id="2376" w:author="giladsar@gmail.com" w:date="2025-04-08T13:02:00Z"/>
          <w:rFonts w:asciiTheme="minorBidi" w:hAnsiTheme="minorBidi" w:cstheme="minorBidi"/>
          <w:rtl/>
          <w:rPrChange w:id="2377" w:author="giladsar@gmail.com" w:date="2025-04-08T13:34:00Z">
            <w:rPr>
              <w:ins w:id="2378" w:author="giladsar@gmail.com" w:date="2025-04-08T13:02:00Z"/>
              <w:rtl/>
            </w:rPr>
          </w:rPrChange>
        </w:rPr>
      </w:pPr>
      <w:ins w:id="2379" w:author="giladsar@gmail.com" w:date="2025-04-08T13:02:00Z">
        <w:r w:rsidRPr="00250813">
          <w:rPr>
            <w:rFonts w:asciiTheme="minorBidi" w:hAnsiTheme="minorBidi" w:cstheme="minorBidi"/>
            <w:b/>
            <w:bCs/>
            <w:color w:val="000000"/>
            <w:rtl/>
            <w:rPrChange w:id="2380" w:author="giladsar@gmail.com" w:date="2025-04-08T13:34:00Z">
              <w:rPr>
                <w:b/>
                <w:bCs/>
                <w:color w:val="000000"/>
                <w:rtl/>
              </w:rPr>
            </w:rPrChange>
          </w:rPr>
          <w:t>מצב משפחתי: </w:t>
        </w:r>
      </w:ins>
    </w:p>
    <w:p w14:paraId="0D70A867" w14:textId="77777777" w:rsidR="00D51712" w:rsidRPr="00250813" w:rsidRDefault="00D51712" w:rsidP="00D51712">
      <w:pPr>
        <w:pStyle w:val="NormalWeb"/>
        <w:numPr>
          <w:ilvl w:val="0"/>
          <w:numId w:val="24"/>
        </w:numPr>
        <w:shd w:val="clear" w:color="auto" w:fill="FFFFFF"/>
        <w:bidi/>
        <w:spacing w:before="0" w:beforeAutospacing="0" w:after="0" w:afterAutospacing="0"/>
        <w:textAlignment w:val="baseline"/>
        <w:rPr>
          <w:ins w:id="2381" w:author="giladsar@gmail.com" w:date="2025-04-08T13:02:00Z"/>
          <w:rFonts w:asciiTheme="minorBidi" w:hAnsiTheme="minorBidi" w:cstheme="minorBidi"/>
          <w:color w:val="000000"/>
          <w:rtl/>
          <w:rPrChange w:id="2382" w:author="giladsar@gmail.com" w:date="2025-04-08T13:34:00Z">
            <w:rPr>
              <w:ins w:id="2383" w:author="giladsar@gmail.com" w:date="2025-04-08T13:02:00Z"/>
              <w:color w:val="000000"/>
              <w:rtl/>
            </w:rPr>
          </w:rPrChange>
        </w:rPr>
      </w:pPr>
      <w:ins w:id="2384" w:author="giladsar@gmail.com" w:date="2025-04-08T13:02:00Z">
        <w:r w:rsidRPr="00250813">
          <w:rPr>
            <w:rFonts w:asciiTheme="minorBidi" w:hAnsiTheme="minorBidi" w:cstheme="minorBidi"/>
            <w:color w:val="000000"/>
            <w:rtl/>
            <w:rPrChange w:id="2385" w:author="giladsar@gmail.com" w:date="2025-04-08T13:34:00Z">
              <w:rPr>
                <w:color w:val="000000"/>
                <w:rtl/>
              </w:rPr>
            </w:rPrChange>
          </w:rPr>
          <w:t>רווק </w:t>
        </w:r>
      </w:ins>
    </w:p>
    <w:p w14:paraId="35F92799" w14:textId="77777777" w:rsidR="00D51712" w:rsidRPr="00250813" w:rsidRDefault="00D51712" w:rsidP="00D51712">
      <w:pPr>
        <w:pStyle w:val="NormalWeb"/>
        <w:numPr>
          <w:ilvl w:val="0"/>
          <w:numId w:val="24"/>
        </w:numPr>
        <w:shd w:val="clear" w:color="auto" w:fill="FFFFFF"/>
        <w:bidi/>
        <w:spacing w:before="0" w:beforeAutospacing="0" w:after="0" w:afterAutospacing="0"/>
        <w:textAlignment w:val="baseline"/>
        <w:rPr>
          <w:ins w:id="2386" w:author="giladsar@gmail.com" w:date="2025-04-08T13:02:00Z"/>
          <w:rFonts w:asciiTheme="minorBidi" w:hAnsiTheme="minorBidi" w:cstheme="minorBidi"/>
          <w:color w:val="000000"/>
          <w:rtl/>
          <w:rPrChange w:id="2387" w:author="giladsar@gmail.com" w:date="2025-04-08T13:34:00Z">
            <w:rPr>
              <w:ins w:id="2388" w:author="giladsar@gmail.com" w:date="2025-04-08T13:02:00Z"/>
              <w:color w:val="000000"/>
              <w:rtl/>
            </w:rPr>
          </w:rPrChange>
        </w:rPr>
      </w:pPr>
      <w:ins w:id="2389" w:author="giladsar@gmail.com" w:date="2025-04-08T13:02:00Z">
        <w:r w:rsidRPr="00250813">
          <w:rPr>
            <w:rFonts w:asciiTheme="minorBidi" w:hAnsiTheme="minorBidi" w:cstheme="minorBidi"/>
            <w:color w:val="000000"/>
            <w:rtl/>
            <w:rPrChange w:id="2390" w:author="giladsar@gmail.com" w:date="2025-04-08T13:34:00Z">
              <w:rPr>
                <w:color w:val="000000"/>
                <w:rtl/>
              </w:rPr>
            </w:rPrChange>
          </w:rPr>
          <w:t>בזוגיות</w:t>
        </w:r>
      </w:ins>
    </w:p>
    <w:p w14:paraId="3270EA8E" w14:textId="77777777" w:rsidR="00D51712" w:rsidRPr="00250813" w:rsidRDefault="00D51712" w:rsidP="00D51712">
      <w:pPr>
        <w:pStyle w:val="NormalWeb"/>
        <w:numPr>
          <w:ilvl w:val="0"/>
          <w:numId w:val="24"/>
        </w:numPr>
        <w:shd w:val="clear" w:color="auto" w:fill="FFFFFF"/>
        <w:bidi/>
        <w:spacing w:before="0" w:beforeAutospacing="0" w:after="0" w:afterAutospacing="0"/>
        <w:textAlignment w:val="baseline"/>
        <w:rPr>
          <w:ins w:id="2391" w:author="giladsar@gmail.com" w:date="2025-04-08T13:02:00Z"/>
          <w:rFonts w:asciiTheme="minorBidi" w:hAnsiTheme="minorBidi" w:cstheme="minorBidi"/>
          <w:color w:val="000000"/>
          <w:rtl/>
          <w:rPrChange w:id="2392" w:author="giladsar@gmail.com" w:date="2025-04-08T13:34:00Z">
            <w:rPr>
              <w:ins w:id="2393" w:author="giladsar@gmail.com" w:date="2025-04-08T13:02:00Z"/>
              <w:color w:val="000000"/>
              <w:rtl/>
            </w:rPr>
          </w:rPrChange>
        </w:rPr>
      </w:pPr>
      <w:ins w:id="2394" w:author="giladsar@gmail.com" w:date="2025-04-08T13:02:00Z">
        <w:r w:rsidRPr="00250813">
          <w:rPr>
            <w:rFonts w:asciiTheme="minorBidi" w:hAnsiTheme="minorBidi" w:cstheme="minorBidi"/>
            <w:color w:val="000000"/>
            <w:rtl/>
            <w:rPrChange w:id="2395" w:author="giladsar@gmail.com" w:date="2025-04-08T13:34:00Z">
              <w:rPr>
                <w:color w:val="000000"/>
                <w:rtl/>
              </w:rPr>
            </w:rPrChange>
          </w:rPr>
          <w:t>נשוי</w:t>
        </w:r>
      </w:ins>
    </w:p>
    <w:p w14:paraId="30E3187D" w14:textId="77777777" w:rsidR="00D51712" w:rsidRPr="00250813" w:rsidRDefault="00D51712" w:rsidP="00D51712">
      <w:pPr>
        <w:pStyle w:val="NormalWeb"/>
        <w:numPr>
          <w:ilvl w:val="0"/>
          <w:numId w:val="24"/>
        </w:numPr>
        <w:shd w:val="clear" w:color="auto" w:fill="FFFFFF"/>
        <w:bidi/>
        <w:spacing w:before="0" w:beforeAutospacing="0" w:after="0" w:afterAutospacing="0"/>
        <w:textAlignment w:val="baseline"/>
        <w:rPr>
          <w:ins w:id="2396" w:author="giladsar@gmail.com" w:date="2025-04-08T13:02:00Z"/>
          <w:rFonts w:asciiTheme="minorBidi" w:hAnsiTheme="minorBidi" w:cstheme="minorBidi"/>
          <w:color w:val="000000"/>
          <w:rtl/>
          <w:rPrChange w:id="2397" w:author="giladsar@gmail.com" w:date="2025-04-08T13:34:00Z">
            <w:rPr>
              <w:ins w:id="2398" w:author="giladsar@gmail.com" w:date="2025-04-08T13:02:00Z"/>
              <w:color w:val="000000"/>
              <w:rtl/>
            </w:rPr>
          </w:rPrChange>
        </w:rPr>
      </w:pPr>
      <w:ins w:id="2399" w:author="giladsar@gmail.com" w:date="2025-04-08T13:02:00Z">
        <w:r w:rsidRPr="00250813">
          <w:rPr>
            <w:rFonts w:asciiTheme="minorBidi" w:hAnsiTheme="minorBidi" w:cstheme="minorBidi"/>
            <w:color w:val="000000"/>
            <w:rtl/>
            <w:rPrChange w:id="2400" w:author="giladsar@gmail.com" w:date="2025-04-08T13:34:00Z">
              <w:rPr>
                <w:color w:val="000000"/>
                <w:rtl/>
              </w:rPr>
            </w:rPrChange>
          </w:rPr>
          <w:t>גרוש</w:t>
        </w:r>
      </w:ins>
    </w:p>
    <w:p w14:paraId="132F3127" w14:textId="77777777" w:rsidR="00D51712" w:rsidRPr="00250813" w:rsidRDefault="00D51712" w:rsidP="00D51712">
      <w:pPr>
        <w:pStyle w:val="NormalWeb"/>
        <w:numPr>
          <w:ilvl w:val="0"/>
          <w:numId w:val="24"/>
        </w:numPr>
        <w:shd w:val="clear" w:color="auto" w:fill="FFFFFF"/>
        <w:bidi/>
        <w:spacing w:before="0" w:beforeAutospacing="0" w:after="0" w:afterAutospacing="0"/>
        <w:textAlignment w:val="baseline"/>
        <w:rPr>
          <w:ins w:id="2401" w:author="giladsar@gmail.com" w:date="2025-04-08T13:02:00Z"/>
          <w:rFonts w:asciiTheme="minorBidi" w:hAnsiTheme="minorBidi" w:cstheme="minorBidi"/>
          <w:color w:val="000000"/>
          <w:rtl/>
          <w:rPrChange w:id="2402" w:author="giladsar@gmail.com" w:date="2025-04-08T13:34:00Z">
            <w:rPr>
              <w:ins w:id="2403" w:author="giladsar@gmail.com" w:date="2025-04-08T13:02:00Z"/>
              <w:color w:val="000000"/>
              <w:rtl/>
            </w:rPr>
          </w:rPrChange>
        </w:rPr>
      </w:pPr>
      <w:ins w:id="2404" w:author="giladsar@gmail.com" w:date="2025-04-08T13:02:00Z">
        <w:r w:rsidRPr="00250813">
          <w:rPr>
            <w:rFonts w:asciiTheme="minorBidi" w:hAnsiTheme="minorBidi" w:cstheme="minorBidi"/>
            <w:color w:val="000000"/>
            <w:rtl/>
            <w:rPrChange w:id="2405" w:author="giladsar@gmail.com" w:date="2025-04-08T13:34:00Z">
              <w:rPr>
                <w:color w:val="000000"/>
                <w:rtl/>
              </w:rPr>
            </w:rPrChange>
          </w:rPr>
          <w:t>אלמן </w:t>
        </w:r>
      </w:ins>
    </w:p>
    <w:p w14:paraId="147D726C" w14:textId="77777777" w:rsidR="00D51712" w:rsidRPr="00250813" w:rsidRDefault="00D51712" w:rsidP="00D51712">
      <w:pPr>
        <w:pStyle w:val="NormalWeb"/>
        <w:numPr>
          <w:ilvl w:val="0"/>
          <w:numId w:val="24"/>
        </w:numPr>
        <w:shd w:val="clear" w:color="auto" w:fill="FFFFFF"/>
        <w:bidi/>
        <w:spacing w:before="0" w:beforeAutospacing="0" w:after="0" w:afterAutospacing="0"/>
        <w:textAlignment w:val="baseline"/>
        <w:rPr>
          <w:ins w:id="2406" w:author="giladsar@gmail.com" w:date="2025-04-08T13:02:00Z"/>
          <w:rFonts w:asciiTheme="minorBidi" w:hAnsiTheme="minorBidi" w:cstheme="minorBidi"/>
          <w:b/>
          <w:bCs/>
          <w:color w:val="000000"/>
          <w:rtl/>
          <w:rPrChange w:id="2407" w:author="giladsar@gmail.com" w:date="2025-04-08T13:34:00Z">
            <w:rPr>
              <w:ins w:id="2408" w:author="giladsar@gmail.com" w:date="2025-04-08T13:02:00Z"/>
              <w:b/>
              <w:bCs/>
              <w:color w:val="000000"/>
              <w:rtl/>
            </w:rPr>
          </w:rPrChange>
        </w:rPr>
      </w:pPr>
      <w:ins w:id="2409" w:author="giladsar@gmail.com" w:date="2025-04-08T13:02:00Z">
        <w:r w:rsidRPr="00250813">
          <w:rPr>
            <w:rFonts w:asciiTheme="minorBidi" w:hAnsiTheme="minorBidi" w:cstheme="minorBidi"/>
            <w:color w:val="000000"/>
            <w:rtl/>
            <w:rPrChange w:id="2410" w:author="giladsar@gmail.com" w:date="2025-04-08T13:34:00Z">
              <w:rPr>
                <w:color w:val="000000"/>
                <w:rtl/>
              </w:rPr>
            </w:rPrChange>
          </w:rPr>
          <w:lastRenderedPageBreak/>
          <w:t>אחר (שדה טקסט)</w:t>
        </w:r>
        <w:r w:rsidRPr="00250813">
          <w:rPr>
            <w:rFonts w:asciiTheme="minorBidi" w:hAnsiTheme="minorBidi" w:cstheme="minorBidi"/>
            <w:b/>
            <w:bCs/>
            <w:color w:val="000000"/>
            <w:rtl/>
            <w:rPrChange w:id="2411" w:author="giladsar@gmail.com" w:date="2025-04-08T13:34:00Z">
              <w:rPr>
                <w:b/>
                <w:bCs/>
                <w:color w:val="000000"/>
                <w:rtl/>
              </w:rPr>
            </w:rPrChange>
          </w:rPr>
          <w:t> </w:t>
        </w:r>
      </w:ins>
    </w:p>
    <w:p w14:paraId="46EEF67F" w14:textId="30E2E2DF" w:rsidR="003C688A" w:rsidRPr="00250813" w:rsidDel="00D51712" w:rsidRDefault="003C688A" w:rsidP="003C688A">
      <w:pPr>
        <w:pStyle w:val="NormalWeb"/>
        <w:shd w:val="clear" w:color="auto" w:fill="FFFFFF"/>
        <w:bidi/>
        <w:spacing w:before="0" w:beforeAutospacing="0" w:after="0" w:afterAutospacing="0"/>
        <w:rPr>
          <w:del w:id="2412" w:author="giladsar@gmail.com" w:date="2025-04-08T13:02:00Z"/>
          <w:rFonts w:asciiTheme="minorBidi" w:hAnsiTheme="minorBidi" w:cstheme="minorBidi"/>
          <w:rPrChange w:id="2413" w:author="giladsar@gmail.com" w:date="2025-04-08T13:34:00Z">
            <w:rPr>
              <w:del w:id="2414" w:author="giladsar@gmail.com" w:date="2025-04-08T13:02:00Z"/>
            </w:rPr>
          </w:rPrChange>
        </w:rPr>
      </w:pPr>
      <w:del w:id="2415" w:author="giladsar@gmail.com" w:date="2025-04-08T13:02:00Z">
        <w:r w:rsidRPr="00250813" w:rsidDel="00D51712">
          <w:rPr>
            <w:rFonts w:asciiTheme="minorBidi" w:hAnsiTheme="minorBidi" w:cstheme="minorBidi"/>
            <w:b/>
            <w:bCs/>
            <w:color w:val="5B9BD5"/>
            <w:rtl/>
            <w:rPrChange w:id="2416" w:author="giladsar@gmail.com" w:date="2025-04-08T13:34:00Z">
              <w:rPr>
                <w:rFonts w:ascii="Arial" w:hAnsi="Arial" w:cs="Arial"/>
                <w:b/>
                <w:bCs/>
                <w:color w:val="5B9BD5"/>
                <w:rtl/>
              </w:rPr>
            </w:rPrChange>
          </w:rPr>
          <w:delText xml:space="preserve">[דמוגרפיה </w:delText>
        </w:r>
      </w:del>
      <w:del w:id="2417" w:author="giladsar@gmail.com" w:date="2025-03-04T12:53:00Z">
        <w:r w:rsidRPr="00250813" w:rsidDel="00CC3277">
          <w:rPr>
            <w:rFonts w:asciiTheme="minorBidi" w:hAnsiTheme="minorBidi" w:cstheme="minorBidi"/>
            <w:b/>
            <w:bCs/>
            <w:color w:val="5B9BD5"/>
            <w:rtl/>
            <w:rPrChange w:id="2418" w:author="giladsar@gmail.com" w:date="2025-04-08T13:34:00Z">
              <w:rPr>
                <w:rFonts w:ascii="Arial" w:hAnsi="Arial" w:cs="Arial"/>
                <w:b/>
                <w:bCs/>
                <w:color w:val="5B9BD5"/>
                <w:rtl/>
              </w:rPr>
            </w:rPrChange>
          </w:rPr>
          <w:delText>2</w:delText>
        </w:r>
      </w:del>
      <w:del w:id="2419" w:author="giladsar@gmail.com" w:date="2025-04-08T13:02:00Z">
        <w:r w:rsidRPr="00250813" w:rsidDel="00D51712">
          <w:rPr>
            <w:rFonts w:asciiTheme="minorBidi" w:hAnsiTheme="minorBidi" w:cstheme="minorBidi"/>
            <w:b/>
            <w:bCs/>
            <w:color w:val="5B9BD5"/>
            <w:rtl/>
            <w:rPrChange w:id="2420" w:author="giladsar@gmail.com" w:date="2025-04-08T13:34:00Z">
              <w:rPr>
                <w:rFonts w:ascii="Arial" w:hAnsi="Arial" w:cs="Arial"/>
                <w:b/>
                <w:bCs/>
                <w:color w:val="5B9BD5"/>
                <w:rtl/>
              </w:rPr>
            </w:rPrChange>
          </w:rPr>
          <w:delText>]</w:delText>
        </w:r>
      </w:del>
    </w:p>
    <w:p w14:paraId="58733E40" w14:textId="0B264C1F" w:rsidR="003C688A" w:rsidRPr="00250813" w:rsidDel="00D51712" w:rsidRDefault="003C688A" w:rsidP="003C688A">
      <w:pPr>
        <w:pStyle w:val="NormalWeb"/>
        <w:shd w:val="clear" w:color="auto" w:fill="FFFFFF"/>
        <w:bidi/>
        <w:spacing w:before="0" w:beforeAutospacing="0" w:after="0" w:afterAutospacing="0"/>
        <w:rPr>
          <w:del w:id="2421" w:author="giladsar@gmail.com" w:date="2025-04-08T13:02:00Z"/>
          <w:rFonts w:asciiTheme="minorBidi" w:hAnsiTheme="minorBidi" w:cstheme="minorBidi"/>
          <w:rtl/>
          <w:rPrChange w:id="2422" w:author="giladsar@gmail.com" w:date="2025-04-08T13:34:00Z">
            <w:rPr>
              <w:del w:id="2423" w:author="giladsar@gmail.com" w:date="2025-04-08T13:02:00Z"/>
              <w:rtl/>
            </w:rPr>
          </w:rPrChange>
        </w:rPr>
      </w:pPr>
    </w:p>
    <w:p w14:paraId="58280E77" w14:textId="40DE8F5F" w:rsidR="003C688A" w:rsidRPr="00250813" w:rsidDel="00D51712" w:rsidRDefault="003C688A" w:rsidP="003C688A">
      <w:pPr>
        <w:pStyle w:val="NormalWeb"/>
        <w:shd w:val="clear" w:color="auto" w:fill="FFFFFF"/>
        <w:bidi/>
        <w:spacing w:before="0" w:beforeAutospacing="0" w:after="0" w:afterAutospacing="0"/>
        <w:rPr>
          <w:del w:id="2424" w:author="giladsar@gmail.com" w:date="2025-04-08T13:02:00Z"/>
          <w:rFonts w:asciiTheme="minorBidi" w:hAnsiTheme="minorBidi" w:cstheme="minorBidi"/>
          <w:rtl/>
          <w:rPrChange w:id="2425" w:author="giladsar@gmail.com" w:date="2025-04-08T13:34:00Z">
            <w:rPr>
              <w:del w:id="2426" w:author="giladsar@gmail.com" w:date="2025-04-08T13:02:00Z"/>
              <w:rtl/>
            </w:rPr>
          </w:rPrChange>
        </w:rPr>
      </w:pPr>
      <w:del w:id="2427" w:author="giladsar@gmail.com" w:date="2025-04-08T13:02:00Z">
        <w:r w:rsidRPr="00250813" w:rsidDel="00D51712">
          <w:rPr>
            <w:rFonts w:asciiTheme="minorBidi" w:hAnsiTheme="minorBidi" w:cstheme="minorBidi"/>
            <w:color w:val="000000"/>
            <w:rtl/>
            <w:rPrChange w:id="2428" w:author="giladsar@gmail.com" w:date="2025-04-08T13:34:00Z">
              <w:rPr>
                <w:rFonts w:ascii="Arial" w:hAnsi="Arial" w:cs="Arial"/>
                <w:color w:val="000000"/>
                <w:rtl/>
              </w:rPr>
            </w:rPrChange>
          </w:rPr>
          <w:delText xml:space="preserve">לקראת סיום, תתבקש למסור מידע דמוגרפי כללי </w:delText>
        </w:r>
      </w:del>
      <w:del w:id="2429" w:author="giladsar@gmail.com" w:date="2025-03-04T12:53:00Z">
        <w:r w:rsidRPr="00250813" w:rsidDel="00CC3277">
          <w:rPr>
            <w:rFonts w:asciiTheme="minorBidi" w:hAnsiTheme="minorBidi" w:cstheme="minorBidi"/>
            <w:color w:val="000000"/>
            <w:rtl/>
            <w:rPrChange w:id="2430" w:author="giladsar@gmail.com" w:date="2025-04-08T13:34:00Z">
              <w:rPr>
                <w:rFonts w:ascii="Arial" w:hAnsi="Arial" w:cs="Arial"/>
                <w:color w:val="000000"/>
                <w:rtl/>
              </w:rPr>
            </w:rPrChange>
          </w:rPr>
          <w:delText>נוסף</w:delText>
        </w:r>
      </w:del>
    </w:p>
    <w:p w14:paraId="33862F03" w14:textId="144241B4" w:rsidR="003C688A" w:rsidRPr="00250813" w:rsidDel="00D51712" w:rsidRDefault="003C688A" w:rsidP="003C688A">
      <w:pPr>
        <w:pStyle w:val="NormalWeb"/>
        <w:shd w:val="clear" w:color="auto" w:fill="FFFFFF"/>
        <w:bidi/>
        <w:spacing w:before="0" w:beforeAutospacing="0" w:after="0" w:afterAutospacing="0"/>
        <w:rPr>
          <w:del w:id="2431" w:author="giladsar@gmail.com" w:date="2025-04-08T13:02:00Z"/>
          <w:rFonts w:asciiTheme="minorBidi" w:hAnsiTheme="minorBidi" w:cstheme="minorBidi"/>
          <w:b/>
          <w:bCs/>
          <w:color w:val="000000"/>
          <w:rtl/>
          <w:rPrChange w:id="2432" w:author="giladsar@gmail.com" w:date="2025-04-08T13:34:00Z">
            <w:rPr>
              <w:del w:id="2433" w:author="giladsar@gmail.com" w:date="2025-04-08T13:02:00Z"/>
              <w:rFonts w:ascii="Arial" w:hAnsi="Arial" w:cs="Arial"/>
              <w:b/>
              <w:bCs/>
              <w:color w:val="000000"/>
              <w:rtl/>
            </w:rPr>
          </w:rPrChange>
        </w:rPr>
      </w:pPr>
    </w:p>
    <w:p w14:paraId="4A42376C" w14:textId="4CDF4299" w:rsidR="00E72C13" w:rsidRPr="00250813" w:rsidDel="00D51712" w:rsidRDefault="00E72C13" w:rsidP="00E72C13">
      <w:pPr>
        <w:bidi/>
        <w:rPr>
          <w:del w:id="2434" w:author="giladsar@gmail.com" w:date="2025-04-08T13:02:00Z"/>
          <w:rFonts w:asciiTheme="minorBidi" w:hAnsiTheme="minorBidi" w:cstheme="minorBidi"/>
          <w:rtl/>
        </w:rPr>
      </w:pPr>
    </w:p>
    <w:p w14:paraId="69551395" w14:textId="2677059B" w:rsidR="00E72C13" w:rsidRPr="00250813" w:rsidDel="00D51712" w:rsidRDefault="00E72C13" w:rsidP="00E72C13">
      <w:pPr>
        <w:bidi/>
        <w:spacing w:after="120"/>
        <w:rPr>
          <w:del w:id="2435" w:author="giladsar@gmail.com" w:date="2025-04-08T13:02:00Z"/>
          <w:rFonts w:asciiTheme="minorBidi" w:hAnsiTheme="minorBidi" w:cstheme="minorBidi"/>
        </w:rPr>
      </w:pPr>
      <w:del w:id="2436" w:author="giladsar@gmail.com" w:date="2025-04-08T13:02:00Z">
        <w:r w:rsidRPr="00250813" w:rsidDel="00D51712">
          <w:rPr>
            <w:rFonts w:asciiTheme="minorBidi" w:hAnsiTheme="minorBidi" w:cstheme="minorBidi"/>
            <w:b/>
            <w:bCs/>
            <w:color w:val="000000"/>
            <w:shd w:val="clear" w:color="auto" w:fill="FFFFFF"/>
            <w:rtl/>
          </w:rPr>
          <w:delText>[</w:delText>
        </w:r>
        <w:r w:rsidRPr="00250813" w:rsidDel="00D51712">
          <w:rPr>
            <w:rFonts w:asciiTheme="minorBidi" w:hAnsiTheme="minorBidi" w:cstheme="minorBidi"/>
            <w:b/>
            <w:bCs/>
            <w:color w:val="000000"/>
            <w:shd w:val="clear" w:color="auto" w:fill="FFFFFF"/>
          </w:rPr>
          <w:delText>Trans spectrum</w:delText>
        </w:r>
        <w:r w:rsidRPr="00250813" w:rsidDel="00D51712">
          <w:rPr>
            <w:rFonts w:asciiTheme="minorBidi" w:hAnsiTheme="minorBidi" w:cstheme="minorBidi"/>
            <w:b/>
            <w:bCs/>
            <w:color w:val="000000"/>
            <w:shd w:val="clear" w:color="auto" w:fill="FFFFFF"/>
            <w:rtl/>
          </w:rPr>
          <w:delText>] </w:delText>
        </w:r>
      </w:del>
    </w:p>
    <w:p w14:paraId="7FDD23CD" w14:textId="1C1C3914" w:rsidR="00E72C13" w:rsidRPr="00250813" w:rsidDel="00D51712" w:rsidRDefault="00E72C13" w:rsidP="00E72C13">
      <w:pPr>
        <w:bidi/>
        <w:spacing w:after="120"/>
        <w:rPr>
          <w:del w:id="2437" w:author="giladsar@gmail.com" w:date="2025-04-08T13:02:00Z"/>
          <w:rFonts w:asciiTheme="minorBidi" w:hAnsiTheme="minorBidi" w:cstheme="minorBidi"/>
          <w:rtl/>
        </w:rPr>
      </w:pPr>
      <w:del w:id="2438" w:author="giladsar@gmail.com" w:date="2025-04-08T13:02:00Z">
        <w:r w:rsidRPr="00250813" w:rsidDel="00D51712">
          <w:rPr>
            <w:rFonts w:asciiTheme="minorBidi" w:hAnsiTheme="minorBidi" w:cstheme="minorBidi"/>
            <w:color w:val="000000"/>
            <w:shd w:val="clear" w:color="auto" w:fill="FFFFFF"/>
            <w:rtl/>
          </w:rPr>
          <w:delText>האם את/ה מזדהה עם המין שהוצמד לך בלידה?</w:delText>
        </w:r>
      </w:del>
    </w:p>
    <w:p w14:paraId="61B36628" w14:textId="35C2BBF6" w:rsidR="00E72C13" w:rsidRPr="00250813" w:rsidDel="00D51712" w:rsidRDefault="00E72C13" w:rsidP="00E72C13">
      <w:pPr>
        <w:numPr>
          <w:ilvl w:val="0"/>
          <w:numId w:val="5"/>
        </w:numPr>
        <w:bidi/>
        <w:textAlignment w:val="baseline"/>
        <w:rPr>
          <w:del w:id="2439" w:author="giladsar@gmail.com" w:date="2025-04-08T13:02:00Z"/>
          <w:rFonts w:asciiTheme="minorBidi" w:hAnsiTheme="minorBidi" w:cstheme="minorBidi"/>
          <w:color w:val="000000"/>
          <w:rtl/>
        </w:rPr>
      </w:pPr>
      <w:del w:id="2440" w:author="giladsar@gmail.com" w:date="2025-04-08T13:02:00Z">
        <w:r w:rsidRPr="00250813" w:rsidDel="00D51712">
          <w:rPr>
            <w:rFonts w:asciiTheme="minorBidi" w:hAnsiTheme="minorBidi" w:cstheme="minorBidi"/>
            <w:color w:val="000000"/>
            <w:shd w:val="clear" w:color="auto" w:fill="FFFFFF"/>
            <w:rtl/>
          </w:rPr>
          <w:delText>כן </w:delText>
        </w:r>
      </w:del>
    </w:p>
    <w:p w14:paraId="3A6301F2" w14:textId="5A0621AA" w:rsidR="00E72C13" w:rsidRPr="00250813" w:rsidDel="00D51712" w:rsidRDefault="00E72C13" w:rsidP="00E72C13">
      <w:pPr>
        <w:numPr>
          <w:ilvl w:val="0"/>
          <w:numId w:val="5"/>
        </w:numPr>
        <w:bidi/>
        <w:textAlignment w:val="baseline"/>
        <w:rPr>
          <w:del w:id="2441" w:author="giladsar@gmail.com" w:date="2025-04-08T13:02:00Z"/>
          <w:rFonts w:asciiTheme="minorBidi" w:hAnsiTheme="minorBidi" w:cstheme="minorBidi"/>
          <w:color w:val="000000"/>
          <w:rtl/>
        </w:rPr>
      </w:pPr>
      <w:del w:id="2442" w:author="giladsar@gmail.com" w:date="2025-04-08T13:02:00Z">
        <w:r w:rsidRPr="00250813" w:rsidDel="00D51712">
          <w:rPr>
            <w:rFonts w:asciiTheme="minorBidi" w:hAnsiTheme="minorBidi" w:cstheme="minorBidi"/>
            <w:color w:val="000000"/>
            <w:shd w:val="clear" w:color="auto" w:fill="FFFFFF"/>
            <w:rtl/>
          </w:rPr>
          <w:delText>לא </w:delText>
        </w:r>
      </w:del>
    </w:p>
    <w:p w14:paraId="034E6C98" w14:textId="7D4C86B7" w:rsidR="00E72C13" w:rsidRPr="00250813" w:rsidDel="00D51712" w:rsidRDefault="00E72C13" w:rsidP="00E72C13">
      <w:pPr>
        <w:numPr>
          <w:ilvl w:val="0"/>
          <w:numId w:val="5"/>
        </w:numPr>
        <w:bidi/>
        <w:spacing w:after="120"/>
        <w:textAlignment w:val="baseline"/>
        <w:rPr>
          <w:del w:id="2443" w:author="giladsar@gmail.com" w:date="2025-04-08T13:02:00Z"/>
          <w:rFonts w:asciiTheme="minorBidi" w:hAnsiTheme="minorBidi" w:cstheme="minorBidi"/>
          <w:color w:val="000000"/>
          <w:rtl/>
        </w:rPr>
      </w:pPr>
      <w:del w:id="2444" w:author="giladsar@gmail.com" w:date="2025-04-08T13:02:00Z">
        <w:r w:rsidRPr="00250813" w:rsidDel="00D51712">
          <w:rPr>
            <w:rFonts w:asciiTheme="minorBidi" w:hAnsiTheme="minorBidi" w:cstheme="minorBidi"/>
            <w:color w:val="000000"/>
            <w:shd w:val="clear" w:color="auto" w:fill="FFFFFF"/>
            <w:rtl/>
          </w:rPr>
          <w:delText>מעדיף שלא לומר </w:delText>
        </w:r>
      </w:del>
    </w:p>
    <w:p w14:paraId="72A8C83A" w14:textId="5349783C" w:rsidR="00E72C13" w:rsidRPr="00250813" w:rsidDel="00D51712" w:rsidRDefault="00E72C13" w:rsidP="00E72C13">
      <w:pPr>
        <w:bidi/>
        <w:spacing w:after="120"/>
        <w:rPr>
          <w:del w:id="2445" w:author="giladsar@gmail.com" w:date="2025-04-08T13:02:00Z"/>
          <w:rFonts w:asciiTheme="minorBidi" w:hAnsiTheme="minorBidi" w:cstheme="minorBidi"/>
          <w:rtl/>
        </w:rPr>
      </w:pPr>
      <w:del w:id="2446" w:author="giladsar@gmail.com" w:date="2025-04-08T13:02:00Z">
        <w:r w:rsidRPr="00250813" w:rsidDel="00D51712">
          <w:rPr>
            <w:rFonts w:asciiTheme="minorBidi" w:hAnsiTheme="minorBidi" w:cstheme="minorBidi"/>
            <w:b/>
            <w:bCs/>
            <w:color w:val="000000"/>
            <w:shd w:val="clear" w:color="auto" w:fill="FFFFFF"/>
            <w:rtl/>
          </w:rPr>
          <w:delText>[</w:delText>
        </w:r>
        <w:r w:rsidRPr="00250813" w:rsidDel="00D51712">
          <w:rPr>
            <w:rFonts w:asciiTheme="minorBidi" w:hAnsiTheme="minorBidi" w:cstheme="minorBidi"/>
            <w:b/>
            <w:bCs/>
            <w:color w:val="000000"/>
            <w:shd w:val="clear" w:color="auto" w:fill="FFFFFF"/>
          </w:rPr>
          <w:delText>Sexual Orientation</w:delText>
        </w:r>
        <w:r w:rsidRPr="00250813" w:rsidDel="00D51712">
          <w:rPr>
            <w:rFonts w:asciiTheme="minorBidi" w:hAnsiTheme="minorBidi" w:cstheme="minorBidi"/>
            <w:b/>
            <w:bCs/>
            <w:color w:val="000000"/>
            <w:shd w:val="clear" w:color="auto" w:fill="FFFFFF"/>
            <w:rtl/>
          </w:rPr>
          <w:delText>] </w:delText>
        </w:r>
      </w:del>
    </w:p>
    <w:p w14:paraId="50163E13" w14:textId="5C0BBD74" w:rsidR="00E72C13" w:rsidRPr="00250813" w:rsidDel="00D51712" w:rsidRDefault="00E72C13" w:rsidP="00E72C13">
      <w:pPr>
        <w:bidi/>
        <w:spacing w:after="120"/>
        <w:rPr>
          <w:del w:id="2447" w:author="giladsar@gmail.com" w:date="2025-04-08T13:02:00Z"/>
          <w:rFonts w:asciiTheme="minorBidi" w:hAnsiTheme="minorBidi" w:cstheme="minorBidi"/>
          <w:rtl/>
        </w:rPr>
      </w:pPr>
      <w:del w:id="2448" w:author="giladsar@gmail.com" w:date="2025-04-08T13:02:00Z">
        <w:r w:rsidRPr="00250813" w:rsidDel="00D51712">
          <w:rPr>
            <w:rFonts w:asciiTheme="minorBidi" w:hAnsiTheme="minorBidi" w:cstheme="minorBidi"/>
            <w:color w:val="000000"/>
            <w:shd w:val="clear" w:color="auto" w:fill="FFFFFF"/>
            <w:rtl/>
          </w:rPr>
          <w:delText>מהי נטייתך המינית? </w:delText>
        </w:r>
      </w:del>
    </w:p>
    <w:p w14:paraId="00584A21" w14:textId="64C741D2" w:rsidR="00E72C13" w:rsidRPr="00250813" w:rsidDel="00D51712" w:rsidRDefault="00E72C13" w:rsidP="00E72C13">
      <w:pPr>
        <w:numPr>
          <w:ilvl w:val="0"/>
          <w:numId w:val="6"/>
        </w:numPr>
        <w:bidi/>
        <w:textAlignment w:val="baseline"/>
        <w:rPr>
          <w:del w:id="2449" w:author="giladsar@gmail.com" w:date="2025-04-08T13:02:00Z"/>
          <w:rFonts w:asciiTheme="minorBidi" w:hAnsiTheme="minorBidi" w:cstheme="minorBidi"/>
          <w:color w:val="000000"/>
          <w:rtl/>
        </w:rPr>
      </w:pPr>
      <w:del w:id="2450" w:author="giladsar@gmail.com" w:date="2025-04-08T13:02:00Z">
        <w:r w:rsidRPr="00250813" w:rsidDel="00D51712">
          <w:rPr>
            <w:rFonts w:asciiTheme="minorBidi" w:hAnsiTheme="minorBidi" w:cstheme="minorBidi"/>
            <w:color w:val="000000"/>
            <w:shd w:val="clear" w:color="auto" w:fill="FFFFFF"/>
            <w:rtl/>
          </w:rPr>
          <w:delText>הטרוסקסואליות</w:delText>
        </w:r>
      </w:del>
    </w:p>
    <w:p w14:paraId="562084B1" w14:textId="49844E20" w:rsidR="00E72C13" w:rsidRPr="00250813" w:rsidDel="00D51712" w:rsidRDefault="00E72C13" w:rsidP="00E72C13">
      <w:pPr>
        <w:numPr>
          <w:ilvl w:val="0"/>
          <w:numId w:val="6"/>
        </w:numPr>
        <w:bidi/>
        <w:textAlignment w:val="baseline"/>
        <w:rPr>
          <w:del w:id="2451" w:author="giladsar@gmail.com" w:date="2025-04-08T13:02:00Z"/>
          <w:rFonts w:asciiTheme="minorBidi" w:hAnsiTheme="minorBidi" w:cstheme="minorBidi"/>
          <w:color w:val="000000"/>
          <w:rtl/>
        </w:rPr>
      </w:pPr>
      <w:del w:id="2452" w:author="giladsar@gmail.com" w:date="2025-04-08T13:02:00Z">
        <w:r w:rsidRPr="00250813" w:rsidDel="00D51712">
          <w:rPr>
            <w:rFonts w:asciiTheme="minorBidi" w:hAnsiTheme="minorBidi" w:cstheme="minorBidi"/>
            <w:color w:val="000000"/>
            <w:shd w:val="clear" w:color="auto" w:fill="FFFFFF"/>
            <w:rtl/>
          </w:rPr>
          <w:delText>הומו-סקסואליות</w:delText>
        </w:r>
      </w:del>
    </w:p>
    <w:p w14:paraId="388F56B1" w14:textId="26E75CA1" w:rsidR="00E72C13" w:rsidRPr="00250813" w:rsidDel="00D51712" w:rsidRDefault="00E72C13" w:rsidP="00E72C13">
      <w:pPr>
        <w:numPr>
          <w:ilvl w:val="0"/>
          <w:numId w:val="6"/>
        </w:numPr>
        <w:bidi/>
        <w:textAlignment w:val="baseline"/>
        <w:rPr>
          <w:del w:id="2453" w:author="giladsar@gmail.com" w:date="2025-04-08T13:02:00Z"/>
          <w:rFonts w:asciiTheme="minorBidi" w:hAnsiTheme="minorBidi" w:cstheme="minorBidi"/>
          <w:color w:val="000000"/>
          <w:rtl/>
        </w:rPr>
      </w:pPr>
      <w:del w:id="2454" w:author="giladsar@gmail.com" w:date="2025-04-08T13:02:00Z">
        <w:r w:rsidRPr="00250813" w:rsidDel="00D51712">
          <w:rPr>
            <w:rFonts w:asciiTheme="minorBidi" w:hAnsiTheme="minorBidi" w:cstheme="minorBidi"/>
            <w:color w:val="000000"/>
            <w:shd w:val="clear" w:color="auto" w:fill="FFFFFF"/>
            <w:rtl/>
          </w:rPr>
          <w:delText>בי-סקסואליות </w:delText>
        </w:r>
      </w:del>
    </w:p>
    <w:p w14:paraId="6DFD84BD" w14:textId="70CA921F" w:rsidR="00E72C13" w:rsidRPr="00250813" w:rsidDel="00D51712" w:rsidRDefault="00E72C13" w:rsidP="00E72C13">
      <w:pPr>
        <w:numPr>
          <w:ilvl w:val="0"/>
          <w:numId w:val="6"/>
        </w:numPr>
        <w:bidi/>
        <w:textAlignment w:val="baseline"/>
        <w:rPr>
          <w:del w:id="2455" w:author="giladsar@gmail.com" w:date="2025-04-08T13:02:00Z"/>
          <w:rFonts w:asciiTheme="minorBidi" w:hAnsiTheme="minorBidi" w:cstheme="minorBidi"/>
          <w:color w:val="000000"/>
          <w:rtl/>
        </w:rPr>
      </w:pPr>
      <w:del w:id="2456" w:author="giladsar@gmail.com" w:date="2025-03-04T12:53:00Z">
        <w:r w:rsidRPr="00250813" w:rsidDel="000C2B45">
          <w:rPr>
            <w:rFonts w:asciiTheme="minorBidi" w:hAnsiTheme="minorBidi" w:cstheme="minorBidi"/>
            <w:color w:val="000000"/>
            <w:shd w:val="clear" w:color="auto" w:fill="FFFFFF"/>
            <w:rtl/>
          </w:rPr>
          <w:delText>א-מיני</w:delText>
        </w:r>
      </w:del>
    </w:p>
    <w:p w14:paraId="31DA2898" w14:textId="28D3D6FC" w:rsidR="00E72C13" w:rsidRPr="00250813" w:rsidDel="000C2B45" w:rsidRDefault="00E72C13" w:rsidP="00E72C13">
      <w:pPr>
        <w:bidi/>
        <w:rPr>
          <w:del w:id="2457" w:author="giladsar@gmail.com" w:date="2025-03-04T12:53:00Z"/>
          <w:rFonts w:asciiTheme="minorBidi" w:hAnsiTheme="minorBidi" w:cstheme="minorBidi"/>
          <w:rtl/>
          <w:lang w:val="en-US"/>
        </w:rPr>
      </w:pPr>
    </w:p>
    <w:p w14:paraId="19541248" w14:textId="2F86A640" w:rsidR="00E72C13" w:rsidRPr="00250813" w:rsidDel="000C2B45" w:rsidRDefault="00E72C13" w:rsidP="00E72C13">
      <w:pPr>
        <w:bidi/>
        <w:rPr>
          <w:del w:id="2458" w:author="giladsar@gmail.com" w:date="2025-03-04T12:53:00Z"/>
          <w:rFonts w:asciiTheme="minorBidi" w:hAnsiTheme="minorBidi" w:cstheme="minorBidi"/>
          <w:rtl/>
          <w:lang w:val="en-US"/>
        </w:rPr>
      </w:pPr>
      <w:del w:id="2459" w:author="giladsar@gmail.com" w:date="2025-03-04T12:53:00Z">
        <w:r w:rsidRPr="00250813" w:rsidDel="000C2B45">
          <w:rPr>
            <w:rFonts w:asciiTheme="minorBidi" w:hAnsiTheme="minorBidi" w:cstheme="minorBidi"/>
            <w:rtl/>
            <w:lang w:val="en-US"/>
          </w:rPr>
          <w:delText>[</w:delText>
        </w:r>
        <w:r w:rsidRPr="00250813" w:rsidDel="000C2B45">
          <w:rPr>
            <w:rFonts w:asciiTheme="minorBidi" w:hAnsiTheme="minorBidi" w:cstheme="minorBidi"/>
            <w:b/>
            <w:bCs/>
            <w:lang w:val="en-US"/>
          </w:rPr>
          <w:delText>Siblings</w:delText>
        </w:r>
        <w:r w:rsidRPr="00250813" w:rsidDel="000C2B45">
          <w:rPr>
            <w:rFonts w:asciiTheme="minorBidi" w:hAnsiTheme="minorBidi" w:cstheme="minorBidi"/>
            <w:rtl/>
            <w:lang w:val="en-US"/>
          </w:rPr>
          <w:delText>]</w:delText>
        </w:r>
      </w:del>
    </w:p>
    <w:p w14:paraId="494E1D70" w14:textId="5BA4AB15" w:rsidR="00E72C13" w:rsidRPr="00250813" w:rsidDel="000C2B45" w:rsidRDefault="00E72C13" w:rsidP="00E72C13">
      <w:pPr>
        <w:bidi/>
        <w:rPr>
          <w:del w:id="2460" w:author="giladsar@gmail.com" w:date="2025-03-04T12:53:00Z"/>
          <w:rFonts w:asciiTheme="minorBidi" w:hAnsiTheme="minorBidi" w:cstheme="minorBidi"/>
          <w:rtl/>
          <w:lang w:val="en-US"/>
        </w:rPr>
      </w:pPr>
    </w:p>
    <w:p w14:paraId="54CC1DE3" w14:textId="6CFB201F" w:rsidR="00E72C13" w:rsidRPr="00250813" w:rsidDel="000C2B45" w:rsidRDefault="00E72C13" w:rsidP="00E72C13">
      <w:pPr>
        <w:bidi/>
        <w:rPr>
          <w:del w:id="2461" w:author="giladsar@gmail.com" w:date="2025-03-04T12:53:00Z"/>
          <w:rFonts w:asciiTheme="minorBidi" w:hAnsiTheme="minorBidi" w:cstheme="minorBidi"/>
          <w:rtl/>
          <w:lang w:val="en-US"/>
        </w:rPr>
      </w:pPr>
      <w:del w:id="2462" w:author="giladsar@gmail.com" w:date="2025-03-04T12:53:00Z">
        <w:r w:rsidRPr="00250813" w:rsidDel="000C2B45">
          <w:rPr>
            <w:rFonts w:asciiTheme="minorBidi" w:hAnsiTheme="minorBidi" w:cstheme="minorBidi"/>
            <w:rtl/>
            <w:lang w:val="en-US"/>
          </w:rPr>
          <w:delText>כמה אחים ואחיות יש לך במשפחה בגרעינית?</w:delText>
        </w:r>
      </w:del>
    </w:p>
    <w:p w14:paraId="35A38341" w14:textId="790C48E8" w:rsidR="00E72C13" w:rsidRPr="00250813" w:rsidDel="000C2B45" w:rsidRDefault="00E72C13" w:rsidP="00E72C13">
      <w:pPr>
        <w:bidi/>
        <w:rPr>
          <w:del w:id="2463" w:author="giladsar@gmail.com" w:date="2025-03-04T12:53:00Z"/>
          <w:rFonts w:asciiTheme="minorBidi" w:hAnsiTheme="minorBidi" w:cstheme="minorBidi"/>
          <w:rtl/>
          <w:lang w:val="en-US"/>
        </w:rPr>
      </w:pPr>
    </w:p>
    <w:p w14:paraId="25F14D99" w14:textId="6732D939" w:rsidR="003B6A19" w:rsidRPr="00250813" w:rsidDel="000C2B45" w:rsidRDefault="003B6A19" w:rsidP="00E72C13">
      <w:pPr>
        <w:pStyle w:val="ListParagraph"/>
        <w:numPr>
          <w:ilvl w:val="0"/>
          <w:numId w:val="6"/>
        </w:numPr>
        <w:bidi/>
        <w:rPr>
          <w:del w:id="2464" w:author="giladsar@gmail.com" w:date="2025-03-04T12:53:00Z"/>
          <w:rFonts w:asciiTheme="minorBidi" w:eastAsia="Times New Roman" w:hAnsiTheme="minorBidi"/>
          <w:lang w:val="en-US"/>
          <w:rPrChange w:id="2465" w:author="giladsar@gmail.com" w:date="2025-04-08T13:34:00Z">
            <w:rPr>
              <w:del w:id="2466" w:author="giladsar@gmail.com" w:date="2025-03-04T12:53:00Z"/>
              <w:rFonts w:asciiTheme="minorBidi" w:eastAsia="Times New Roman" w:hAnsiTheme="minorBidi"/>
              <w:lang w:val="en-US"/>
            </w:rPr>
          </w:rPrChange>
        </w:rPr>
      </w:pPr>
      <w:del w:id="2467" w:author="giladsar@gmail.com" w:date="2025-03-04T12:53:00Z">
        <w:r w:rsidRPr="00250813" w:rsidDel="000C2B45">
          <w:rPr>
            <w:rFonts w:asciiTheme="minorBidi" w:eastAsia="Times New Roman" w:hAnsiTheme="minorBidi"/>
            <w:lang w:val="en-US"/>
            <w:rPrChange w:id="2468" w:author="giladsar@gmail.com" w:date="2025-04-08T13:34:00Z">
              <w:rPr>
                <w:rFonts w:asciiTheme="minorBidi" w:eastAsia="Times New Roman" w:hAnsiTheme="minorBidi"/>
                <w:lang w:val="en-US"/>
              </w:rPr>
            </w:rPrChange>
          </w:rPr>
          <w:delText xml:space="preserve"> 0</w:delText>
        </w:r>
      </w:del>
    </w:p>
    <w:p w14:paraId="5CEF1CC5" w14:textId="182552EC" w:rsidR="00E72C13" w:rsidRPr="00250813" w:rsidDel="000C2B45" w:rsidRDefault="00E72C13" w:rsidP="003B6A19">
      <w:pPr>
        <w:pStyle w:val="ListParagraph"/>
        <w:numPr>
          <w:ilvl w:val="0"/>
          <w:numId w:val="6"/>
        </w:numPr>
        <w:bidi/>
        <w:rPr>
          <w:del w:id="2469" w:author="giladsar@gmail.com" w:date="2025-03-04T12:53:00Z"/>
          <w:rFonts w:asciiTheme="minorBidi" w:eastAsia="Times New Roman" w:hAnsiTheme="minorBidi"/>
          <w:lang w:val="en-US"/>
          <w:rPrChange w:id="2470" w:author="giladsar@gmail.com" w:date="2025-04-08T13:34:00Z">
            <w:rPr>
              <w:del w:id="2471" w:author="giladsar@gmail.com" w:date="2025-03-04T12:53:00Z"/>
              <w:rFonts w:asciiTheme="minorBidi" w:eastAsia="Times New Roman" w:hAnsiTheme="minorBidi"/>
              <w:lang w:val="en-US"/>
            </w:rPr>
          </w:rPrChange>
        </w:rPr>
      </w:pPr>
      <w:del w:id="2472" w:author="giladsar@gmail.com" w:date="2025-03-04T12:53:00Z">
        <w:r w:rsidRPr="00250813" w:rsidDel="000C2B45">
          <w:rPr>
            <w:rFonts w:asciiTheme="minorBidi" w:eastAsia="Times New Roman" w:hAnsiTheme="minorBidi"/>
            <w:rtl/>
            <w:lang w:val="en-US"/>
            <w:rPrChange w:id="2473" w:author="giladsar@gmail.com" w:date="2025-04-08T13:34:00Z">
              <w:rPr>
                <w:rFonts w:asciiTheme="minorBidi" w:eastAsia="Times New Roman" w:hAnsiTheme="minorBidi"/>
                <w:rtl/>
                <w:lang w:val="en-US"/>
              </w:rPr>
            </w:rPrChange>
          </w:rPr>
          <w:delText>1</w:delText>
        </w:r>
      </w:del>
    </w:p>
    <w:p w14:paraId="5C2F8855" w14:textId="4E0B223F" w:rsidR="00E72C13" w:rsidRPr="00250813" w:rsidDel="000C2B45" w:rsidRDefault="00E72C13" w:rsidP="00E72C13">
      <w:pPr>
        <w:pStyle w:val="ListParagraph"/>
        <w:numPr>
          <w:ilvl w:val="0"/>
          <w:numId w:val="6"/>
        </w:numPr>
        <w:bidi/>
        <w:rPr>
          <w:del w:id="2474" w:author="giladsar@gmail.com" w:date="2025-03-04T12:53:00Z"/>
          <w:rFonts w:asciiTheme="minorBidi" w:eastAsia="Times New Roman" w:hAnsiTheme="minorBidi"/>
          <w:lang w:val="en-US"/>
          <w:rPrChange w:id="2475" w:author="giladsar@gmail.com" w:date="2025-04-08T13:34:00Z">
            <w:rPr>
              <w:del w:id="2476" w:author="giladsar@gmail.com" w:date="2025-03-04T12:53:00Z"/>
              <w:rFonts w:asciiTheme="minorBidi" w:eastAsia="Times New Roman" w:hAnsiTheme="minorBidi"/>
              <w:lang w:val="en-US"/>
            </w:rPr>
          </w:rPrChange>
        </w:rPr>
      </w:pPr>
      <w:del w:id="2477" w:author="giladsar@gmail.com" w:date="2025-03-04T12:53:00Z">
        <w:r w:rsidRPr="00250813" w:rsidDel="000C2B45">
          <w:rPr>
            <w:rFonts w:asciiTheme="minorBidi" w:eastAsia="Times New Roman" w:hAnsiTheme="minorBidi"/>
            <w:rtl/>
            <w:lang w:val="en-US"/>
            <w:rPrChange w:id="2478" w:author="giladsar@gmail.com" w:date="2025-04-08T13:34:00Z">
              <w:rPr>
                <w:rFonts w:asciiTheme="minorBidi" w:eastAsia="Times New Roman" w:hAnsiTheme="minorBidi"/>
                <w:rtl/>
                <w:lang w:val="en-US"/>
              </w:rPr>
            </w:rPrChange>
          </w:rPr>
          <w:delText>2</w:delText>
        </w:r>
      </w:del>
    </w:p>
    <w:p w14:paraId="268E0BC2" w14:textId="1F9673EA" w:rsidR="00E72C13" w:rsidRPr="00250813" w:rsidDel="000C2B45" w:rsidRDefault="00E72C13" w:rsidP="00E72C13">
      <w:pPr>
        <w:pStyle w:val="ListParagraph"/>
        <w:numPr>
          <w:ilvl w:val="0"/>
          <w:numId w:val="6"/>
        </w:numPr>
        <w:bidi/>
        <w:rPr>
          <w:del w:id="2479" w:author="giladsar@gmail.com" w:date="2025-03-04T12:53:00Z"/>
          <w:rFonts w:asciiTheme="minorBidi" w:eastAsia="Times New Roman" w:hAnsiTheme="minorBidi"/>
          <w:lang w:val="en-US"/>
          <w:rPrChange w:id="2480" w:author="giladsar@gmail.com" w:date="2025-04-08T13:34:00Z">
            <w:rPr>
              <w:del w:id="2481" w:author="giladsar@gmail.com" w:date="2025-03-04T12:53:00Z"/>
              <w:rFonts w:asciiTheme="minorBidi" w:eastAsia="Times New Roman" w:hAnsiTheme="minorBidi"/>
              <w:lang w:val="en-US"/>
            </w:rPr>
          </w:rPrChange>
        </w:rPr>
      </w:pPr>
      <w:del w:id="2482" w:author="giladsar@gmail.com" w:date="2025-03-04T12:53:00Z">
        <w:r w:rsidRPr="00250813" w:rsidDel="000C2B45">
          <w:rPr>
            <w:rFonts w:asciiTheme="minorBidi" w:eastAsia="Times New Roman" w:hAnsiTheme="minorBidi"/>
            <w:rtl/>
            <w:lang w:val="en-US"/>
            <w:rPrChange w:id="2483" w:author="giladsar@gmail.com" w:date="2025-04-08T13:34:00Z">
              <w:rPr>
                <w:rFonts w:asciiTheme="minorBidi" w:eastAsia="Times New Roman" w:hAnsiTheme="minorBidi"/>
                <w:rtl/>
                <w:lang w:val="en-US"/>
              </w:rPr>
            </w:rPrChange>
          </w:rPr>
          <w:delText>3</w:delText>
        </w:r>
      </w:del>
    </w:p>
    <w:p w14:paraId="3265D404" w14:textId="4302BE67" w:rsidR="00E72C13" w:rsidRPr="00250813" w:rsidDel="000C2B45" w:rsidRDefault="00E72C13" w:rsidP="00E72C13">
      <w:pPr>
        <w:pStyle w:val="ListParagraph"/>
        <w:numPr>
          <w:ilvl w:val="0"/>
          <w:numId w:val="6"/>
        </w:numPr>
        <w:bidi/>
        <w:rPr>
          <w:del w:id="2484" w:author="giladsar@gmail.com" w:date="2025-03-04T12:53:00Z"/>
          <w:rFonts w:asciiTheme="minorBidi" w:eastAsia="Times New Roman" w:hAnsiTheme="minorBidi"/>
          <w:lang w:val="en-US"/>
          <w:rPrChange w:id="2485" w:author="giladsar@gmail.com" w:date="2025-04-08T13:34:00Z">
            <w:rPr>
              <w:del w:id="2486" w:author="giladsar@gmail.com" w:date="2025-03-04T12:53:00Z"/>
              <w:rFonts w:asciiTheme="minorBidi" w:eastAsia="Times New Roman" w:hAnsiTheme="minorBidi"/>
              <w:lang w:val="en-US"/>
            </w:rPr>
          </w:rPrChange>
        </w:rPr>
      </w:pPr>
      <w:del w:id="2487" w:author="giladsar@gmail.com" w:date="2025-03-04T12:53:00Z">
        <w:r w:rsidRPr="00250813" w:rsidDel="000C2B45">
          <w:rPr>
            <w:rFonts w:asciiTheme="minorBidi" w:eastAsia="Times New Roman" w:hAnsiTheme="minorBidi"/>
            <w:rtl/>
            <w:lang w:val="en-US"/>
            <w:rPrChange w:id="2488" w:author="giladsar@gmail.com" w:date="2025-04-08T13:34:00Z">
              <w:rPr>
                <w:rFonts w:asciiTheme="minorBidi" w:eastAsia="Times New Roman" w:hAnsiTheme="minorBidi"/>
                <w:rtl/>
                <w:lang w:val="en-US"/>
              </w:rPr>
            </w:rPrChange>
          </w:rPr>
          <w:delText>4 ומעלה.</w:delText>
        </w:r>
      </w:del>
    </w:p>
    <w:p w14:paraId="1FFE96F6"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489" w:author="giladsar@gmail.com" w:date="2025-04-08T13:34:00Z">
            <w:rPr>
              <w:rtl/>
            </w:rPr>
          </w:rPrChange>
        </w:rPr>
      </w:pPr>
    </w:p>
    <w:p w14:paraId="04F21058"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490" w:author="giladsar@gmail.com" w:date="2025-04-08T13:34:00Z">
            <w:rPr>
              <w:rtl/>
            </w:rPr>
          </w:rPrChange>
        </w:rPr>
      </w:pPr>
      <w:r w:rsidRPr="00250813">
        <w:rPr>
          <w:rFonts w:asciiTheme="minorBidi" w:hAnsiTheme="minorBidi" w:cstheme="minorBidi"/>
          <w:b/>
          <w:bCs/>
          <w:color w:val="5B9BD5"/>
          <w:rtl/>
          <w:rPrChange w:id="2491" w:author="giladsar@gmail.com" w:date="2025-04-08T13:34:00Z">
            <w:rPr>
              <w:rFonts w:ascii="Arial" w:hAnsi="Arial" w:cs="Arial"/>
              <w:b/>
              <w:bCs/>
              <w:color w:val="5B9BD5"/>
              <w:rtl/>
            </w:rPr>
          </w:rPrChange>
        </w:rPr>
        <w:t>[בירור עניינים טכניים]</w:t>
      </w:r>
    </w:p>
    <w:p w14:paraId="5569C38E"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492" w:author="giladsar@gmail.com" w:date="2025-04-08T13:34:00Z">
            <w:rPr>
              <w:rtl/>
            </w:rPr>
          </w:rPrChange>
        </w:rPr>
      </w:pPr>
    </w:p>
    <w:p w14:paraId="557FF248"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493" w:author="giladsar@gmail.com" w:date="2025-04-08T13:34:00Z">
            <w:rPr>
              <w:rtl/>
            </w:rPr>
          </w:rPrChange>
        </w:rPr>
      </w:pPr>
      <w:r w:rsidRPr="00250813">
        <w:rPr>
          <w:rFonts w:asciiTheme="minorBidi" w:hAnsiTheme="minorBidi" w:cstheme="minorBidi"/>
          <w:b/>
          <w:bCs/>
          <w:color w:val="000000"/>
          <w:rtl/>
          <w:rPrChange w:id="2494" w:author="giladsar@gmail.com" w:date="2025-04-08T13:34:00Z">
            <w:rPr>
              <w:rFonts w:ascii="Arial" w:hAnsi="Arial" w:cs="Arial"/>
              <w:b/>
              <w:bCs/>
              <w:color w:val="000000"/>
              <w:rtl/>
            </w:rPr>
          </w:rPrChange>
        </w:rPr>
        <w:t>נבדק יקר/ה הגעת לסוף המחקר הנוכחי</w:t>
      </w:r>
    </w:p>
    <w:p w14:paraId="287E89E0"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495" w:author="giladsar@gmail.com" w:date="2025-04-08T13:34:00Z">
            <w:rPr>
              <w:rtl/>
            </w:rPr>
          </w:rPrChange>
        </w:rPr>
      </w:pPr>
      <w:r w:rsidRPr="00250813">
        <w:rPr>
          <w:rFonts w:asciiTheme="minorBidi" w:hAnsiTheme="minorBidi" w:cstheme="minorBidi"/>
          <w:color w:val="000000"/>
          <w:rtl/>
          <w:rPrChange w:id="2496" w:author="giladsar@gmail.com" w:date="2025-04-08T13:34:00Z">
            <w:rPr>
              <w:rFonts w:ascii="Arial" w:hAnsi="Arial" w:cs="Arial"/>
              <w:color w:val="000000"/>
              <w:rtl/>
            </w:rPr>
          </w:rPrChange>
        </w:rPr>
        <w:t xml:space="preserve">כעת תבקש/י לענות על מספר שאלות בנוגע למחקר בו השתתפת. </w:t>
      </w:r>
      <w:proofErr w:type="spellStart"/>
      <w:r w:rsidRPr="00250813">
        <w:rPr>
          <w:rFonts w:asciiTheme="minorBidi" w:hAnsiTheme="minorBidi" w:cstheme="minorBidi"/>
          <w:color w:val="000000"/>
          <w:rtl/>
          <w:rPrChange w:id="2497" w:author="giladsar@gmail.com" w:date="2025-04-08T13:34:00Z">
            <w:rPr>
              <w:rFonts w:ascii="Arial" w:hAnsi="Arial" w:cs="Arial"/>
              <w:color w:val="000000"/>
              <w:rtl/>
            </w:rPr>
          </w:rPrChange>
        </w:rPr>
        <w:t>תשובותך</w:t>
      </w:r>
      <w:proofErr w:type="spellEnd"/>
      <w:r w:rsidRPr="00250813">
        <w:rPr>
          <w:rFonts w:asciiTheme="minorBidi" w:hAnsiTheme="minorBidi" w:cstheme="minorBidi"/>
          <w:color w:val="000000"/>
          <w:rtl/>
          <w:rPrChange w:id="2498" w:author="giladsar@gmail.com" w:date="2025-04-08T13:34:00Z">
            <w:rPr>
              <w:rFonts w:ascii="Arial" w:hAnsi="Arial" w:cs="Arial"/>
              <w:color w:val="000000"/>
              <w:rtl/>
            </w:rPr>
          </w:rPrChange>
        </w:rPr>
        <w:t xml:space="preserve"> יועברו לצוותי המחקר </w:t>
      </w:r>
      <w:proofErr w:type="spellStart"/>
      <w:r w:rsidRPr="00250813">
        <w:rPr>
          <w:rFonts w:asciiTheme="minorBidi" w:hAnsiTheme="minorBidi" w:cstheme="minorBidi"/>
          <w:color w:val="000000"/>
          <w:rtl/>
          <w:rPrChange w:id="2499" w:author="giladsar@gmail.com" w:date="2025-04-08T13:34:00Z">
            <w:rPr>
              <w:rFonts w:ascii="Arial" w:hAnsi="Arial" w:cs="Arial"/>
              <w:color w:val="000000"/>
              <w:rtl/>
            </w:rPr>
          </w:rPrChange>
        </w:rPr>
        <w:t>הרלוונטים</w:t>
      </w:r>
      <w:proofErr w:type="spellEnd"/>
      <w:r w:rsidRPr="00250813">
        <w:rPr>
          <w:rFonts w:asciiTheme="minorBidi" w:hAnsiTheme="minorBidi" w:cstheme="minorBidi"/>
          <w:color w:val="000000"/>
          <w:rtl/>
          <w:rPrChange w:id="2500" w:author="giladsar@gmail.com" w:date="2025-04-08T13:34:00Z">
            <w:rPr>
              <w:rFonts w:ascii="Arial" w:hAnsi="Arial" w:cs="Arial"/>
              <w:color w:val="000000"/>
              <w:rtl/>
            </w:rPr>
          </w:rPrChange>
        </w:rPr>
        <w:t xml:space="preserve"> אשר ישמחו לקבל משוב</w:t>
      </w:r>
    </w:p>
    <w:p w14:paraId="197C286D"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01" w:author="giladsar@gmail.com" w:date="2025-04-08T13:34:00Z">
            <w:rPr>
              <w:rtl/>
            </w:rPr>
          </w:rPrChange>
        </w:rPr>
      </w:pPr>
    </w:p>
    <w:p w14:paraId="4B278D1A"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02" w:author="giladsar@gmail.com" w:date="2025-04-08T13:34:00Z">
            <w:rPr>
              <w:rtl/>
            </w:rPr>
          </w:rPrChange>
        </w:rPr>
      </w:pPr>
      <w:r w:rsidRPr="00250813">
        <w:rPr>
          <w:rFonts w:asciiTheme="minorBidi" w:hAnsiTheme="minorBidi" w:cstheme="minorBidi"/>
          <w:b/>
          <w:bCs/>
          <w:color w:val="000000"/>
          <w:rtl/>
          <w:rPrChange w:id="2503" w:author="giladsar@gmail.com" w:date="2025-04-08T13:34:00Z">
            <w:rPr>
              <w:rFonts w:ascii="Arial" w:hAnsi="Arial" w:cs="Arial"/>
              <w:b/>
              <w:bCs/>
              <w:color w:val="000000"/>
              <w:rtl/>
            </w:rPr>
          </w:rPrChange>
        </w:rPr>
        <w:t>[1]</w:t>
      </w:r>
    </w:p>
    <w:p w14:paraId="475CFE6E"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04" w:author="giladsar@gmail.com" w:date="2025-04-08T13:34:00Z">
            <w:rPr>
              <w:rtl/>
            </w:rPr>
          </w:rPrChange>
        </w:rPr>
      </w:pPr>
      <w:r w:rsidRPr="00250813">
        <w:rPr>
          <w:rFonts w:asciiTheme="minorBidi" w:hAnsiTheme="minorBidi" w:cstheme="minorBidi"/>
          <w:b/>
          <w:bCs/>
          <w:color w:val="000000"/>
          <w:rtl/>
          <w:rPrChange w:id="2505" w:author="giladsar@gmail.com" w:date="2025-04-08T13:34:00Z">
            <w:rPr>
              <w:rFonts w:ascii="Arial" w:hAnsi="Arial" w:cs="Arial"/>
              <w:b/>
              <w:bCs/>
              <w:color w:val="000000"/>
              <w:rtl/>
            </w:rPr>
          </w:rPrChange>
        </w:rPr>
        <w:t>האם היו לך הפרעות כלשהן במהלך המחקר? </w:t>
      </w:r>
    </w:p>
    <w:p w14:paraId="55998F96" w14:textId="77777777" w:rsidR="003C688A" w:rsidRPr="00250813" w:rsidRDefault="003C688A" w:rsidP="003C688A">
      <w:pPr>
        <w:pStyle w:val="NormalWeb"/>
        <w:numPr>
          <w:ilvl w:val="0"/>
          <w:numId w:val="26"/>
        </w:numPr>
        <w:shd w:val="clear" w:color="auto" w:fill="FFFFFF"/>
        <w:bidi/>
        <w:spacing w:before="0" w:beforeAutospacing="0" w:after="0" w:afterAutospacing="0"/>
        <w:textAlignment w:val="baseline"/>
        <w:rPr>
          <w:rFonts w:asciiTheme="minorBidi" w:hAnsiTheme="minorBidi" w:cstheme="minorBidi"/>
          <w:color w:val="000000"/>
          <w:rtl/>
          <w:rPrChange w:id="2506" w:author="giladsar@gmail.com" w:date="2025-04-08T13:34:00Z">
            <w:rPr>
              <w:rFonts w:ascii="Arial" w:hAnsi="Arial" w:cs="Arial"/>
              <w:color w:val="000000"/>
              <w:rtl/>
            </w:rPr>
          </w:rPrChange>
        </w:rPr>
      </w:pPr>
      <w:r w:rsidRPr="00250813">
        <w:rPr>
          <w:rFonts w:asciiTheme="minorBidi" w:hAnsiTheme="minorBidi" w:cstheme="minorBidi"/>
          <w:color w:val="000000"/>
          <w:rtl/>
          <w:rPrChange w:id="2507" w:author="giladsar@gmail.com" w:date="2025-04-08T13:34:00Z">
            <w:rPr>
              <w:rFonts w:ascii="Arial" w:hAnsi="Arial" w:cs="Arial"/>
              <w:color w:val="000000"/>
              <w:rtl/>
            </w:rPr>
          </w:rPrChange>
        </w:rPr>
        <w:t>לא </w:t>
      </w:r>
    </w:p>
    <w:p w14:paraId="7F264E39" w14:textId="77777777" w:rsidR="003C688A" w:rsidRPr="00250813" w:rsidRDefault="003C688A" w:rsidP="003C688A">
      <w:pPr>
        <w:pStyle w:val="NormalWeb"/>
        <w:numPr>
          <w:ilvl w:val="0"/>
          <w:numId w:val="26"/>
        </w:numPr>
        <w:shd w:val="clear" w:color="auto" w:fill="FFFFFF"/>
        <w:bidi/>
        <w:spacing w:before="0" w:beforeAutospacing="0" w:after="0" w:afterAutospacing="0"/>
        <w:textAlignment w:val="baseline"/>
        <w:rPr>
          <w:rFonts w:asciiTheme="minorBidi" w:hAnsiTheme="minorBidi" w:cstheme="minorBidi"/>
          <w:color w:val="000000"/>
          <w:rtl/>
          <w:rPrChange w:id="2508" w:author="giladsar@gmail.com" w:date="2025-04-08T13:34:00Z">
            <w:rPr>
              <w:rFonts w:ascii="Arial" w:hAnsi="Arial" w:cs="Arial"/>
              <w:color w:val="000000"/>
              <w:rtl/>
            </w:rPr>
          </w:rPrChange>
        </w:rPr>
      </w:pPr>
      <w:r w:rsidRPr="00250813">
        <w:rPr>
          <w:rFonts w:asciiTheme="minorBidi" w:hAnsiTheme="minorBidi" w:cstheme="minorBidi"/>
          <w:color w:val="000000"/>
          <w:rtl/>
          <w:rPrChange w:id="2509" w:author="giladsar@gmail.com" w:date="2025-04-08T13:34:00Z">
            <w:rPr>
              <w:rFonts w:ascii="Arial" w:hAnsi="Arial" w:cs="Arial"/>
              <w:color w:val="000000"/>
              <w:rtl/>
            </w:rPr>
          </w:rPrChange>
        </w:rPr>
        <w:t>כן (שדה טקסט) </w:t>
      </w:r>
    </w:p>
    <w:p w14:paraId="7B93CDA6"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10" w:author="giladsar@gmail.com" w:date="2025-04-08T13:34:00Z">
            <w:rPr>
              <w:rtl/>
            </w:rPr>
          </w:rPrChange>
        </w:rPr>
      </w:pPr>
      <w:r w:rsidRPr="00250813">
        <w:rPr>
          <w:rFonts w:asciiTheme="minorBidi" w:hAnsiTheme="minorBidi" w:cstheme="minorBidi"/>
          <w:b/>
          <w:bCs/>
          <w:color w:val="000000"/>
          <w:rtl/>
          <w:rPrChange w:id="2511" w:author="giladsar@gmail.com" w:date="2025-04-08T13:34:00Z">
            <w:rPr>
              <w:rFonts w:ascii="Arial" w:hAnsi="Arial" w:cs="Arial"/>
              <w:b/>
              <w:bCs/>
              <w:color w:val="000000"/>
              <w:rtl/>
            </w:rPr>
          </w:rPrChange>
        </w:rPr>
        <w:t>[2]</w:t>
      </w:r>
    </w:p>
    <w:p w14:paraId="70455DB3"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12" w:author="giladsar@gmail.com" w:date="2025-04-08T13:34:00Z">
            <w:rPr>
              <w:rtl/>
            </w:rPr>
          </w:rPrChange>
        </w:rPr>
      </w:pPr>
      <w:r w:rsidRPr="00250813">
        <w:rPr>
          <w:rFonts w:asciiTheme="minorBidi" w:hAnsiTheme="minorBidi" w:cstheme="minorBidi"/>
          <w:b/>
          <w:bCs/>
          <w:color w:val="000000"/>
          <w:rtl/>
          <w:rPrChange w:id="2513" w:author="giladsar@gmail.com" w:date="2025-04-08T13:34:00Z">
            <w:rPr>
              <w:rFonts w:ascii="Arial" w:hAnsi="Arial" w:cs="Arial"/>
              <w:b/>
              <w:bCs/>
              <w:color w:val="000000"/>
              <w:rtl/>
            </w:rPr>
          </w:rPrChange>
        </w:rPr>
        <w:t>האם נתקלת בבעיות טכניות כלשהן?</w:t>
      </w:r>
    </w:p>
    <w:p w14:paraId="30289ABB" w14:textId="77777777" w:rsidR="003C688A" w:rsidRPr="00250813" w:rsidRDefault="003C688A" w:rsidP="003C688A">
      <w:pPr>
        <w:pStyle w:val="NormalWeb"/>
        <w:numPr>
          <w:ilvl w:val="0"/>
          <w:numId w:val="27"/>
        </w:numPr>
        <w:shd w:val="clear" w:color="auto" w:fill="FFFFFF"/>
        <w:bidi/>
        <w:spacing w:before="0" w:beforeAutospacing="0" w:after="0" w:afterAutospacing="0"/>
        <w:textAlignment w:val="baseline"/>
        <w:rPr>
          <w:rFonts w:asciiTheme="minorBidi" w:hAnsiTheme="minorBidi" w:cstheme="minorBidi"/>
          <w:color w:val="000000"/>
          <w:rtl/>
          <w:rPrChange w:id="2514" w:author="giladsar@gmail.com" w:date="2025-04-08T13:34:00Z">
            <w:rPr>
              <w:rFonts w:ascii="Arial" w:hAnsi="Arial" w:cs="Arial"/>
              <w:color w:val="000000"/>
              <w:rtl/>
            </w:rPr>
          </w:rPrChange>
        </w:rPr>
      </w:pPr>
      <w:r w:rsidRPr="00250813">
        <w:rPr>
          <w:rFonts w:asciiTheme="minorBidi" w:hAnsiTheme="minorBidi" w:cstheme="minorBidi"/>
          <w:color w:val="000000"/>
          <w:rtl/>
          <w:rPrChange w:id="2515" w:author="giladsar@gmail.com" w:date="2025-04-08T13:34:00Z">
            <w:rPr>
              <w:rFonts w:ascii="Arial" w:hAnsi="Arial" w:cs="Arial"/>
              <w:color w:val="000000"/>
              <w:rtl/>
            </w:rPr>
          </w:rPrChange>
        </w:rPr>
        <w:t>לא </w:t>
      </w:r>
    </w:p>
    <w:p w14:paraId="20C4D7C5" w14:textId="77777777" w:rsidR="003C688A" w:rsidRPr="00250813" w:rsidRDefault="003C688A" w:rsidP="003C688A">
      <w:pPr>
        <w:pStyle w:val="NormalWeb"/>
        <w:numPr>
          <w:ilvl w:val="0"/>
          <w:numId w:val="27"/>
        </w:numPr>
        <w:shd w:val="clear" w:color="auto" w:fill="FFFFFF"/>
        <w:bidi/>
        <w:spacing w:before="0" w:beforeAutospacing="0" w:after="0" w:afterAutospacing="0"/>
        <w:textAlignment w:val="baseline"/>
        <w:rPr>
          <w:rFonts w:asciiTheme="minorBidi" w:hAnsiTheme="minorBidi" w:cstheme="minorBidi"/>
          <w:color w:val="000000"/>
          <w:rtl/>
          <w:rPrChange w:id="2516" w:author="giladsar@gmail.com" w:date="2025-04-08T13:34:00Z">
            <w:rPr>
              <w:rFonts w:ascii="Arial" w:hAnsi="Arial" w:cs="Arial"/>
              <w:color w:val="000000"/>
              <w:rtl/>
            </w:rPr>
          </w:rPrChange>
        </w:rPr>
      </w:pPr>
      <w:r w:rsidRPr="00250813">
        <w:rPr>
          <w:rFonts w:asciiTheme="minorBidi" w:hAnsiTheme="minorBidi" w:cstheme="minorBidi"/>
          <w:color w:val="000000"/>
          <w:rtl/>
          <w:rPrChange w:id="2517" w:author="giladsar@gmail.com" w:date="2025-04-08T13:34:00Z">
            <w:rPr>
              <w:rFonts w:ascii="Arial" w:hAnsi="Arial" w:cs="Arial"/>
              <w:color w:val="000000"/>
              <w:rtl/>
            </w:rPr>
          </w:rPrChange>
        </w:rPr>
        <w:t>כן (שדה טקסט)</w:t>
      </w:r>
    </w:p>
    <w:p w14:paraId="3A966042"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18" w:author="giladsar@gmail.com" w:date="2025-04-08T13:34:00Z">
            <w:rPr>
              <w:rtl/>
            </w:rPr>
          </w:rPrChange>
        </w:rPr>
      </w:pPr>
    </w:p>
    <w:p w14:paraId="35F78697"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19" w:author="giladsar@gmail.com" w:date="2025-04-08T13:34:00Z">
            <w:rPr>
              <w:rtl/>
            </w:rPr>
          </w:rPrChange>
        </w:rPr>
      </w:pPr>
      <w:r w:rsidRPr="00250813">
        <w:rPr>
          <w:rFonts w:asciiTheme="minorBidi" w:hAnsiTheme="minorBidi" w:cstheme="minorBidi"/>
          <w:b/>
          <w:bCs/>
          <w:color w:val="000000"/>
          <w:rtl/>
          <w:rPrChange w:id="2520" w:author="giladsar@gmail.com" w:date="2025-04-08T13:34:00Z">
            <w:rPr>
              <w:rFonts w:ascii="Arial" w:hAnsi="Arial" w:cs="Arial"/>
              <w:b/>
              <w:bCs/>
              <w:color w:val="000000"/>
              <w:rtl/>
            </w:rPr>
          </w:rPrChange>
        </w:rPr>
        <w:t>[3]</w:t>
      </w:r>
    </w:p>
    <w:p w14:paraId="73F314B0"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21" w:author="giladsar@gmail.com" w:date="2025-04-08T13:34:00Z">
            <w:rPr>
              <w:rtl/>
            </w:rPr>
          </w:rPrChange>
        </w:rPr>
      </w:pPr>
      <w:r w:rsidRPr="00250813">
        <w:rPr>
          <w:rFonts w:asciiTheme="minorBidi" w:hAnsiTheme="minorBidi" w:cstheme="minorBidi"/>
          <w:b/>
          <w:bCs/>
          <w:color w:val="000000"/>
          <w:rtl/>
          <w:rPrChange w:id="2522" w:author="giladsar@gmail.com" w:date="2025-04-08T13:34:00Z">
            <w:rPr>
              <w:rFonts w:ascii="Arial" w:hAnsi="Arial" w:cs="Arial"/>
              <w:b/>
              <w:bCs/>
              <w:color w:val="000000"/>
              <w:rtl/>
            </w:rPr>
          </w:rPrChange>
        </w:rPr>
        <w:t>האם יש לך הערות כלשהן בנוגע למחקר? נשמח שתחלוק עימנו כל מחשבה בנוגע לשאלות שנשאלת, הרגשתך בעת מילוי השאלונים וכיו״ב</w:t>
      </w:r>
    </w:p>
    <w:p w14:paraId="4F6D88DE"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23" w:author="giladsar@gmail.com" w:date="2025-04-08T13:34:00Z">
            <w:rPr>
              <w:rtl/>
            </w:rPr>
          </w:rPrChange>
        </w:rPr>
      </w:pPr>
    </w:p>
    <w:p w14:paraId="382879E6"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24" w:author="giladsar@gmail.com" w:date="2025-04-08T13:34:00Z">
            <w:rPr>
              <w:rtl/>
            </w:rPr>
          </w:rPrChange>
        </w:rPr>
      </w:pPr>
      <w:r w:rsidRPr="00250813">
        <w:rPr>
          <w:rFonts w:asciiTheme="minorBidi" w:hAnsiTheme="minorBidi" w:cstheme="minorBidi"/>
          <w:color w:val="000000"/>
          <w:rtl/>
          <w:rPrChange w:id="2525" w:author="giladsar@gmail.com" w:date="2025-04-08T13:34:00Z">
            <w:rPr>
              <w:rFonts w:ascii="Arial" w:hAnsi="Arial" w:cs="Arial"/>
              <w:color w:val="000000"/>
              <w:rtl/>
            </w:rPr>
          </w:rPrChange>
        </w:rPr>
        <w:t>(שדה טקסט)</w:t>
      </w:r>
    </w:p>
    <w:p w14:paraId="03D950D0"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26" w:author="giladsar@gmail.com" w:date="2025-04-08T13:34:00Z">
            <w:rPr>
              <w:rtl/>
            </w:rPr>
          </w:rPrChange>
        </w:rPr>
      </w:pPr>
    </w:p>
    <w:p w14:paraId="42FDF063"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27" w:author="giladsar@gmail.com" w:date="2025-04-08T13:34:00Z">
            <w:rPr>
              <w:rtl/>
            </w:rPr>
          </w:rPrChange>
        </w:rPr>
      </w:pPr>
      <w:r w:rsidRPr="00250813">
        <w:rPr>
          <w:rFonts w:asciiTheme="minorBidi" w:hAnsiTheme="minorBidi" w:cstheme="minorBidi"/>
          <w:b/>
          <w:bCs/>
          <w:color w:val="000000"/>
          <w:rtl/>
          <w:rPrChange w:id="2528" w:author="giladsar@gmail.com" w:date="2025-04-08T13:34:00Z">
            <w:rPr>
              <w:rFonts w:ascii="Arial" w:hAnsi="Arial" w:cs="Arial"/>
              <w:b/>
              <w:bCs/>
              <w:color w:val="000000"/>
              <w:rtl/>
            </w:rPr>
          </w:rPrChange>
        </w:rPr>
        <w:t>[4]</w:t>
      </w:r>
    </w:p>
    <w:p w14:paraId="22FBE1FB"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29" w:author="giladsar@gmail.com" w:date="2025-04-08T13:34:00Z">
            <w:rPr>
              <w:rtl/>
            </w:rPr>
          </w:rPrChange>
        </w:rPr>
      </w:pPr>
      <w:r w:rsidRPr="00250813">
        <w:rPr>
          <w:rFonts w:asciiTheme="minorBidi" w:hAnsiTheme="minorBidi" w:cstheme="minorBidi"/>
          <w:b/>
          <w:bCs/>
          <w:color w:val="000000"/>
          <w:rtl/>
          <w:rPrChange w:id="2530" w:author="giladsar@gmail.com" w:date="2025-04-08T13:34:00Z">
            <w:rPr>
              <w:rFonts w:ascii="Arial" w:hAnsi="Arial" w:cs="Arial"/>
              <w:b/>
              <w:bCs/>
              <w:color w:val="000000"/>
              <w:rtl/>
            </w:rPr>
          </w:rPrChange>
        </w:rPr>
        <w:t xml:space="preserve">מהי מטרת המחקר לדעתך? </w:t>
      </w:r>
      <w:del w:id="2531" w:author="giladsar@gmail.com" w:date="2025-03-03T11:38:00Z">
        <w:r w:rsidRPr="00250813" w:rsidDel="005C1DD4">
          <w:rPr>
            <w:rFonts w:asciiTheme="minorBidi" w:hAnsiTheme="minorBidi" w:cstheme="minorBidi"/>
            <w:b/>
            <w:bCs/>
            <w:color w:val="000000"/>
            <w:rtl/>
            <w:rPrChange w:id="2532" w:author="giladsar@gmail.com" w:date="2025-04-08T13:34:00Z">
              <w:rPr>
                <w:rFonts w:ascii="Arial" w:hAnsi="Arial" w:cs="Arial"/>
                <w:b/>
                <w:bCs/>
                <w:color w:val="000000"/>
                <w:rtl/>
              </w:rPr>
            </w:rPrChange>
          </w:rPr>
          <w:delText>ֿ</w:delText>
        </w:r>
      </w:del>
    </w:p>
    <w:p w14:paraId="34190FC2"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33" w:author="giladsar@gmail.com" w:date="2025-04-08T13:34:00Z">
            <w:rPr>
              <w:rtl/>
            </w:rPr>
          </w:rPrChange>
        </w:rPr>
      </w:pPr>
    </w:p>
    <w:p w14:paraId="407E5A72"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34" w:author="giladsar@gmail.com" w:date="2025-04-08T13:34:00Z">
            <w:rPr>
              <w:rtl/>
            </w:rPr>
          </w:rPrChange>
        </w:rPr>
      </w:pPr>
      <w:r w:rsidRPr="00250813">
        <w:rPr>
          <w:rFonts w:asciiTheme="minorBidi" w:hAnsiTheme="minorBidi" w:cstheme="minorBidi"/>
          <w:color w:val="000000"/>
          <w:rtl/>
          <w:rPrChange w:id="2535" w:author="giladsar@gmail.com" w:date="2025-04-08T13:34:00Z">
            <w:rPr>
              <w:rFonts w:ascii="Arial" w:hAnsi="Arial" w:cs="Arial"/>
              <w:color w:val="000000"/>
              <w:rtl/>
            </w:rPr>
          </w:rPrChange>
        </w:rPr>
        <w:t>(שדה טקסט)</w:t>
      </w:r>
    </w:p>
    <w:p w14:paraId="4A60A081" w14:textId="77777777" w:rsidR="003C688A" w:rsidRPr="00250813" w:rsidRDefault="003C688A" w:rsidP="003C688A">
      <w:pPr>
        <w:pStyle w:val="NormalWeb"/>
        <w:shd w:val="clear" w:color="auto" w:fill="FFFFFF"/>
        <w:bidi/>
        <w:spacing w:before="0" w:beforeAutospacing="0" w:after="0" w:afterAutospacing="0"/>
        <w:rPr>
          <w:rFonts w:asciiTheme="minorBidi" w:hAnsiTheme="minorBidi" w:cstheme="minorBidi"/>
          <w:rtl/>
          <w:rPrChange w:id="2536" w:author="giladsar@gmail.com" w:date="2025-04-08T13:34:00Z">
            <w:rPr>
              <w:rtl/>
            </w:rPr>
          </w:rPrChange>
        </w:rPr>
      </w:pPr>
    </w:p>
    <w:p w14:paraId="77FA4D93" w14:textId="77777777" w:rsidR="003C688A" w:rsidRPr="00250813" w:rsidRDefault="003C688A" w:rsidP="003C688A">
      <w:pPr>
        <w:rPr>
          <w:rFonts w:asciiTheme="minorBidi" w:hAnsiTheme="minorBidi" w:cstheme="minorBidi"/>
          <w:rtl/>
          <w:rPrChange w:id="2537" w:author="giladsar@gmail.com" w:date="2025-04-08T13:34:00Z">
            <w:rPr>
              <w:rtl/>
            </w:rPr>
          </w:rPrChange>
        </w:rPr>
      </w:pPr>
    </w:p>
    <w:p w14:paraId="587F0300" w14:textId="77777777" w:rsidR="003C688A" w:rsidRPr="00250813" w:rsidRDefault="003C688A" w:rsidP="003C688A">
      <w:pPr>
        <w:pStyle w:val="NormalWeb"/>
        <w:bidi/>
        <w:spacing w:before="0" w:beforeAutospacing="0" w:after="160" w:afterAutospacing="0"/>
        <w:rPr>
          <w:rFonts w:asciiTheme="minorBidi" w:hAnsiTheme="minorBidi" w:cstheme="minorBidi"/>
          <w:rPrChange w:id="2538" w:author="giladsar@gmail.com" w:date="2025-04-08T13:34:00Z">
            <w:rPr/>
          </w:rPrChange>
        </w:rPr>
      </w:pPr>
      <w:r w:rsidRPr="00250813">
        <w:rPr>
          <w:rFonts w:asciiTheme="minorBidi" w:hAnsiTheme="minorBidi" w:cstheme="minorBidi"/>
          <w:color w:val="000000"/>
          <w:rtl/>
          <w:rPrChange w:id="2539" w:author="giladsar@gmail.com" w:date="2025-04-08T13:34:00Z">
            <w:rPr>
              <w:rFonts w:ascii="Arial" w:hAnsi="Arial" w:cs="Arial"/>
              <w:color w:val="000000"/>
              <w:rtl/>
            </w:rPr>
          </w:rPrChange>
        </w:rPr>
        <w:t>[בלוק סיום]</w:t>
      </w:r>
    </w:p>
    <w:p w14:paraId="32809AD9" w14:textId="77777777" w:rsidR="00B5089C" w:rsidRPr="00250813" w:rsidRDefault="00B5089C" w:rsidP="00B5089C">
      <w:pPr>
        <w:pStyle w:val="NormalWeb"/>
        <w:bidi/>
        <w:spacing w:before="240" w:beforeAutospacing="0" w:after="240" w:afterAutospacing="0"/>
        <w:rPr>
          <w:ins w:id="2540" w:author="giladsar@gmail.com" w:date="2025-04-08T10:52:00Z"/>
          <w:rFonts w:asciiTheme="minorBidi" w:hAnsiTheme="minorBidi" w:cstheme="minorBidi"/>
          <w:color w:val="FF0000"/>
          <w:rtl/>
          <w:rPrChange w:id="2541" w:author="giladsar@gmail.com" w:date="2025-04-08T13:34:00Z">
            <w:rPr>
              <w:ins w:id="2542" w:author="giladsar@gmail.com" w:date="2025-04-08T10:52:00Z"/>
              <w:color w:val="FF0000"/>
              <w:rtl/>
            </w:rPr>
          </w:rPrChange>
        </w:rPr>
      </w:pPr>
      <w:ins w:id="2543" w:author="giladsar@gmail.com" w:date="2025-04-08T10:52:00Z">
        <w:r w:rsidRPr="00250813">
          <w:rPr>
            <w:rFonts w:asciiTheme="minorBidi" w:hAnsiTheme="minorBidi" w:cstheme="minorBidi"/>
            <w:color w:val="FF0000"/>
            <w:rtl/>
            <w:rPrChange w:id="2544" w:author="giladsar@gmail.com" w:date="2025-04-08T13:34:00Z">
              <w:rPr>
                <w:color w:val="FF0000"/>
                <w:rtl/>
              </w:rPr>
            </w:rPrChange>
          </w:rPr>
          <w:t>תודה רבה על השתתפותך בניסוי!</w:t>
        </w:r>
      </w:ins>
    </w:p>
    <w:p w14:paraId="0AC14AC1" w14:textId="77777777" w:rsidR="00B5089C" w:rsidRPr="00250813" w:rsidRDefault="00B5089C" w:rsidP="00B5089C">
      <w:pPr>
        <w:pStyle w:val="NormalWeb"/>
        <w:bidi/>
        <w:spacing w:before="240" w:beforeAutospacing="0" w:after="240" w:afterAutospacing="0"/>
        <w:rPr>
          <w:ins w:id="2545" w:author="giladsar@gmail.com" w:date="2025-04-08T10:52:00Z"/>
          <w:rFonts w:asciiTheme="minorBidi" w:hAnsiTheme="minorBidi" w:cstheme="minorBidi"/>
          <w:color w:val="FF0000"/>
          <w:lang/>
          <w:rPrChange w:id="2546" w:author="giladsar@gmail.com" w:date="2025-04-08T13:34:00Z">
            <w:rPr>
              <w:ins w:id="2547" w:author="giladsar@gmail.com" w:date="2025-04-08T10:52:00Z"/>
              <w:color w:val="FF0000"/>
              <w:lang/>
            </w:rPr>
          </w:rPrChange>
        </w:rPr>
      </w:pPr>
      <w:ins w:id="2548" w:author="giladsar@gmail.com" w:date="2025-04-08T10:52:00Z">
        <w:r w:rsidRPr="00250813">
          <w:rPr>
            <w:rFonts w:asciiTheme="minorBidi" w:hAnsiTheme="minorBidi" w:cstheme="minorBidi"/>
            <w:color w:val="FF0000"/>
            <w:rtl/>
            <w:rPrChange w:id="2549" w:author="giladsar@gmail.com" w:date="2025-04-08T13:34:00Z">
              <w:rPr>
                <w:color w:val="FF0000"/>
                <w:rtl/>
              </w:rPr>
            </w:rPrChange>
          </w:rPr>
          <w:t xml:space="preserve">בהתבסס על תשובותייך במבחן הזיכרון, הנך זכאי/ת לבונוס של </w:t>
        </w:r>
        <w:r w:rsidRPr="00250813">
          <w:rPr>
            <w:rFonts w:asciiTheme="minorBidi" w:hAnsiTheme="minorBidi" w:cstheme="minorBidi"/>
            <w:b/>
            <w:bCs/>
            <w:color w:val="FF0000"/>
            <w:rtl/>
            <w:rPrChange w:id="2550" w:author="giladsar@gmail.com" w:date="2025-04-08T13:34:00Z">
              <w:rPr>
                <w:b/>
                <w:bCs/>
                <w:color w:val="FF0000"/>
                <w:rtl/>
              </w:rPr>
            </w:rPrChange>
          </w:rPr>
          <w:t>5 ש"ח</w:t>
        </w:r>
        <w:r w:rsidRPr="00250813">
          <w:rPr>
            <w:rFonts w:asciiTheme="minorBidi" w:hAnsiTheme="minorBidi" w:cstheme="minorBidi"/>
            <w:color w:val="FF0000"/>
            <w:rtl/>
            <w:rPrChange w:id="2551" w:author="giladsar@gmail.com" w:date="2025-04-08T13:34:00Z">
              <w:rPr>
                <w:color w:val="FF0000"/>
                <w:rtl/>
              </w:rPr>
            </w:rPrChange>
          </w:rPr>
          <w:t>, בנוסף לתגמול שנקבע מראש עבור ההשתתפות בניסוי</w:t>
        </w:r>
        <w:r w:rsidRPr="00250813">
          <w:rPr>
            <w:rFonts w:asciiTheme="minorBidi" w:hAnsiTheme="minorBidi" w:cstheme="minorBidi"/>
            <w:color w:val="FF0000"/>
            <w:lang/>
            <w:rPrChange w:id="2552" w:author="giladsar@gmail.com" w:date="2025-04-08T13:34:00Z">
              <w:rPr>
                <w:color w:val="FF0000"/>
                <w:lang/>
              </w:rPr>
            </w:rPrChange>
          </w:rPr>
          <w:t>.</w:t>
        </w:r>
      </w:ins>
    </w:p>
    <w:p w14:paraId="345D9260" w14:textId="77777777" w:rsidR="00B5089C" w:rsidRPr="00250813" w:rsidRDefault="00B5089C" w:rsidP="00B5089C">
      <w:pPr>
        <w:pStyle w:val="NormalWeb"/>
        <w:bidi/>
        <w:spacing w:before="240" w:beforeAutospacing="0" w:after="240" w:afterAutospacing="0"/>
        <w:rPr>
          <w:ins w:id="2553" w:author="giladsar@gmail.com" w:date="2025-04-08T10:52:00Z"/>
          <w:rFonts w:asciiTheme="minorBidi" w:hAnsiTheme="minorBidi" w:cstheme="minorBidi"/>
          <w:color w:val="FF0000"/>
          <w:lang/>
          <w:rPrChange w:id="2554" w:author="giladsar@gmail.com" w:date="2025-04-08T13:34:00Z">
            <w:rPr>
              <w:ins w:id="2555" w:author="giladsar@gmail.com" w:date="2025-04-08T10:52:00Z"/>
              <w:color w:val="FF0000"/>
              <w:lang/>
            </w:rPr>
          </w:rPrChange>
        </w:rPr>
      </w:pPr>
      <w:ins w:id="2556" w:author="giladsar@gmail.com" w:date="2025-04-08T10:52:00Z">
        <w:r w:rsidRPr="00250813">
          <w:rPr>
            <w:rFonts w:asciiTheme="minorBidi" w:hAnsiTheme="minorBidi" w:cstheme="minorBidi"/>
            <w:color w:val="FF0000"/>
            <w:rtl/>
            <w:rPrChange w:id="2557" w:author="giladsar@gmail.com" w:date="2025-04-08T13:34:00Z">
              <w:rPr>
                <w:color w:val="FF0000"/>
                <w:rtl/>
              </w:rPr>
            </w:rPrChange>
          </w:rPr>
          <w:t xml:space="preserve">לאחר השלמת איסוף הנתונים, נשמח לשלוח לך טופס המפרט את מטרות המחקר והמסקנות שעלו ממנו. </w:t>
        </w:r>
        <w:r w:rsidRPr="00250813">
          <w:rPr>
            <w:rFonts w:asciiTheme="minorBidi" w:hAnsiTheme="minorBidi" w:cstheme="minorBidi"/>
            <w:color w:val="FF0000"/>
            <w:rtl/>
            <w:rPrChange w:id="2558" w:author="giladsar@gmail.com" w:date="2025-04-08T13:34:00Z">
              <w:rPr>
                <w:color w:val="FF0000"/>
                <w:rtl/>
              </w:rPr>
            </w:rPrChange>
          </w:rPr>
          <w:br/>
          <w:t xml:space="preserve">לשם כך, ניתן להשאיר כתובת </w:t>
        </w:r>
        <w:r w:rsidRPr="00250813">
          <w:rPr>
            <w:rFonts w:asciiTheme="minorBidi" w:hAnsiTheme="minorBidi" w:cstheme="minorBidi"/>
            <w:color w:val="FF0000"/>
            <w:rtl/>
            <w:rPrChange w:id="2559" w:author="giladsar@gmail.com" w:date="2025-04-08T13:34:00Z">
              <w:rPr>
                <w:rFonts w:hint="cs"/>
                <w:color w:val="FF0000"/>
                <w:rtl/>
              </w:rPr>
            </w:rPrChange>
          </w:rPr>
          <w:t>דוא"ל</w:t>
        </w:r>
        <w:r w:rsidRPr="00250813">
          <w:rPr>
            <w:rFonts w:asciiTheme="minorBidi" w:hAnsiTheme="minorBidi" w:cstheme="minorBidi"/>
            <w:color w:val="FF0000"/>
            <w:rtl/>
            <w:rPrChange w:id="2560" w:author="giladsar@gmail.com" w:date="2025-04-08T13:34:00Z">
              <w:rPr>
                <w:color w:val="FF0000"/>
                <w:rtl/>
              </w:rPr>
            </w:rPrChange>
          </w:rPr>
          <w:t xml:space="preserve">. נבהיר כי כתובת הדוא"ל </w:t>
        </w:r>
        <w:r w:rsidRPr="00250813">
          <w:rPr>
            <w:rFonts w:asciiTheme="minorBidi" w:hAnsiTheme="minorBidi" w:cstheme="minorBidi"/>
            <w:color w:val="FF0000"/>
            <w:rtl/>
            <w:rPrChange w:id="2561" w:author="giladsar@gmail.com" w:date="2025-04-08T13:34:00Z">
              <w:rPr>
                <w:rFonts w:hint="cs"/>
                <w:color w:val="FF0000"/>
                <w:rtl/>
              </w:rPr>
            </w:rPrChange>
          </w:rPr>
          <w:t>ת</w:t>
        </w:r>
        <w:r w:rsidRPr="00250813">
          <w:rPr>
            <w:rFonts w:asciiTheme="minorBidi" w:hAnsiTheme="minorBidi" w:cstheme="minorBidi"/>
            <w:color w:val="FF0000"/>
            <w:rtl/>
            <w:rPrChange w:id="2562" w:author="giladsar@gmail.com" w:date="2025-04-08T13:34:00Z">
              <w:rPr>
                <w:color w:val="FF0000"/>
                <w:rtl/>
              </w:rPr>
            </w:rPrChange>
          </w:rPr>
          <w:t>ישמר בנפרד לחלוטין מהנתונים ומהתשובות שסיפקת</w:t>
        </w:r>
        <w:r w:rsidRPr="00250813">
          <w:rPr>
            <w:rFonts w:asciiTheme="minorBidi" w:hAnsiTheme="minorBidi" w:cstheme="minorBidi"/>
            <w:color w:val="FF0000"/>
            <w:rtl/>
            <w:rPrChange w:id="2563" w:author="giladsar@gmail.com" w:date="2025-04-08T13:34:00Z">
              <w:rPr>
                <w:rFonts w:hint="cs"/>
                <w:color w:val="FF0000"/>
                <w:rtl/>
              </w:rPr>
            </w:rPrChange>
          </w:rPr>
          <w:t xml:space="preserve"> במהלך הניסוי</w:t>
        </w:r>
        <w:r w:rsidRPr="00250813">
          <w:rPr>
            <w:rFonts w:asciiTheme="minorBidi" w:hAnsiTheme="minorBidi" w:cstheme="minorBidi"/>
            <w:color w:val="FF0000"/>
            <w:rtl/>
            <w:rPrChange w:id="2564" w:author="giladsar@gmail.com" w:date="2025-04-08T13:34:00Z">
              <w:rPr>
                <w:color w:val="FF0000"/>
                <w:rtl/>
              </w:rPr>
            </w:rPrChange>
          </w:rPr>
          <w:t xml:space="preserve">, וזאת על מנת להבטיח את </w:t>
        </w:r>
        <w:r w:rsidRPr="00250813">
          <w:rPr>
            <w:rFonts w:asciiTheme="minorBidi" w:hAnsiTheme="minorBidi" w:cstheme="minorBidi"/>
            <w:color w:val="FF0000"/>
            <w:rtl/>
            <w:rPrChange w:id="2565" w:author="giladsar@gmail.com" w:date="2025-04-08T13:34:00Z">
              <w:rPr>
                <w:rFonts w:hint="cs"/>
                <w:color w:val="FF0000"/>
                <w:rtl/>
              </w:rPr>
            </w:rPrChange>
          </w:rPr>
          <w:t xml:space="preserve">שמירת </w:t>
        </w:r>
        <w:r w:rsidRPr="00250813">
          <w:rPr>
            <w:rFonts w:asciiTheme="minorBidi" w:hAnsiTheme="minorBidi" w:cstheme="minorBidi"/>
            <w:color w:val="FF0000"/>
            <w:rtl/>
            <w:rPrChange w:id="2566" w:author="giladsar@gmail.com" w:date="2025-04-08T13:34:00Z">
              <w:rPr>
                <w:color w:val="FF0000"/>
                <w:rtl/>
              </w:rPr>
            </w:rPrChange>
          </w:rPr>
          <w:t>פרטיותך. השארת כתובת הדוא"ל אינה חובה</w:t>
        </w:r>
        <w:r w:rsidRPr="00250813">
          <w:rPr>
            <w:rFonts w:asciiTheme="minorBidi" w:hAnsiTheme="minorBidi" w:cstheme="minorBidi"/>
            <w:color w:val="FF0000"/>
            <w:lang/>
            <w:rPrChange w:id="2567" w:author="giladsar@gmail.com" w:date="2025-04-08T13:34:00Z">
              <w:rPr>
                <w:color w:val="FF0000"/>
                <w:lang/>
              </w:rPr>
            </w:rPrChange>
          </w:rPr>
          <w:t>.</w:t>
        </w:r>
      </w:ins>
    </w:p>
    <w:p w14:paraId="04C53290" w14:textId="77777777" w:rsidR="00B5089C" w:rsidRPr="00250813" w:rsidRDefault="00B5089C" w:rsidP="00B5089C">
      <w:pPr>
        <w:pStyle w:val="NormalWeb"/>
        <w:bidi/>
        <w:spacing w:before="240" w:beforeAutospacing="0" w:after="240" w:afterAutospacing="0"/>
        <w:rPr>
          <w:ins w:id="2568" w:author="giladsar@gmail.com" w:date="2025-04-08T10:52:00Z"/>
          <w:rFonts w:asciiTheme="minorBidi" w:hAnsiTheme="minorBidi" w:cstheme="minorBidi"/>
          <w:color w:val="FF0000"/>
          <w:lang/>
          <w:rPrChange w:id="2569" w:author="giladsar@gmail.com" w:date="2025-04-08T13:34:00Z">
            <w:rPr>
              <w:ins w:id="2570" w:author="giladsar@gmail.com" w:date="2025-04-08T10:52:00Z"/>
              <w:color w:val="FF0000"/>
              <w:lang/>
            </w:rPr>
          </w:rPrChange>
        </w:rPr>
      </w:pPr>
      <w:ins w:id="2571" w:author="giladsar@gmail.com" w:date="2025-04-08T10:52:00Z">
        <w:r w:rsidRPr="00250813">
          <w:rPr>
            <w:rFonts w:asciiTheme="minorBidi" w:hAnsiTheme="minorBidi" w:cstheme="minorBidi"/>
            <w:b/>
            <w:bCs/>
            <w:color w:val="FF0000"/>
            <w:rtl/>
            <w:rPrChange w:id="2572" w:author="giladsar@gmail.com" w:date="2025-04-08T13:34:00Z">
              <w:rPr>
                <w:rFonts w:hint="cs"/>
                <w:b/>
                <w:bCs/>
                <w:color w:val="FF0000"/>
                <w:rtl/>
              </w:rPr>
            </w:rPrChange>
          </w:rPr>
          <w:t>אימייל: ________</w:t>
        </w:r>
      </w:ins>
    </w:p>
    <w:p w14:paraId="1C316EF2" w14:textId="77777777" w:rsidR="00B5089C" w:rsidRPr="00250813" w:rsidRDefault="00B5089C" w:rsidP="00B5089C">
      <w:pPr>
        <w:pStyle w:val="NormalWeb"/>
        <w:bidi/>
        <w:spacing w:before="240" w:beforeAutospacing="0" w:after="240" w:afterAutospacing="0"/>
        <w:rPr>
          <w:ins w:id="2573" w:author="giladsar@gmail.com" w:date="2025-04-08T10:52:00Z"/>
          <w:rFonts w:asciiTheme="minorBidi" w:hAnsiTheme="minorBidi" w:cstheme="minorBidi"/>
          <w:color w:val="FF0000"/>
          <w:lang/>
          <w:rPrChange w:id="2574" w:author="giladsar@gmail.com" w:date="2025-04-08T13:34:00Z">
            <w:rPr>
              <w:ins w:id="2575" w:author="giladsar@gmail.com" w:date="2025-04-08T10:52:00Z"/>
              <w:color w:val="FF0000"/>
              <w:lang/>
            </w:rPr>
          </w:rPrChange>
        </w:rPr>
      </w:pPr>
      <w:ins w:id="2576" w:author="giladsar@gmail.com" w:date="2025-04-08T10:52:00Z">
        <w:r w:rsidRPr="00250813">
          <w:rPr>
            <w:rFonts w:asciiTheme="minorBidi" w:hAnsiTheme="minorBidi" w:cstheme="minorBidi"/>
            <w:color w:val="FF0000"/>
            <w:rtl/>
            <w:rPrChange w:id="2577" w:author="giladsar@gmail.com" w:date="2025-04-08T13:34:00Z">
              <w:rPr>
                <w:color w:val="FF0000"/>
                <w:rtl/>
              </w:rPr>
            </w:rPrChange>
          </w:rPr>
          <w:t>תודה על הזמן שהקדשת ועל שיתוף הפעולה</w:t>
        </w:r>
        <w:r w:rsidRPr="00250813">
          <w:rPr>
            <w:rFonts w:asciiTheme="minorBidi" w:hAnsiTheme="minorBidi" w:cstheme="minorBidi"/>
            <w:color w:val="FF0000"/>
            <w:lang/>
            <w:rPrChange w:id="2578" w:author="giladsar@gmail.com" w:date="2025-04-08T13:34:00Z">
              <w:rPr>
                <w:color w:val="FF0000"/>
                <w:lang/>
              </w:rPr>
            </w:rPrChange>
          </w:rPr>
          <w:t>!</w:t>
        </w:r>
      </w:ins>
    </w:p>
    <w:p w14:paraId="1BA307EB" w14:textId="7685F69B" w:rsidR="003C688A" w:rsidRPr="00250813" w:rsidDel="00B5089C" w:rsidRDefault="003C688A" w:rsidP="003C688A">
      <w:pPr>
        <w:pStyle w:val="NormalWeb"/>
        <w:bidi/>
        <w:spacing w:before="240" w:beforeAutospacing="0" w:after="240" w:afterAutospacing="0"/>
        <w:rPr>
          <w:del w:id="2579" w:author="giladsar@gmail.com" w:date="2025-04-08T10:52:00Z"/>
          <w:rFonts w:asciiTheme="minorBidi" w:hAnsiTheme="minorBidi" w:cstheme="minorBidi"/>
          <w:rtl/>
          <w:rPrChange w:id="2580" w:author="giladsar@gmail.com" w:date="2025-04-08T13:34:00Z">
            <w:rPr>
              <w:del w:id="2581" w:author="giladsar@gmail.com" w:date="2025-04-08T10:52:00Z"/>
              <w:rtl/>
            </w:rPr>
          </w:rPrChange>
        </w:rPr>
      </w:pPr>
      <w:del w:id="2582" w:author="giladsar@gmail.com" w:date="2025-04-08T10:52:00Z">
        <w:r w:rsidRPr="00250813" w:rsidDel="00B5089C">
          <w:rPr>
            <w:rFonts w:asciiTheme="minorBidi" w:hAnsiTheme="minorBidi" w:cstheme="minorBidi"/>
            <w:b/>
            <w:bCs/>
            <w:color w:val="000000"/>
            <w:rtl/>
            <w:rPrChange w:id="2583" w:author="giladsar@gmail.com" w:date="2025-04-08T13:34:00Z">
              <w:rPr>
                <w:rFonts w:ascii="Arial" w:hAnsi="Arial" w:cs="Arial"/>
                <w:b/>
                <w:bCs/>
                <w:color w:val="000000"/>
                <w:rtl/>
              </w:rPr>
            </w:rPrChange>
          </w:rPr>
          <w:delText>תודה רבה על השתתפותך בניסוי!</w:delText>
        </w:r>
        <w:r w:rsidRPr="00250813" w:rsidDel="00B5089C">
          <w:rPr>
            <w:rFonts w:asciiTheme="minorBidi" w:hAnsiTheme="minorBidi" w:cstheme="minorBidi"/>
            <w:b/>
            <w:bCs/>
            <w:color w:val="000000"/>
            <w:rtl/>
            <w:rPrChange w:id="2584" w:author="giladsar@gmail.com" w:date="2025-04-08T13:34:00Z">
              <w:rPr>
                <w:rFonts w:ascii="Arial" w:hAnsi="Arial" w:cs="Arial"/>
                <w:b/>
                <w:bCs/>
                <w:color w:val="000000"/>
                <w:rtl/>
              </w:rPr>
            </w:rPrChange>
          </w:rPr>
          <w:br/>
        </w:r>
        <w:r w:rsidRPr="00250813" w:rsidDel="00B5089C">
          <w:rPr>
            <w:rFonts w:asciiTheme="minorBidi" w:hAnsiTheme="minorBidi" w:cstheme="minorBidi"/>
            <w:color w:val="000000"/>
            <w:rtl/>
            <w:rPrChange w:id="2585" w:author="giladsar@gmail.com" w:date="2025-04-08T13:34:00Z">
              <w:rPr>
                <w:rFonts w:ascii="Arial" w:hAnsi="Arial" w:cs="Arial"/>
                <w:color w:val="000000"/>
                <w:rtl/>
              </w:rPr>
            </w:rPrChange>
          </w:rPr>
          <w:delText xml:space="preserve">בהתבסס על תשובותייך במבחן הזכרון, אתה זכאי לסכום בונוס של </w:delText>
        </w:r>
        <w:r w:rsidRPr="00250813" w:rsidDel="00B5089C">
          <w:rPr>
            <w:rFonts w:asciiTheme="minorBidi" w:hAnsiTheme="minorBidi" w:cstheme="minorBidi"/>
            <w:b/>
            <w:bCs/>
            <w:color w:val="000000"/>
            <w:rtl/>
            <w:rPrChange w:id="2586" w:author="giladsar@gmail.com" w:date="2025-04-08T13:34:00Z">
              <w:rPr>
                <w:rFonts w:ascii="Arial" w:hAnsi="Arial" w:cs="Arial"/>
                <w:b/>
                <w:bCs/>
                <w:color w:val="000000"/>
                <w:rtl/>
              </w:rPr>
            </w:rPrChange>
          </w:rPr>
          <w:delText>5 ש"ח</w:delText>
        </w:r>
        <w:r w:rsidRPr="00250813" w:rsidDel="00B5089C">
          <w:rPr>
            <w:rFonts w:asciiTheme="minorBidi" w:hAnsiTheme="minorBidi" w:cstheme="minorBidi"/>
            <w:color w:val="000000"/>
            <w:rtl/>
            <w:rPrChange w:id="2587" w:author="giladsar@gmail.com" w:date="2025-04-08T13:34:00Z">
              <w:rPr>
                <w:rFonts w:ascii="Arial" w:hAnsi="Arial" w:cs="Arial"/>
                <w:color w:val="000000"/>
                <w:rtl/>
              </w:rPr>
            </w:rPrChange>
          </w:rPr>
          <w:delText>, בנוסף לסכום המוצע עבור השתתפותך בניסוי.</w:delText>
        </w:r>
      </w:del>
    </w:p>
    <w:p w14:paraId="587391F2" w14:textId="0521A16B" w:rsidR="003C688A" w:rsidRPr="00250813" w:rsidDel="00B5089C" w:rsidRDefault="003C688A" w:rsidP="003C688A">
      <w:pPr>
        <w:pStyle w:val="NormalWeb"/>
        <w:bidi/>
        <w:spacing w:before="240" w:beforeAutospacing="0" w:after="240" w:afterAutospacing="0"/>
        <w:rPr>
          <w:del w:id="2588" w:author="giladsar@gmail.com" w:date="2025-04-08T10:52:00Z"/>
          <w:rFonts w:asciiTheme="minorBidi" w:hAnsiTheme="minorBidi" w:cstheme="minorBidi"/>
          <w:rtl/>
          <w:rPrChange w:id="2589" w:author="giladsar@gmail.com" w:date="2025-04-08T13:34:00Z">
            <w:rPr>
              <w:del w:id="2590" w:author="giladsar@gmail.com" w:date="2025-04-08T10:52:00Z"/>
              <w:rtl/>
            </w:rPr>
          </w:rPrChange>
        </w:rPr>
      </w:pPr>
      <w:del w:id="2591" w:author="giladsar@gmail.com" w:date="2025-04-08T10:52:00Z">
        <w:r w:rsidRPr="00250813" w:rsidDel="00B5089C">
          <w:rPr>
            <w:rFonts w:asciiTheme="minorBidi" w:hAnsiTheme="minorBidi" w:cstheme="minorBidi"/>
            <w:color w:val="000000"/>
            <w:rtl/>
            <w:rPrChange w:id="2592" w:author="giladsar@gmail.com" w:date="2025-04-08T13:34:00Z">
              <w:rPr>
                <w:rFonts w:ascii="Arial" w:hAnsi="Arial" w:cs="Arial"/>
                <w:color w:val="000000"/>
                <w:rtl/>
              </w:rPr>
            </w:rPrChange>
          </w:rPr>
          <w:delText>לאחר השלמת איסוף הנתונים, נשמח לשלוח לך טופס שיפרט את מטרות המחקר ותובנותיו. לשם כך, אנא השאר/י את כתובת האימייל שלך. נבהיר כי האימייל יישמר בנפרד לחלוטין מהנתונים ומהתשובות שסיפקת, וזאת כדי להבטיח את פרטיותך. אם אינך מעוניין/ת להשאיר כתובת אימייל, אין בכך כל חובה.</w:delText>
        </w:r>
      </w:del>
    </w:p>
    <w:p w14:paraId="64B2C701" w14:textId="351281D9" w:rsidR="003C688A" w:rsidRPr="00250813" w:rsidDel="00B5089C" w:rsidRDefault="003C688A" w:rsidP="003C688A">
      <w:pPr>
        <w:pStyle w:val="NormalWeb"/>
        <w:bidi/>
        <w:spacing w:before="240" w:beforeAutospacing="0" w:after="240" w:afterAutospacing="0"/>
        <w:rPr>
          <w:del w:id="2593" w:author="giladsar@gmail.com" w:date="2025-04-08T10:52:00Z"/>
          <w:rFonts w:asciiTheme="minorBidi" w:hAnsiTheme="minorBidi" w:cstheme="minorBidi"/>
          <w:rtl/>
          <w:rPrChange w:id="2594" w:author="giladsar@gmail.com" w:date="2025-04-08T13:34:00Z">
            <w:rPr>
              <w:del w:id="2595" w:author="giladsar@gmail.com" w:date="2025-04-08T10:52:00Z"/>
              <w:rtl/>
            </w:rPr>
          </w:rPrChange>
        </w:rPr>
      </w:pPr>
      <w:del w:id="2596" w:author="giladsar@gmail.com" w:date="2025-04-08T10:52:00Z">
        <w:r w:rsidRPr="00250813" w:rsidDel="00B5089C">
          <w:rPr>
            <w:rFonts w:asciiTheme="minorBidi" w:hAnsiTheme="minorBidi" w:cstheme="minorBidi"/>
            <w:color w:val="000000"/>
            <w:rtl/>
            <w:rPrChange w:id="2597" w:author="giladsar@gmail.com" w:date="2025-04-08T13:34:00Z">
              <w:rPr>
                <w:rFonts w:ascii="Arial" w:hAnsi="Arial" w:cs="Arial"/>
                <w:color w:val="000000"/>
                <w:rtl/>
              </w:rPr>
            </w:rPrChange>
          </w:rPr>
          <w:delText>אימייל: __________</w:delText>
        </w:r>
      </w:del>
    </w:p>
    <w:p w14:paraId="39896641" w14:textId="4712ACEB" w:rsidR="003C688A" w:rsidRPr="00250813" w:rsidDel="00B5089C" w:rsidRDefault="003C688A" w:rsidP="003C688A">
      <w:pPr>
        <w:pStyle w:val="NormalWeb"/>
        <w:bidi/>
        <w:spacing w:before="240" w:beforeAutospacing="0" w:after="240" w:afterAutospacing="0"/>
        <w:rPr>
          <w:del w:id="2598" w:author="giladsar@gmail.com" w:date="2025-04-08T10:52:00Z"/>
          <w:rFonts w:asciiTheme="minorBidi" w:hAnsiTheme="minorBidi" w:cstheme="minorBidi"/>
          <w:rtl/>
          <w:rPrChange w:id="2599" w:author="giladsar@gmail.com" w:date="2025-04-08T13:34:00Z">
            <w:rPr>
              <w:del w:id="2600" w:author="giladsar@gmail.com" w:date="2025-04-08T10:52:00Z"/>
              <w:rtl/>
            </w:rPr>
          </w:rPrChange>
        </w:rPr>
      </w:pPr>
      <w:del w:id="2601" w:author="giladsar@gmail.com" w:date="2025-04-08T10:52:00Z">
        <w:r w:rsidRPr="00250813" w:rsidDel="00B5089C">
          <w:rPr>
            <w:rFonts w:asciiTheme="minorBidi" w:hAnsiTheme="minorBidi" w:cstheme="minorBidi"/>
            <w:color w:val="000000"/>
            <w:rtl/>
            <w:rPrChange w:id="2602" w:author="giladsar@gmail.com" w:date="2025-04-08T13:34:00Z">
              <w:rPr>
                <w:rFonts w:ascii="Arial" w:hAnsi="Arial" w:cs="Arial"/>
                <w:color w:val="000000"/>
                <w:rtl/>
              </w:rPr>
            </w:rPrChange>
          </w:rPr>
          <w:delText>תודה על שיתוף הפעולה והזמן שהקדשת!</w:delText>
        </w:r>
      </w:del>
    </w:p>
    <w:p w14:paraId="67248CE0" w14:textId="77777777" w:rsidR="003C688A" w:rsidRPr="00250813" w:rsidRDefault="003C688A" w:rsidP="003C688A">
      <w:pPr>
        <w:rPr>
          <w:rFonts w:asciiTheme="minorBidi" w:hAnsiTheme="minorBidi" w:cstheme="minorBidi"/>
          <w:rtl/>
          <w:rPrChange w:id="2603" w:author="giladsar@gmail.com" w:date="2025-04-08T13:34:00Z">
            <w:rPr>
              <w:rtl/>
            </w:rPr>
          </w:rPrChange>
        </w:rPr>
      </w:pPr>
    </w:p>
    <w:p w14:paraId="6B185386" w14:textId="477A0043" w:rsidR="000E55CC" w:rsidRPr="00250813" w:rsidRDefault="000E55CC" w:rsidP="000E55CC">
      <w:pPr>
        <w:pStyle w:val="NormalWeb"/>
        <w:bidi/>
        <w:spacing w:before="0" w:beforeAutospacing="0" w:after="0" w:afterAutospacing="0"/>
        <w:rPr>
          <w:rFonts w:asciiTheme="minorBidi" w:hAnsiTheme="minorBidi" w:cstheme="minorBidi"/>
          <w:rtl/>
          <w:rPrChange w:id="2604" w:author="giladsar@gmail.com" w:date="2025-04-08T13:34:00Z">
            <w:rPr>
              <w:rtl/>
            </w:rPr>
          </w:rPrChange>
        </w:rPr>
      </w:pPr>
    </w:p>
    <w:p w14:paraId="1F49367D" w14:textId="77777777" w:rsidR="000E55CC" w:rsidRPr="00250813" w:rsidRDefault="000E55CC" w:rsidP="000E55CC">
      <w:pPr>
        <w:rPr>
          <w:rFonts w:asciiTheme="minorBidi" w:hAnsiTheme="minorBidi" w:cstheme="minorBidi"/>
          <w:rtl/>
          <w:rPrChange w:id="2605" w:author="giladsar@gmail.com" w:date="2025-04-08T13:34:00Z">
            <w:rPr>
              <w:rtl/>
            </w:rPr>
          </w:rPrChange>
        </w:rPr>
      </w:pPr>
    </w:p>
    <w:p w14:paraId="5B9C6356" w14:textId="77777777" w:rsidR="000E55CC" w:rsidRPr="00250813" w:rsidRDefault="000E55CC" w:rsidP="000E55CC">
      <w:pPr>
        <w:rPr>
          <w:rFonts w:asciiTheme="minorBidi" w:hAnsiTheme="minorBidi" w:cstheme="minorBidi"/>
          <w:rPrChange w:id="2606" w:author="giladsar@gmail.com" w:date="2025-04-08T13:34:00Z">
            <w:rPr/>
          </w:rPrChange>
        </w:rPr>
      </w:pPr>
    </w:p>
    <w:p w14:paraId="1D1C8C9F" w14:textId="77777777" w:rsidR="000E55CC" w:rsidRPr="00250813" w:rsidRDefault="000E55CC" w:rsidP="000E55CC">
      <w:pPr>
        <w:pStyle w:val="NormalWeb"/>
        <w:bidi/>
        <w:spacing w:before="0" w:beforeAutospacing="0" w:after="120" w:afterAutospacing="0"/>
        <w:rPr>
          <w:rFonts w:asciiTheme="minorBidi" w:hAnsiTheme="minorBidi" w:cstheme="minorBidi"/>
          <w:rtl/>
          <w:rPrChange w:id="2607" w:author="giladsar@gmail.com" w:date="2025-04-08T13:34:00Z">
            <w:rPr>
              <w:rtl/>
            </w:rPr>
          </w:rPrChange>
        </w:rPr>
      </w:pPr>
    </w:p>
    <w:p w14:paraId="28BFF7D6" w14:textId="77777777" w:rsidR="00EB08AD" w:rsidRPr="00250813" w:rsidRDefault="00EB08AD" w:rsidP="00EB08AD">
      <w:pPr>
        <w:rPr>
          <w:rFonts w:asciiTheme="minorBidi" w:hAnsiTheme="minorBidi" w:cstheme="minorBidi"/>
          <w:rtl/>
          <w:rPrChange w:id="2608" w:author="giladsar@gmail.com" w:date="2025-04-08T13:34:00Z">
            <w:rPr>
              <w:rtl/>
            </w:rPr>
          </w:rPrChange>
        </w:rPr>
      </w:pPr>
    </w:p>
    <w:p w14:paraId="2BA4DBA1" w14:textId="77777777" w:rsidR="00EB08AD" w:rsidRPr="00250813" w:rsidRDefault="00EB08AD" w:rsidP="00EB08AD">
      <w:pPr>
        <w:pStyle w:val="NormalWeb"/>
        <w:bidi/>
        <w:spacing w:before="0" w:beforeAutospacing="0" w:after="120" w:afterAutospacing="0"/>
        <w:rPr>
          <w:rFonts w:asciiTheme="minorBidi" w:hAnsiTheme="minorBidi" w:cstheme="minorBidi"/>
          <w:rtl/>
        </w:rPr>
      </w:pPr>
    </w:p>
    <w:p w14:paraId="06AF954C" w14:textId="77777777" w:rsidR="00693983" w:rsidRPr="00250813" w:rsidRDefault="00693983" w:rsidP="00693983">
      <w:pPr>
        <w:rPr>
          <w:rFonts w:asciiTheme="minorBidi" w:hAnsiTheme="minorBidi" w:cstheme="minorBidi"/>
          <w:rtl/>
        </w:rPr>
      </w:pPr>
    </w:p>
    <w:p w14:paraId="18FF2CB3" w14:textId="77777777" w:rsidR="00693983" w:rsidRPr="00250813" w:rsidRDefault="00693983" w:rsidP="00693983">
      <w:pPr>
        <w:pStyle w:val="NormalWeb"/>
        <w:bidi/>
        <w:spacing w:before="0" w:beforeAutospacing="0" w:after="120" w:afterAutospacing="0"/>
        <w:rPr>
          <w:rFonts w:asciiTheme="minorBidi" w:hAnsiTheme="minorBidi" w:cstheme="minorBidi"/>
        </w:rPr>
      </w:pPr>
      <w:r w:rsidRPr="00250813">
        <w:rPr>
          <w:rStyle w:val="apple-tab-span"/>
          <w:rFonts w:asciiTheme="minorBidi" w:hAnsiTheme="minorBidi" w:cstheme="minorBidi"/>
          <w:b/>
          <w:bCs/>
          <w:color w:val="000000"/>
          <w:rtl/>
        </w:rPr>
        <w:tab/>
      </w:r>
      <w:r w:rsidRPr="00250813">
        <w:rPr>
          <w:rStyle w:val="apple-tab-span"/>
          <w:rFonts w:asciiTheme="minorBidi" w:hAnsiTheme="minorBidi" w:cstheme="minorBidi"/>
          <w:b/>
          <w:bCs/>
          <w:color w:val="000000"/>
          <w:rtl/>
        </w:rPr>
        <w:tab/>
      </w:r>
      <w:r w:rsidRPr="00250813">
        <w:rPr>
          <w:rFonts w:asciiTheme="minorBidi" w:hAnsiTheme="minorBidi" w:cstheme="minorBidi"/>
          <w:b/>
          <w:bCs/>
          <w:color w:val="000000"/>
          <w:rtl/>
        </w:rPr>
        <w:t xml:space="preserve"> </w:t>
      </w:r>
      <w:r w:rsidRPr="00250813">
        <w:rPr>
          <w:rStyle w:val="apple-tab-span"/>
          <w:rFonts w:asciiTheme="minorBidi" w:hAnsiTheme="minorBidi" w:cstheme="minorBidi"/>
          <w:b/>
          <w:bCs/>
          <w:color w:val="000000"/>
          <w:rtl/>
        </w:rPr>
        <w:tab/>
      </w:r>
      <w:r w:rsidRPr="00250813">
        <w:rPr>
          <w:rFonts w:asciiTheme="minorBidi" w:hAnsiTheme="minorBidi" w:cstheme="minorBidi"/>
          <w:b/>
          <w:bCs/>
          <w:color w:val="000000"/>
          <w:rtl/>
        </w:rPr>
        <w:t xml:space="preserve"> </w:t>
      </w:r>
      <w:r w:rsidRPr="00250813">
        <w:rPr>
          <w:rStyle w:val="apple-tab-span"/>
          <w:rFonts w:asciiTheme="minorBidi" w:hAnsiTheme="minorBidi" w:cstheme="minorBidi"/>
          <w:b/>
          <w:bCs/>
          <w:color w:val="000000"/>
          <w:rtl/>
        </w:rPr>
        <w:tab/>
      </w:r>
      <w:r w:rsidRPr="00250813">
        <w:rPr>
          <w:rFonts w:asciiTheme="minorBidi" w:hAnsiTheme="minorBidi" w:cstheme="minorBidi"/>
          <w:b/>
          <w:bCs/>
          <w:color w:val="000000"/>
          <w:rtl/>
        </w:rPr>
        <w:t> </w:t>
      </w:r>
    </w:p>
    <w:p w14:paraId="10628953" w14:textId="77777777" w:rsidR="00693983" w:rsidRPr="00250813" w:rsidRDefault="00693983" w:rsidP="00693983">
      <w:pPr>
        <w:rPr>
          <w:rFonts w:asciiTheme="minorBidi" w:hAnsiTheme="minorBidi" w:cstheme="minorBidi"/>
          <w:rtl/>
        </w:rPr>
      </w:pPr>
    </w:p>
    <w:p w14:paraId="1EA2EF3E" w14:textId="77777777" w:rsidR="00693983" w:rsidRPr="00250813" w:rsidRDefault="00693983" w:rsidP="00693983">
      <w:pPr>
        <w:bidi/>
        <w:spacing w:after="120"/>
        <w:rPr>
          <w:rFonts w:asciiTheme="minorBidi" w:hAnsiTheme="minorBidi" w:cstheme="minorBidi"/>
          <w:rtl/>
        </w:rPr>
      </w:pPr>
    </w:p>
    <w:p w14:paraId="628DD079" w14:textId="77777777" w:rsidR="001057D3" w:rsidRPr="00250813" w:rsidRDefault="001057D3" w:rsidP="001057D3">
      <w:pPr>
        <w:bidi/>
        <w:spacing w:after="240"/>
        <w:rPr>
          <w:rFonts w:asciiTheme="minorBidi" w:hAnsiTheme="minorBidi" w:cstheme="minorBidi"/>
          <w:rtl/>
        </w:rPr>
      </w:pPr>
    </w:p>
    <w:p w14:paraId="75839FE0" w14:textId="77777777" w:rsidR="001057D3" w:rsidRPr="00250813" w:rsidRDefault="001057D3" w:rsidP="001057D3">
      <w:pPr>
        <w:shd w:val="clear" w:color="auto" w:fill="FFFFFF"/>
        <w:bidi/>
        <w:rPr>
          <w:rFonts w:asciiTheme="minorBidi" w:hAnsiTheme="minorBidi" w:cstheme="minorBidi"/>
        </w:rPr>
      </w:pPr>
    </w:p>
    <w:p w14:paraId="5599401F" w14:textId="77777777" w:rsidR="001057D3" w:rsidRPr="00250813" w:rsidRDefault="001057D3" w:rsidP="001057D3">
      <w:pPr>
        <w:shd w:val="clear" w:color="auto" w:fill="FFFFFF"/>
        <w:bidi/>
        <w:rPr>
          <w:rFonts w:asciiTheme="minorBidi" w:hAnsiTheme="minorBidi" w:cstheme="minorBidi"/>
          <w:rtl/>
        </w:rPr>
      </w:pPr>
    </w:p>
    <w:p w14:paraId="412C4A9C" w14:textId="77777777" w:rsidR="00981F92" w:rsidRPr="00250813" w:rsidRDefault="00981F92" w:rsidP="00981F92">
      <w:pPr>
        <w:rPr>
          <w:rFonts w:asciiTheme="minorBidi" w:hAnsiTheme="minorBidi" w:cstheme="minorBidi"/>
          <w:rPrChange w:id="2609" w:author="giladsar@gmail.com" w:date="2025-04-08T13:34:00Z">
            <w:rPr/>
          </w:rPrChange>
        </w:rPr>
      </w:pPr>
    </w:p>
    <w:p w14:paraId="5B3711B8" w14:textId="5EF46CAD" w:rsidR="00981F92" w:rsidRPr="00250813" w:rsidDel="00B5089C" w:rsidRDefault="00981F92" w:rsidP="00981F92">
      <w:pPr>
        <w:pStyle w:val="NormalWeb"/>
        <w:shd w:val="clear" w:color="auto" w:fill="FFFFFF"/>
        <w:bidi/>
        <w:spacing w:before="0" w:beforeAutospacing="0" w:after="0" w:afterAutospacing="0"/>
        <w:rPr>
          <w:del w:id="2610" w:author="giladsar@gmail.com" w:date="2025-04-08T10:52:00Z"/>
          <w:rFonts w:asciiTheme="minorBidi" w:hAnsiTheme="minorBidi" w:cstheme="minorBidi"/>
          <w:rPrChange w:id="2611" w:author="giladsar@gmail.com" w:date="2025-04-08T13:34:00Z">
            <w:rPr>
              <w:del w:id="2612" w:author="giladsar@gmail.com" w:date="2025-04-08T10:52:00Z"/>
            </w:rPr>
          </w:rPrChange>
        </w:rPr>
      </w:pPr>
      <w:del w:id="2613" w:author="giladsar@gmail.com" w:date="2025-04-08T10:52:00Z">
        <w:r w:rsidRPr="00250813" w:rsidDel="00B5089C">
          <w:rPr>
            <w:rFonts w:asciiTheme="minorBidi" w:hAnsiTheme="minorBidi" w:cstheme="minorBidi"/>
            <w:b/>
            <w:bCs/>
            <w:color w:val="5B9BD5"/>
            <w:shd w:val="clear" w:color="auto" w:fill="000000"/>
            <w:rtl/>
            <w:rPrChange w:id="2614" w:author="giladsar@gmail.com" w:date="2025-04-08T13:34:00Z">
              <w:rPr>
                <w:rFonts w:ascii="Arial" w:hAnsi="Arial" w:cs="Arial"/>
                <w:b/>
                <w:bCs/>
                <w:color w:val="5B9BD5"/>
                <w:shd w:val="clear" w:color="auto" w:fill="000000"/>
                <w:rtl/>
              </w:rPr>
            </w:rPrChange>
          </w:rPr>
          <w:delText xml:space="preserve">[מימדי הערכה חברתית - בהתאם ל- </w:delText>
        </w:r>
        <w:r w:rsidRPr="00250813" w:rsidDel="00B5089C">
          <w:rPr>
            <w:rStyle w:val="apple-tab-span"/>
            <w:rFonts w:asciiTheme="minorBidi" w:hAnsiTheme="minorBidi" w:cstheme="minorBidi"/>
            <w:b/>
            <w:bCs/>
            <w:color w:val="5B9BD5"/>
            <w:shd w:val="clear" w:color="auto" w:fill="000000"/>
            <w:rtl/>
            <w:rPrChange w:id="2615" w:author="giladsar@gmail.com" w:date="2025-04-08T13:34:00Z">
              <w:rPr>
                <w:rStyle w:val="apple-tab-span"/>
                <w:rFonts w:ascii="Arial" w:hAnsi="Arial" w:cs="Arial"/>
                <w:b/>
                <w:bCs/>
                <w:color w:val="5B9BD5"/>
                <w:shd w:val="clear" w:color="auto" w:fill="000000"/>
                <w:rtl/>
              </w:rPr>
            </w:rPrChange>
          </w:rPr>
          <w:tab/>
        </w:r>
        <w:r w:rsidRPr="00250813" w:rsidDel="00B5089C">
          <w:rPr>
            <w:rFonts w:asciiTheme="minorBidi" w:hAnsiTheme="minorBidi" w:cstheme="minorBidi"/>
            <w:b/>
            <w:bCs/>
            <w:color w:val="5B9BD5"/>
            <w:shd w:val="clear" w:color="auto" w:fill="000000"/>
            <w:rtl/>
            <w:rPrChange w:id="2616" w:author="giladsar@gmail.com" w:date="2025-04-08T13:34:00Z">
              <w:rPr>
                <w:rFonts w:ascii="Arial" w:hAnsi="Arial" w:cs="Arial"/>
                <w:b/>
                <w:bCs/>
                <w:color w:val="5B9BD5"/>
                <w:shd w:val="clear" w:color="auto" w:fill="000000"/>
                <w:rtl/>
              </w:rPr>
            </w:rPrChange>
          </w:rPr>
          <w:delText xml:space="preserve">[2005 </w:delText>
        </w:r>
        <w:r w:rsidRPr="00250813" w:rsidDel="00B5089C">
          <w:rPr>
            <w:rFonts w:asciiTheme="minorBidi" w:hAnsiTheme="minorBidi" w:cstheme="minorBidi"/>
            <w:b/>
            <w:bCs/>
            <w:color w:val="5B9BD5"/>
            <w:shd w:val="clear" w:color="auto" w:fill="000000"/>
            <w:rPrChange w:id="2617" w:author="giladsar@gmail.com" w:date="2025-04-08T13:34:00Z">
              <w:rPr>
                <w:rFonts w:ascii="Arial" w:hAnsi="Arial" w:cs="Arial"/>
                <w:b/>
                <w:bCs/>
                <w:color w:val="5B9BD5"/>
                <w:shd w:val="clear" w:color="auto" w:fill="000000"/>
              </w:rPr>
            </w:rPrChange>
          </w:rPr>
          <w:delText>Charles M. Judd and Laurie James-Hawkins</w:delText>
        </w:r>
        <w:r w:rsidRPr="00250813" w:rsidDel="00B5089C">
          <w:rPr>
            <w:rFonts w:asciiTheme="minorBidi" w:hAnsiTheme="minorBidi" w:cstheme="minorBidi"/>
            <w:b/>
            <w:bCs/>
            <w:color w:val="5B9BD5"/>
            <w:shd w:val="clear" w:color="auto" w:fill="000000"/>
            <w:rtl/>
            <w:rPrChange w:id="2618" w:author="giladsar@gmail.com" w:date="2025-04-08T13:34:00Z">
              <w:rPr>
                <w:rFonts w:ascii="Arial" w:hAnsi="Arial" w:cs="Arial"/>
                <w:b/>
                <w:bCs/>
                <w:color w:val="5B9BD5"/>
                <w:shd w:val="clear" w:color="auto" w:fill="000000"/>
                <w:rtl/>
              </w:rPr>
            </w:rPrChange>
          </w:rPr>
          <w:delText xml:space="preserve"> ]</w:delText>
        </w:r>
      </w:del>
    </w:p>
    <w:p w14:paraId="6AAFB1E2" w14:textId="51EF2CF5" w:rsidR="00981F92" w:rsidRPr="00250813" w:rsidDel="00B5089C" w:rsidRDefault="00981F92" w:rsidP="00981F92">
      <w:pPr>
        <w:pStyle w:val="NormalWeb"/>
        <w:bidi/>
        <w:spacing w:before="0" w:beforeAutospacing="0" w:after="120" w:afterAutospacing="0"/>
        <w:rPr>
          <w:del w:id="2619" w:author="giladsar@gmail.com" w:date="2025-04-08T10:52:00Z"/>
          <w:rFonts w:asciiTheme="minorBidi" w:hAnsiTheme="minorBidi" w:cstheme="minorBidi"/>
          <w:rtl/>
          <w:rPrChange w:id="2620" w:author="giladsar@gmail.com" w:date="2025-04-08T13:34:00Z">
            <w:rPr>
              <w:del w:id="2621" w:author="giladsar@gmail.com" w:date="2025-04-08T10:52:00Z"/>
              <w:rtl/>
            </w:rPr>
          </w:rPrChange>
        </w:rPr>
      </w:pPr>
      <w:del w:id="2622" w:author="giladsar@gmail.com" w:date="2025-04-08T10:52:00Z">
        <w:r w:rsidRPr="00250813" w:rsidDel="00B5089C">
          <w:rPr>
            <w:rFonts w:asciiTheme="minorBidi" w:hAnsiTheme="minorBidi" w:cstheme="minorBidi"/>
            <w:color w:val="000000"/>
            <w:shd w:val="clear" w:color="auto" w:fill="000000"/>
            <w:rtl/>
            <w:rPrChange w:id="2623" w:author="giladsar@gmail.com" w:date="2025-04-08T13:34:00Z">
              <w:rPr>
                <w:rFonts w:ascii="Arial" w:hAnsi="Arial" w:cs="Arial"/>
                <w:color w:val="000000"/>
                <w:shd w:val="clear" w:color="auto" w:fill="000000"/>
                <w:rtl/>
              </w:rPr>
            </w:rPrChange>
          </w:rPr>
          <w:delText>[קומפטנטיות] </w:delText>
        </w:r>
      </w:del>
    </w:p>
    <w:p w14:paraId="71481679" w14:textId="16DF0919" w:rsidR="00981F92" w:rsidRPr="00250813" w:rsidDel="00B5089C" w:rsidRDefault="00981F92" w:rsidP="00981F92">
      <w:pPr>
        <w:pStyle w:val="NormalWeb"/>
        <w:bidi/>
        <w:spacing w:before="0" w:beforeAutospacing="0" w:after="120" w:afterAutospacing="0"/>
        <w:rPr>
          <w:del w:id="2624" w:author="giladsar@gmail.com" w:date="2025-04-08T10:52:00Z"/>
          <w:rFonts w:asciiTheme="minorBidi" w:hAnsiTheme="minorBidi" w:cstheme="minorBidi"/>
          <w:rtl/>
          <w:lang w:val="en-US"/>
          <w:rPrChange w:id="2625" w:author="giladsar@gmail.com" w:date="2025-04-08T13:34:00Z">
            <w:rPr>
              <w:del w:id="2626" w:author="giladsar@gmail.com" w:date="2025-04-08T10:52:00Z"/>
              <w:rtl/>
            </w:rPr>
          </w:rPrChange>
        </w:rPr>
      </w:pPr>
      <w:del w:id="2627" w:author="giladsar@gmail.com" w:date="2025-04-08T10:52:00Z">
        <w:r w:rsidRPr="00250813" w:rsidDel="00B5089C">
          <w:rPr>
            <w:rFonts w:asciiTheme="minorBidi" w:hAnsiTheme="minorBidi" w:cstheme="minorBidi"/>
            <w:b/>
            <w:bCs/>
            <w:color w:val="000000"/>
            <w:shd w:val="clear" w:color="auto" w:fill="000000"/>
            <w:rtl/>
            <w:rPrChange w:id="2628" w:author="giladsar@gmail.com" w:date="2025-04-08T13:34:00Z">
              <w:rPr>
                <w:rFonts w:ascii="Arial" w:hAnsi="Arial" w:cs="Arial"/>
                <w:b/>
                <w:bCs/>
                <w:color w:val="000000"/>
                <w:shd w:val="clear" w:color="auto" w:fill="000000"/>
                <w:rtl/>
              </w:rPr>
            </w:rPrChange>
          </w:rPr>
          <w:delText>[1]</w:delText>
        </w:r>
      </w:del>
    </w:p>
    <w:p w14:paraId="759304F5" w14:textId="3615A2C5" w:rsidR="00981F92" w:rsidRPr="00250813" w:rsidDel="00B5089C" w:rsidRDefault="00981F92" w:rsidP="00981F92">
      <w:pPr>
        <w:pStyle w:val="NormalWeb"/>
        <w:bidi/>
        <w:spacing w:before="0" w:beforeAutospacing="0" w:after="120" w:afterAutospacing="0"/>
        <w:rPr>
          <w:del w:id="2629" w:author="giladsar@gmail.com" w:date="2025-04-08T10:52:00Z"/>
          <w:rFonts w:asciiTheme="minorBidi" w:hAnsiTheme="minorBidi" w:cstheme="minorBidi"/>
          <w:rtl/>
          <w:rPrChange w:id="2630" w:author="giladsar@gmail.com" w:date="2025-04-08T13:34:00Z">
            <w:rPr>
              <w:del w:id="2631" w:author="giladsar@gmail.com" w:date="2025-04-08T10:52:00Z"/>
              <w:rtl/>
            </w:rPr>
          </w:rPrChange>
        </w:rPr>
      </w:pPr>
      <w:del w:id="2632" w:author="giladsar@gmail.com" w:date="2025-04-08T10:52:00Z">
        <w:r w:rsidRPr="00250813" w:rsidDel="00B5089C">
          <w:rPr>
            <w:rFonts w:asciiTheme="minorBidi" w:hAnsiTheme="minorBidi" w:cstheme="minorBidi"/>
            <w:color w:val="000000"/>
            <w:shd w:val="clear" w:color="auto" w:fill="000000"/>
            <w:rtl/>
            <w:rPrChange w:id="2633" w:author="giladsar@gmail.com" w:date="2025-04-08T13:34:00Z">
              <w:rPr>
                <w:rFonts w:ascii="Arial" w:hAnsi="Arial" w:cs="Arial"/>
                <w:color w:val="000000"/>
                <w:shd w:val="clear" w:color="auto" w:fill="000000"/>
                <w:rtl/>
              </w:rPr>
            </w:rPrChange>
          </w:rPr>
          <w:delText>עד כמה אתה חושב שנעמה:  (4= במידה רבה, 4- כלל לא)</w:delText>
        </w:r>
      </w:del>
    </w:p>
    <w:p w14:paraId="24322584" w14:textId="7E0B455E" w:rsidR="00981F92" w:rsidRPr="00250813" w:rsidDel="00B5089C" w:rsidRDefault="00981F92" w:rsidP="00981F92">
      <w:pPr>
        <w:pStyle w:val="NormalWeb"/>
        <w:bidi/>
        <w:spacing w:before="0" w:beforeAutospacing="0" w:after="120" w:afterAutospacing="0"/>
        <w:rPr>
          <w:del w:id="2634" w:author="giladsar@gmail.com" w:date="2025-04-08T10:52:00Z"/>
          <w:rFonts w:asciiTheme="minorBidi" w:hAnsiTheme="minorBidi" w:cstheme="minorBidi"/>
          <w:rtl/>
          <w:rPrChange w:id="2635" w:author="giladsar@gmail.com" w:date="2025-04-08T13:34:00Z">
            <w:rPr>
              <w:del w:id="2636" w:author="giladsar@gmail.com" w:date="2025-04-08T10:52:00Z"/>
              <w:rtl/>
            </w:rPr>
          </w:rPrChange>
        </w:rPr>
      </w:pPr>
      <w:del w:id="2637" w:author="giladsar@gmail.com" w:date="2025-04-08T10:52:00Z">
        <w:r w:rsidRPr="00250813" w:rsidDel="00B5089C">
          <w:rPr>
            <w:rFonts w:asciiTheme="minorBidi" w:hAnsiTheme="minorBidi" w:cstheme="minorBidi"/>
            <w:b/>
            <w:bCs/>
            <w:color w:val="000000"/>
            <w:shd w:val="clear" w:color="auto" w:fill="000000"/>
            <w:rtl/>
            <w:rPrChange w:id="2638" w:author="giladsar@gmail.com" w:date="2025-04-08T13:34:00Z">
              <w:rPr>
                <w:rFonts w:ascii="Arial" w:hAnsi="Arial" w:cs="Arial"/>
                <w:b/>
                <w:bCs/>
                <w:color w:val="000000"/>
                <w:shd w:val="clear" w:color="auto" w:fill="000000"/>
                <w:rtl/>
              </w:rPr>
            </w:rPrChange>
          </w:rPr>
          <w:delText xml:space="preserve">בעלת יכולת מסוגלות </w:delText>
        </w:r>
        <w:r w:rsidRPr="00250813" w:rsidDel="00B5089C">
          <w:rPr>
            <w:rFonts w:asciiTheme="minorBidi" w:hAnsiTheme="minorBidi" w:cstheme="minorBidi"/>
            <w:color w:val="000000"/>
            <w:shd w:val="clear" w:color="auto" w:fill="000000"/>
            <w:rtl/>
            <w:rPrChange w:id="2639" w:author="giladsar@gmail.com" w:date="2025-04-08T13:34:00Z">
              <w:rPr>
                <w:rFonts w:ascii="Arial" w:hAnsi="Arial" w:cs="Arial"/>
                <w:color w:val="000000"/>
                <w:shd w:val="clear" w:color="auto" w:fill="000000"/>
                <w:rtl/>
              </w:rPr>
            </w:rPrChange>
          </w:rPr>
          <w:delText xml:space="preserve">(תרגום: </w:delText>
        </w:r>
        <w:r w:rsidRPr="00250813" w:rsidDel="00B5089C">
          <w:rPr>
            <w:rFonts w:asciiTheme="minorBidi" w:hAnsiTheme="minorBidi" w:cstheme="minorBidi"/>
            <w:color w:val="000000"/>
            <w:shd w:val="clear" w:color="auto" w:fill="000000"/>
            <w:rPrChange w:id="2640" w:author="giladsar@gmail.com" w:date="2025-04-08T13:34:00Z">
              <w:rPr>
                <w:rFonts w:ascii="Arial" w:hAnsi="Arial" w:cs="Arial"/>
                <w:color w:val="000000"/>
                <w:shd w:val="clear" w:color="auto" w:fill="000000"/>
              </w:rPr>
            </w:rPrChange>
          </w:rPr>
          <w:delText>capable</w:delText>
        </w:r>
        <w:r w:rsidRPr="00250813" w:rsidDel="00B5089C">
          <w:rPr>
            <w:rFonts w:asciiTheme="minorBidi" w:hAnsiTheme="minorBidi" w:cstheme="minorBidi"/>
            <w:color w:val="000000"/>
            <w:shd w:val="clear" w:color="auto" w:fill="000000"/>
            <w:rtl/>
            <w:rPrChange w:id="2641" w:author="giladsar@gmail.com" w:date="2025-04-08T13:34:00Z">
              <w:rPr>
                <w:rFonts w:ascii="Arial" w:hAnsi="Arial" w:cs="Arial"/>
                <w:color w:val="000000"/>
                <w:shd w:val="clear" w:color="auto" w:fill="000000"/>
                <w:rtl/>
              </w:rPr>
            </w:rPrChange>
          </w:rPr>
          <w:delText>)</w:delText>
        </w:r>
      </w:del>
    </w:p>
    <w:p w14:paraId="32D5EBD5" w14:textId="3BC90769" w:rsidR="00981F92" w:rsidRPr="00250813" w:rsidDel="00B5089C" w:rsidRDefault="00981F92" w:rsidP="00981F92">
      <w:pPr>
        <w:pStyle w:val="NormalWeb"/>
        <w:bidi/>
        <w:spacing w:before="0" w:beforeAutospacing="0" w:after="120" w:afterAutospacing="0"/>
        <w:rPr>
          <w:del w:id="2642" w:author="giladsar@gmail.com" w:date="2025-04-08T10:52:00Z"/>
          <w:rFonts w:asciiTheme="minorBidi" w:hAnsiTheme="minorBidi" w:cstheme="minorBidi"/>
          <w:rtl/>
          <w:rPrChange w:id="2643" w:author="giladsar@gmail.com" w:date="2025-04-08T13:34:00Z">
            <w:rPr>
              <w:del w:id="2644" w:author="giladsar@gmail.com" w:date="2025-04-08T10:52:00Z"/>
              <w:rtl/>
            </w:rPr>
          </w:rPrChange>
        </w:rPr>
      </w:pPr>
      <w:del w:id="2645" w:author="giladsar@gmail.com" w:date="2025-04-08T10:52:00Z">
        <w:r w:rsidRPr="00250813" w:rsidDel="00B5089C">
          <w:rPr>
            <w:rFonts w:asciiTheme="minorBidi" w:hAnsiTheme="minorBidi" w:cstheme="minorBidi"/>
            <w:color w:val="000000"/>
            <w:shd w:val="clear" w:color="auto" w:fill="000000"/>
            <w:rtl/>
            <w:rPrChange w:id="2646" w:author="giladsar@gmail.com" w:date="2025-04-08T13:34:00Z">
              <w:rPr>
                <w:rFonts w:ascii="Arial" w:hAnsi="Arial" w:cs="Arial"/>
                <w:color w:val="000000"/>
                <w:shd w:val="clear" w:color="auto" w:fill="000000"/>
                <w:rtl/>
              </w:rPr>
            </w:rPrChange>
          </w:rPr>
          <w:delText>{סולם שנע בין 4- ל-4}</w:delText>
        </w:r>
      </w:del>
    </w:p>
    <w:p w14:paraId="53C50AAB" w14:textId="4563E45A" w:rsidR="00981F92" w:rsidRPr="00250813" w:rsidDel="00B5089C" w:rsidRDefault="00981F92" w:rsidP="00981F92">
      <w:pPr>
        <w:pStyle w:val="NormalWeb"/>
        <w:bidi/>
        <w:spacing w:before="0" w:beforeAutospacing="0" w:after="120" w:afterAutospacing="0"/>
        <w:rPr>
          <w:del w:id="2647" w:author="giladsar@gmail.com" w:date="2025-04-08T10:52:00Z"/>
          <w:rFonts w:asciiTheme="minorBidi" w:hAnsiTheme="minorBidi" w:cstheme="minorBidi"/>
          <w:rtl/>
          <w:rPrChange w:id="2648" w:author="giladsar@gmail.com" w:date="2025-04-08T13:34:00Z">
            <w:rPr>
              <w:del w:id="2649" w:author="giladsar@gmail.com" w:date="2025-04-08T10:52:00Z"/>
              <w:rtl/>
            </w:rPr>
          </w:rPrChange>
        </w:rPr>
      </w:pPr>
      <w:del w:id="2650" w:author="giladsar@gmail.com" w:date="2025-04-08T10:52:00Z">
        <w:r w:rsidRPr="00250813" w:rsidDel="00B5089C">
          <w:rPr>
            <w:rFonts w:asciiTheme="minorBidi" w:hAnsiTheme="minorBidi" w:cstheme="minorBidi"/>
            <w:b/>
            <w:bCs/>
            <w:color w:val="000000"/>
            <w:shd w:val="clear" w:color="auto" w:fill="000000"/>
            <w:rtl/>
            <w:rPrChange w:id="2651" w:author="giladsar@gmail.com" w:date="2025-04-08T13:34:00Z">
              <w:rPr>
                <w:rFonts w:ascii="Arial" w:hAnsi="Arial" w:cs="Arial"/>
                <w:b/>
                <w:bCs/>
                <w:color w:val="000000"/>
                <w:shd w:val="clear" w:color="auto" w:fill="000000"/>
                <w:rtl/>
              </w:rPr>
            </w:rPrChange>
          </w:rPr>
          <w:delText>[2]</w:delText>
        </w:r>
      </w:del>
    </w:p>
    <w:p w14:paraId="4937161E" w14:textId="30AC18CD" w:rsidR="00981F92" w:rsidRPr="00250813" w:rsidDel="00B5089C" w:rsidRDefault="00981F92" w:rsidP="00981F92">
      <w:pPr>
        <w:pStyle w:val="NormalWeb"/>
        <w:bidi/>
        <w:spacing w:before="0" w:beforeAutospacing="0" w:after="120" w:afterAutospacing="0"/>
        <w:rPr>
          <w:del w:id="2652" w:author="giladsar@gmail.com" w:date="2025-04-08T10:52:00Z"/>
          <w:rFonts w:asciiTheme="minorBidi" w:hAnsiTheme="minorBidi" w:cstheme="minorBidi"/>
          <w:rtl/>
          <w:rPrChange w:id="2653" w:author="giladsar@gmail.com" w:date="2025-04-08T13:34:00Z">
            <w:rPr>
              <w:del w:id="2654" w:author="giladsar@gmail.com" w:date="2025-04-08T10:52:00Z"/>
              <w:rtl/>
            </w:rPr>
          </w:rPrChange>
        </w:rPr>
      </w:pPr>
      <w:del w:id="2655" w:author="giladsar@gmail.com" w:date="2025-04-08T10:52:00Z">
        <w:r w:rsidRPr="00250813" w:rsidDel="00B5089C">
          <w:rPr>
            <w:rFonts w:asciiTheme="minorBidi" w:hAnsiTheme="minorBidi" w:cstheme="minorBidi"/>
            <w:color w:val="000000"/>
            <w:shd w:val="clear" w:color="auto" w:fill="000000"/>
            <w:rtl/>
            <w:rPrChange w:id="2656" w:author="giladsar@gmail.com" w:date="2025-04-08T13:34:00Z">
              <w:rPr>
                <w:rFonts w:ascii="Arial" w:hAnsi="Arial" w:cs="Arial"/>
                <w:color w:val="000000"/>
                <w:shd w:val="clear" w:color="auto" w:fill="000000"/>
                <w:rtl/>
              </w:rPr>
            </w:rPrChange>
          </w:rPr>
          <w:delText>עד כמה אתה חושב שנעמה:  (4= במידה רבה, 4- כלל לא)</w:delText>
        </w:r>
      </w:del>
    </w:p>
    <w:p w14:paraId="61584820" w14:textId="3A091CA3" w:rsidR="00981F92" w:rsidRPr="00250813" w:rsidDel="00B5089C" w:rsidRDefault="00981F92" w:rsidP="00981F92">
      <w:pPr>
        <w:pStyle w:val="NormalWeb"/>
        <w:bidi/>
        <w:spacing w:before="0" w:beforeAutospacing="0" w:after="120" w:afterAutospacing="0"/>
        <w:rPr>
          <w:del w:id="2657" w:author="giladsar@gmail.com" w:date="2025-04-08T10:52:00Z"/>
          <w:rFonts w:asciiTheme="minorBidi" w:hAnsiTheme="minorBidi" w:cstheme="minorBidi"/>
          <w:rtl/>
          <w:rPrChange w:id="2658" w:author="giladsar@gmail.com" w:date="2025-04-08T13:34:00Z">
            <w:rPr>
              <w:del w:id="2659" w:author="giladsar@gmail.com" w:date="2025-04-08T10:52:00Z"/>
              <w:rtl/>
            </w:rPr>
          </w:rPrChange>
        </w:rPr>
      </w:pPr>
      <w:del w:id="2660" w:author="giladsar@gmail.com" w:date="2025-04-08T10:52:00Z">
        <w:r w:rsidRPr="00250813" w:rsidDel="00B5089C">
          <w:rPr>
            <w:rFonts w:asciiTheme="minorBidi" w:hAnsiTheme="minorBidi" w:cstheme="minorBidi"/>
            <w:b/>
            <w:bCs/>
            <w:color w:val="000000"/>
            <w:shd w:val="clear" w:color="auto" w:fill="000000"/>
            <w:rtl/>
            <w:rPrChange w:id="2661" w:author="giladsar@gmail.com" w:date="2025-04-08T13:34:00Z">
              <w:rPr>
                <w:rFonts w:ascii="Arial" w:hAnsi="Arial" w:cs="Arial"/>
                <w:b/>
                <w:bCs/>
                <w:color w:val="000000"/>
                <w:shd w:val="clear" w:color="auto" w:fill="000000"/>
                <w:rtl/>
              </w:rPr>
            </w:rPrChange>
          </w:rPr>
          <w:delText xml:space="preserve">מוכשרת </w:delText>
        </w:r>
        <w:r w:rsidRPr="00250813" w:rsidDel="00B5089C">
          <w:rPr>
            <w:rFonts w:asciiTheme="minorBidi" w:hAnsiTheme="minorBidi" w:cstheme="minorBidi"/>
            <w:color w:val="000000"/>
            <w:shd w:val="clear" w:color="auto" w:fill="000000"/>
            <w:rtl/>
            <w:rPrChange w:id="2662" w:author="giladsar@gmail.com" w:date="2025-04-08T13:34:00Z">
              <w:rPr>
                <w:rFonts w:ascii="Arial" w:hAnsi="Arial" w:cs="Arial"/>
                <w:color w:val="000000"/>
                <w:shd w:val="clear" w:color="auto" w:fill="000000"/>
                <w:rtl/>
              </w:rPr>
            </w:rPrChange>
          </w:rPr>
          <w:delText xml:space="preserve">(תרגום: </w:delText>
        </w:r>
        <w:r w:rsidRPr="00250813" w:rsidDel="00B5089C">
          <w:rPr>
            <w:rFonts w:asciiTheme="minorBidi" w:hAnsiTheme="minorBidi" w:cstheme="minorBidi"/>
            <w:color w:val="000000"/>
            <w:shd w:val="clear" w:color="auto" w:fill="000000"/>
            <w:rPrChange w:id="2663" w:author="giladsar@gmail.com" w:date="2025-04-08T13:34:00Z">
              <w:rPr>
                <w:rFonts w:ascii="Arial" w:hAnsi="Arial" w:cs="Arial"/>
                <w:color w:val="000000"/>
                <w:shd w:val="clear" w:color="auto" w:fill="000000"/>
              </w:rPr>
            </w:rPrChange>
          </w:rPr>
          <w:delText>skilled</w:delText>
        </w:r>
        <w:r w:rsidRPr="00250813" w:rsidDel="00B5089C">
          <w:rPr>
            <w:rFonts w:asciiTheme="minorBidi" w:hAnsiTheme="minorBidi" w:cstheme="minorBidi"/>
            <w:color w:val="000000"/>
            <w:shd w:val="clear" w:color="auto" w:fill="000000"/>
            <w:rtl/>
            <w:rPrChange w:id="2664" w:author="giladsar@gmail.com" w:date="2025-04-08T13:34:00Z">
              <w:rPr>
                <w:rFonts w:ascii="Arial" w:hAnsi="Arial" w:cs="Arial"/>
                <w:color w:val="000000"/>
                <w:shd w:val="clear" w:color="auto" w:fill="000000"/>
                <w:rtl/>
              </w:rPr>
            </w:rPrChange>
          </w:rPr>
          <w:delText>)</w:delText>
        </w:r>
      </w:del>
    </w:p>
    <w:p w14:paraId="12D3DB8E" w14:textId="304CC25F" w:rsidR="00981F92" w:rsidRPr="00250813" w:rsidDel="00B5089C" w:rsidRDefault="00981F92" w:rsidP="00981F92">
      <w:pPr>
        <w:pStyle w:val="NormalWeb"/>
        <w:bidi/>
        <w:spacing w:before="0" w:beforeAutospacing="0" w:after="120" w:afterAutospacing="0"/>
        <w:rPr>
          <w:del w:id="2665" w:author="giladsar@gmail.com" w:date="2025-04-08T10:52:00Z"/>
          <w:rFonts w:asciiTheme="minorBidi" w:hAnsiTheme="minorBidi" w:cstheme="minorBidi"/>
          <w:rtl/>
          <w:rPrChange w:id="2666" w:author="giladsar@gmail.com" w:date="2025-04-08T13:34:00Z">
            <w:rPr>
              <w:del w:id="2667" w:author="giladsar@gmail.com" w:date="2025-04-08T10:52:00Z"/>
              <w:rtl/>
            </w:rPr>
          </w:rPrChange>
        </w:rPr>
      </w:pPr>
      <w:del w:id="2668" w:author="giladsar@gmail.com" w:date="2025-04-08T10:52:00Z">
        <w:r w:rsidRPr="00250813" w:rsidDel="00B5089C">
          <w:rPr>
            <w:rFonts w:asciiTheme="minorBidi" w:hAnsiTheme="minorBidi" w:cstheme="minorBidi"/>
            <w:color w:val="000000"/>
            <w:shd w:val="clear" w:color="auto" w:fill="000000"/>
            <w:rtl/>
            <w:rPrChange w:id="2669" w:author="giladsar@gmail.com" w:date="2025-04-08T13:34:00Z">
              <w:rPr>
                <w:rFonts w:ascii="Arial" w:hAnsi="Arial" w:cs="Arial"/>
                <w:color w:val="000000"/>
                <w:shd w:val="clear" w:color="auto" w:fill="000000"/>
                <w:rtl/>
              </w:rPr>
            </w:rPrChange>
          </w:rPr>
          <w:delText>{סולם שנע בין 4- ל-4}</w:delText>
        </w:r>
      </w:del>
    </w:p>
    <w:p w14:paraId="649A8796" w14:textId="4A21B301" w:rsidR="00981F92" w:rsidRPr="00250813" w:rsidDel="00B5089C" w:rsidRDefault="00981F92" w:rsidP="00981F92">
      <w:pPr>
        <w:pStyle w:val="NormalWeb"/>
        <w:bidi/>
        <w:spacing w:before="0" w:beforeAutospacing="0" w:after="120" w:afterAutospacing="0"/>
        <w:rPr>
          <w:del w:id="2670" w:author="giladsar@gmail.com" w:date="2025-04-08T10:52:00Z"/>
          <w:rFonts w:asciiTheme="minorBidi" w:hAnsiTheme="minorBidi" w:cstheme="minorBidi"/>
          <w:rtl/>
          <w:rPrChange w:id="2671" w:author="giladsar@gmail.com" w:date="2025-04-08T13:34:00Z">
            <w:rPr>
              <w:del w:id="2672" w:author="giladsar@gmail.com" w:date="2025-04-08T10:52:00Z"/>
              <w:rtl/>
            </w:rPr>
          </w:rPrChange>
        </w:rPr>
      </w:pPr>
      <w:del w:id="2673" w:author="giladsar@gmail.com" w:date="2025-04-08T10:52:00Z">
        <w:r w:rsidRPr="00250813" w:rsidDel="00B5089C">
          <w:rPr>
            <w:rFonts w:asciiTheme="minorBidi" w:hAnsiTheme="minorBidi" w:cstheme="minorBidi"/>
            <w:b/>
            <w:bCs/>
            <w:color w:val="000000"/>
            <w:shd w:val="clear" w:color="auto" w:fill="000000"/>
            <w:rtl/>
            <w:rPrChange w:id="2674" w:author="giladsar@gmail.com" w:date="2025-04-08T13:34:00Z">
              <w:rPr>
                <w:rFonts w:ascii="Arial" w:hAnsi="Arial" w:cs="Arial"/>
                <w:b/>
                <w:bCs/>
                <w:color w:val="000000"/>
                <w:shd w:val="clear" w:color="auto" w:fill="000000"/>
                <w:rtl/>
              </w:rPr>
            </w:rPrChange>
          </w:rPr>
          <w:delText>[3]</w:delText>
        </w:r>
      </w:del>
    </w:p>
    <w:p w14:paraId="17507DC1" w14:textId="7DBDDAD4" w:rsidR="00981F92" w:rsidRPr="00250813" w:rsidDel="00B5089C" w:rsidRDefault="00981F92" w:rsidP="00981F92">
      <w:pPr>
        <w:pStyle w:val="NormalWeb"/>
        <w:bidi/>
        <w:spacing w:before="0" w:beforeAutospacing="0" w:after="120" w:afterAutospacing="0"/>
        <w:rPr>
          <w:del w:id="2675" w:author="giladsar@gmail.com" w:date="2025-04-08T10:52:00Z"/>
          <w:rFonts w:asciiTheme="minorBidi" w:hAnsiTheme="minorBidi" w:cstheme="minorBidi"/>
          <w:rtl/>
          <w:rPrChange w:id="2676" w:author="giladsar@gmail.com" w:date="2025-04-08T13:34:00Z">
            <w:rPr>
              <w:del w:id="2677" w:author="giladsar@gmail.com" w:date="2025-04-08T10:52:00Z"/>
              <w:rtl/>
            </w:rPr>
          </w:rPrChange>
        </w:rPr>
      </w:pPr>
      <w:del w:id="2678" w:author="giladsar@gmail.com" w:date="2025-04-08T10:52:00Z">
        <w:r w:rsidRPr="00250813" w:rsidDel="00B5089C">
          <w:rPr>
            <w:rFonts w:asciiTheme="minorBidi" w:hAnsiTheme="minorBidi" w:cstheme="minorBidi"/>
            <w:color w:val="000000"/>
            <w:shd w:val="clear" w:color="auto" w:fill="000000"/>
            <w:rtl/>
            <w:rPrChange w:id="2679" w:author="giladsar@gmail.com" w:date="2025-04-08T13:34:00Z">
              <w:rPr>
                <w:rFonts w:ascii="Arial" w:hAnsi="Arial" w:cs="Arial"/>
                <w:color w:val="000000"/>
                <w:shd w:val="clear" w:color="auto" w:fill="000000"/>
                <w:rtl/>
              </w:rPr>
            </w:rPrChange>
          </w:rPr>
          <w:delText>עד כמה אתה חושב שנעמה:  (4= במידה רבה, 4- כלל לא)</w:delText>
        </w:r>
      </w:del>
    </w:p>
    <w:p w14:paraId="05F51D0C" w14:textId="31798F34" w:rsidR="00981F92" w:rsidRPr="00250813" w:rsidDel="00B5089C" w:rsidRDefault="00981F92" w:rsidP="00981F92">
      <w:pPr>
        <w:pStyle w:val="NormalWeb"/>
        <w:bidi/>
        <w:spacing w:before="0" w:beforeAutospacing="0" w:after="120" w:afterAutospacing="0"/>
        <w:rPr>
          <w:del w:id="2680" w:author="giladsar@gmail.com" w:date="2025-04-08T10:52:00Z"/>
          <w:rFonts w:asciiTheme="minorBidi" w:hAnsiTheme="minorBidi" w:cstheme="minorBidi"/>
          <w:rtl/>
          <w:rPrChange w:id="2681" w:author="giladsar@gmail.com" w:date="2025-04-08T13:34:00Z">
            <w:rPr>
              <w:del w:id="2682" w:author="giladsar@gmail.com" w:date="2025-04-08T10:52:00Z"/>
              <w:rtl/>
            </w:rPr>
          </w:rPrChange>
        </w:rPr>
      </w:pPr>
      <w:del w:id="2683" w:author="giladsar@gmail.com" w:date="2025-04-08T10:52:00Z">
        <w:r w:rsidRPr="00250813" w:rsidDel="00B5089C">
          <w:rPr>
            <w:rFonts w:asciiTheme="minorBidi" w:hAnsiTheme="minorBidi" w:cstheme="minorBidi"/>
            <w:b/>
            <w:bCs/>
            <w:color w:val="000000"/>
            <w:shd w:val="clear" w:color="auto" w:fill="000000"/>
            <w:rtl/>
            <w:rPrChange w:id="2684" w:author="giladsar@gmail.com" w:date="2025-04-08T13:34:00Z">
              <w:rPr>
                <w:rFonts w:ascii="Arial" w:hAnsi="Arial" w:cs="Arial"/>
                <w:b/>
                <w:bCs/>
                <w:color w:val="000000"/>
                <w:shd w:val="clear" w:color="auto" w:fill="000000"/>
                <w:rtl/>
              </w:rPr>
            </w:rPrChange>
          </w:rPr>
          <w:delText xml:space="preserve">עצלנית </w:delText>
        </w:r>
        <w:r w:rsidRPr="00250813" w:rsidDel="00B5089C">
          <w:rPr>
            <w:rFonts w:asciiTheme="minorBidi" w:hAnsiTheme="minorBidi" w:cstheme="minorBidi"/>
            <w:color w:val="000000"/>
            <w:shd w:val="clear" w:color="auto" w:fill="000000"/>
            <w:rtl/>
            <w:rPrChange w:id="2685" w:author="giladsar@gmail.com" w:date="2025-04-08T13:34:00Z">
              <w:rPr>
                <w:rFonts w:ascii="Arial" w:hAnsi="Arial" w:cs="Arial"/>
                <w:color w:val="000000"/>
                <w:shd w:val="clear" w:color="auto" w:fill="000000"/>
                <w:rtl/>
              </w:rPr>
            </w:rPrChange>
          </w:rPr>
          <w:delText xml:space="preserve">(תרגום: </w:delText>
        </w:r>
        <w:r w:rsidRPr="00250813" w:rsidDel="00B5089C">
          <w:rPr>
            <w:rFonts w:asciiTheme="minorBidi" w:hAnsiTheme="minorBidi" w:cstheme="minorBidi"/>
            <w:color w:val="000000"/>
            <w:shd w:val="clear" w:color="auto" w:fill="000000"/>
            <w:rPrChange w:id="2686" w:author="giladsar@gmail.com" w:date="2025-04-08T13:34:00Z">
              <w:rPr>
                <w:rFonts w:ascii="Arial" w:hAnsi="Arial" w:cs="Arial"/>
                <w:color w:val="000000"/>
                <w:shd w:val="clear" w:color="auto" w:fill="000000"/>
              </w:rPr>
            </w:rPrChange>
          </w:rPr>
          <w:delText>lazy</w:delText>
        </w:r>
        <w:r w:rsidRPr="00250813" w:rsidDel="00B5089C">
          <w:rPr>
            <w:rFonts w:asciiTheme="minorBidi" w:hAnsiTheme="minorBidi" w:cstheme="minorBidi"/>
            <w:color w:val="000000"/>
            <w:shd w:val="clear" w:color="auto" w:fill="000000"/>
            <w:rtl/>
            <w:rPrChange w:id="2687" w:author="giladsar@gmail.com" w:date="2025-04-08T13:34:00Z">
              <w:rPr>
                <w:rFonts w:ascii="Arial" w:hAnsi="Arial" w:cs="Arial"/>
                <w:color w:val="000000"/>
                <w:shd w:val="clear" w:color="auto" w:fill="000000"/>
                <w:rtl/>
              </w:rPr>
            </w:rPrChange>
          </w:rPr>
          <w:delText>)</w:delText>
        </w:r>
      </w:del>
    </w:p>
    <w:p w14:paraId="27681739" w14:textId="45C3439F" w:rsidR="00981F92" w:rsidRPr="00250813" w:rsidDel="00B5089C" w:rsidRDefault="00981F92" w:rsidP="00981F92">
      <w:pPr>
        <w:pStyle w:val="NormalWeb"/>
        <w:bidi/>
        <w:spacing w:before="0" w:beforeAutospacing="0" w:after="120" w:afterAutospacing="0"/>
        <w:rPr>
          <w:del w:id="2688" w:author="giladsar@gmail.com" w:date="2025-04-08T10:52:00Z"/>
          <w:rFonts w:asciiTheme="minorBidi" w:hAnsiTheme="minorBidi" w:cstheme="minorBidi"/>
          <w:rtl/>
          <w:rPrChange w:id="2689" w:author="giladsar@gmail.com" w:date="2025-04-08T13:34:00Z">
            <w:rPr>
              <w:del w:id="2690" w:author="giladsar@gmail.com" w:date="2025-04-08T10:52:00Z"/>
              <w:rtl/>
            </w:rPr>
          </w:rPrChange>
        </w:rPr>
      </w:pPr>
      <w:del w:id="2691" w:author="giladsar@gmail.com" w:date="2025-04-08T10:52:00Z">
        <w:r w:rsidRPr="00250813" w:rsidDel="00B5089C">
          <w:rPr>
            <w:rFonts w:asciiTheme="minorBidi" w:hAnsiTheme="minorBidi" w:cstheme="minorBidi"/>
            <w:color w:val="000000"/>
            <w:shd w:val="clear" w:color="auto" w:fill="000000"/>
            <w:rtl/>
            <w:rPrChange w:id="2692" w:author="giladsar@gmail.com" w:date="2025-04-08T13:34:00Z">
              <w:rPr>
                <w:rFonts w:ascii="Arial" w:hAnsi="Arial" w:cs="Arial"/>
                <w:color w:val="000000"/>
                <w:shd w:val="clear" w:color="auto" w:fill="000000"/>
                <w:rtl/>
              </w:rPr>
            </w:rPrChange>
          </w:rPr>
          <w:delText>{סולם שנע בין 4- ל-4} </w:delText>
        </w:r>
      </w:del>
    </w:p>
    <w:p w14:paraId="5F4FB295" w14:textId="53338D67" w:rsidR="00981F92" w:rsidRPr="00250813" w:rsidDel="00B5089C" w:rsidRDefault="00981F92" w:rsidP="00981F92">
      <w:pPr>
        <w:pStyle w:val="NormalWeb"/>
        <w:bidi/>
        <w:spacing w:before="0" w:beforeAutospacing="0" w:after="120" w:afterAutospacing="0"/>
        <w:rPr>
          <w:del w:id="2693" w:author="giladsar@gmail.com" w:date="2025-04-08T10:52:00Z"/>
          <w:rFonts w:asciiTheme="minorBidi" w:hAnsiTheme="minorBidi" w:cstheme="minorBidi"/>
          <w:rtl/>
          <w:rPrChange w:id="2694" w:author="giladsar@gmail.com" w:date="2025-04-08T13:34:00Z">
            <w:rPr>
              <w:del w:id="2695" w:author="giladsar@gmail.com" w:date="2025-04-08T10:52:00Z"/>
              <w:rtl/>
            </w:rPr>
          </w:rPrChange>
        </w:rPr>
      </w:pPr>
      <w:del w:id="2696" w:author="giladsar@gmail.com" w:date="2025-04-08T10:52:00Z">
        <w:r w:rsidRPr="00250813" w:rsidDel="00B5089C">
          <w:rPr>
            <w:rFonts w:asciiTheme="minorBidi" w:hAnsiTheme="minorBidi" w:cstheme="minorBidi"/>
            <w:b/>
            <w:bCs/>
            <w:i/>
            <w:iCs/>
            <w:color w:val="999999"/>
            <w:shd w:val="clear" w:color="auto" w:fill="000000"/>
            <w:rtl/>
            <w:rPrChange w:id="2697" w:author="giladsar@gmail.com" w:date="2025-04-08T13:34:00Z">
              <w:rPr>
                <w:rFonts w:ascii="Arial" w:hAnsi="Arial" w:cs="Arial"/>
                <w:b/>
                <w:bCs/>
                <w:i/>
                <w:iCs/>
                <w:color w:val="999999"/>
                <w:shd w:val="clear" w:color="auto" w:fill="000000"/>
                <w:rtl/>
              </w:rPr>
            </w:rPrChange>
          </w:rPr>
          <w:delText>דירוג הפוך </w:delText>
        </w:r>
      </w:del>
    </w:p>
    <w:p w14:paraId="0F82E5E8" w14:textId="3F389375" w:rsidR="00981F92" w:rsidRPr="00250813" w:rsidDel="00B5089C" w:rsidRDefault="00981F92" w:rsidP="00981F92">
      <w:pPr>
        <w:pStyle w:val="NormalWeb"/>
        <w:bidi/>
        <w:spacing w:before="0" w:beforeAutospacing="0" w:after="120" w:afterAutospacing="0"/>
        <w:rPr>
          <w:del w:id="2698" w:author="giladsar@gmail.com" w:date="2025-04-08T10:52:00Z"/>
          <w:rFonts w:asciiTheme="minorBidi" w:hAnsiTheme="minorBidi" w:cstheme="minorBidi"/>
          <w:rtl/>
          <w:rPrChange w:id="2699" w:author="giladsar@gmail.com" w:date="2025-04-08T13:34:00Z">
            <w:rPr>
              <w:del w:id="2700" w:author="giladsar@gmail.com" w:date="2025-04-08T10:52:00Z"/>
              <w:rtl/>
            </w:rPr>
          </w:rPrChange>
        </w:rPr>
      </w:pPr>
      <w:del w:id="2701" w:author="giladsar@gmail.com" w:date="2025-04-08T10:52:00Z">
        <w:r w:rsidRPr="00250813" w:rsidDel="00B5089C">
          <w:rPr>
            <w:rFonts w:asciiTheme="minorBidi" w:hAnsiTheme="minorBidi" w:cstheme="minorBidi"/>
            <w:b/>
            <w:bCs/>
            <w:color w:val="000000"/>
            <w:shd w:val="clear" w:color="auto" w:fill="000000"/>
            <w:rtl/>
            <w:rPrChange w:id="2702" w:author="giladsar@gmail.com" w:date="2025-04-08T13:34:00Z">
              <w:rPr>
                <w:rFonts w:ascii="Arial" w:hAnsi="Arial" w:cs="Arial"/>
                <w:b/>
                <w:bCs/>
                <w:color w:val="000000"/>
                <w:shd w:val="clear" w:color="auto" w:fill="000000"/>
                <w:rtl/>
              </w:rPr>
            </w:rPrChange>
          </w:rPr>
          <w:delText>[4]</w:delText>
        </w:r>
      </w:del>
    </w:p>
    <w:p w14:paraId="2BBABEB6" w14:textId="0A29A319" w:rsidR="00981F92" w:rsidRPr="00250813" w:rsidDel="00B5089C" w:rsidRDefault="00981F92" w:rsidP="00981F92">
      <w:pPr>
        <w:pStyle w:val="NormalWeb"/>
        <w:bidi/>
        <w:spacing w:before="0" w:beforeAutospacing="0" w:after="120" w:afterAutospacing="0"/>
        <w:rPr>
          <w:del w:id="2703" w:author="giladsar@gmail.com" w:date="2025-04-08T10:52:00Z"/>
          <w:rFonts w:asciiTheme="minorBidi" w:hAnsiTheme="minorBidi" w:cstheme="minorBidi"/>
          <w:rtl/>
          <w:rPrChange w:id="2704" w:author="giladsar@gmail.com" w:date="2025-04-08T13:34:00Z">
            <w:rPr>
              <w:del w:id="2705" w:author="giladsar@gmail.com" w:date="2025-04-08T10:52:00Z"/>
              <w:rtl/>
            </w:rPr>
          </w:rPrChange>
        </w:rPr>
      </w:pPr>
      <w:del w:id="2706" w:author="giladsar@gmail.com" w:date="2025-04-08T10:52:00Z">
        <w:r w:rsidRPr="00250813" w:rsidDel="00B5089C">
          <w:rPr>
            <w:rFonts w:asciiTheme="minorBidi" w:hAnsiTheme="minorBidi" w:cstheme="minorBidi"/>
            <w:color w:val="000000"/>
            <w:shd w:val="clear" w:color="auto" w:fill="000000"/>
            <w:rtl/>
            <w:rPrChange w:id="2707" w:author="giladsar@gmail.com" w:date="2025-04-08T13:34:00Z">
              <w:rPr>
                <w:rFonts w:ascii="Arial" w:hAnsi="Arial" w:cs="Arial"/>
                <w:color w:val="000000"/>
                <w:shd w:val="clear" w:color="auto" w:fill="000000"/>
                <w:rtl/>
              </w:rPr>
            </w:rPrChange>
          </w:rPr>
          <w:delText>עד כמה אתה חושב שנעמה:  (4= במידה רבה, 4- כלל לא)</w:delText>
        </w:r>
      </w:del>
    </w:p>
    <w:p w14:paraId="36332642" w14:textId="02649262" w:rsidR="00981F92" w:rsidRPr="00250813" w:rsidDel="00B5089C" w:rsidRDefault="00981F92" w:rsidP="00981F92">
      <w:pPr>
        <w:pStyle w:val="NormalWeb"/>
        <w:bidi/>
        <w:spacing w:before="0" w:beforeAutospacing="0" w:after="120" w:afterAutospacing="0"/>
        <w:rPr>
          <w:del w:id="2708" w:author="giladsar@gmail.com" w:date="2025-04-08T10:52:00Z"/>
          <w:rFonts w:asciiTheme="minorBidi" w:hAnsiTheme="minorBidi" w:cstheme="minorBidi"/>
          <w:rtl/>
          <w:rPrChange w:id="2709" w:author="giladsar@gmail.com" w:date="2025-04-08T13:34:00Z">
            <w:rPr>
              <w:del w:id="2710" w:author="giladsar@gmail.com" w:date="2025-04-08T10:52:00Z"/>
              <w:rtl/>
            </w:rPr>
          </w:rPrChange>
        </w:rPr>
      </w:pPr>
      <w:del w:id="2711" w:author="giladsar@gmail.com" w:date="2025-04-08T10:52:00Z">
        <w:r w:rsidRPr="00250813" w:rsidDel="00B5089C">
          <w:rPr>
            <w:rFonts w:asciiTheme="minorBidi" w:hAnsiTheme="minorBidi" w:cstheme="minorBidi"/>
            <w:b/>
            <w:bCs/>
            <w:color w:val="000000"/>
            <w:shd w:val="clear" w:color="auto" w:fill="000000"/>
            <w:rtl/>
            <w:rPrChange w:id="2712" w:author="giladsar@gmail.com" w:date="2025-04-08T13:34:00Z">
              <w:rPr>
                <w:rFonts w:ascii="Arial" w:hAnsi="Arial" w:cs="Arial"/>
                <w:b/>
                <w:bCs/>
                <w:color w:val="000000"/>
                <w:shd w:val="clear" w:color="auto" w:fill="000000"/>
                <w:rtl/>
              </w:rPr>
            </w:rPrChange>
          </w:rPr>
          <w:delText xml:space="preserve">מבולגנת </w:delText>
        </w:r>
        <w:r w:rsidRPr="00250813" w:rsidDel="00B5089C">
          <w:rPr>
            <w:rFonts w:asciiTheme="minorBidi" w:hAnsiTheme="minorBidi" w:cstheme="minorBidi"/>
            <w:color w:val="000000"/>
            <w:shd w:val="clear" w:color="auto" w:fill="000000"/>
            <w:rtl/>
            <w:rPrChange w:id="2713" w:author="giladsar@gmail.com" w:date="2025-04-08T13:34:00Z">
              <w:rPr>
                <w:rFonts w:ascii="Arial" w:hAnsi="Arial" w:cs="Arial"/>
                <w:color w:val="000000"/>
                <w:shd w:val="clear" w:color="auto" w:fill="000000"/>
                <w:rtl/>
              </w:rPr>
            </w:rPrChange>
          </w:rPr>
          <w:delText xml:space="preserve">(תרגום: </w:delText>
        </w:r>
        <w:r w:rsidRPr="00250813" w:rsidDel="00B5089C">
          <w:rPr>
            <w:rFonts w:asciiTheme="minorBidi" w:hAnsiTheme="minorBidi" w:cstheme="minorBidi"/>
            <w:color w:val="000000"/>
            <w:shd w:val="clear" w:color="auto" w:fill="000000"/>
            <w:rPrChange w:id="2714" w:author="giladsar@gmail.com" w:date="2025-04-08T13:34:00Z">
              <w:rPr>
                <w:rFonts w:ascii="Arial" w:hAnsi="Arial" w:cs="Arial"/>
                <w:color w:val="000000"/>
                <w:shd w:val="clear" w:color="auto" w:fill="000000"/>
              </w:rPr>
            </w:rPrChange>
          </w:rPr>
          <w:delText>disorganized</w:delText>
        </w:r>
        <w:r w:rsidRPr="00250813" w:rsidDel="00B5089C">
          <w:rPr>
            <w:rFonts w:asciiTheme="minorBidi" w:hAnsiTheme="minorBidi" w:cstheme="minorBidi"/>
            <w:color w:val="000000"/>
            <w:shd w:val="clear" w:color="auto" w:fill="000000"/>
            <w:rtl/>
            <w:rPrChange w:id="2715" w:author="giladsar@gmail.com" w:date="2025-04-08T13:34:00Z">
              <w:rPr>
                <w:rFonts w:ascii="Arial" w:hAnsi="Arial" w:cs="Arial"/>
                <w:color w:val="000000"/>
                <w:shd w:val="clear" w:color="auto" w:fill="000000"/>
                <w:rtl/>
              </w:rPr>
            </w:rPrChange>
          </w:rPr>
          <w:delText>)</w:delText>
        </w:r>
      </w:del>
    </w:p>
    <w:p w14:paraId="634F7928" w14:textId="1236584C" w:rsidR="00981F92" w:rsidRPr="00250813" w:rsidDel="00B5089C" w:rsidRDefault="00981F92" w:rsidP="00981F92">
      <w:pPr>
        <w:pStyle w:val="NormalWeb"/>
        <w:bidi/>
        <w:spacing w:before="0" w:beforeAutospacing="0" w:after="120" w:afterAutospacing="0"/>
        <w:rPr>
          <w:del w:id="2716" w:author="giladsar@gmail.com" w:date="2025-04-08T10:52:00Z"/>
          <w:rFonts w:asciiTheme="minorBidi" w:hAnsiTheme="minorBidi" w:cstheme="minorBidi"/>
          <w:rtl/>
          <w:rPrChange w:id="2717" w:author="giladsar@gmail.com" w:date="2025-04-08T13:34:00Z">
            <w:rPr>
              <w:del w:id="2718" w:author="giladsar@gmail.com" w:date="2025-04-08T10:52:00Z"/>
              <w:rtl/>
            </w:rPr>
          </w:rPrChange>
        </w:rPr>
      </w:pPr>
      <w:del w:id="2719" w:author="giladsar@gmail.com" w:date="2025-04-08T10:52:00Z">
        <w:r w:rsidRPr="00250813" w:rsidDel="00B5089C">
          <w:rPr>
            <w:rFonts w:asciiTheme="minorBidi" w:hAnsiTheme="minorBidi" w:cstheme="minorBidi"/>
            <w:color w:val="000000"/>
            <w:shd w:val="clear" w:color="auto" w:fill="000000"/>
            <w:rtl/>
            <w:rPrChange w:id="2720" w:author="giladsar@gmail.com" w:date="2025-04-08T13:34:00Z">
              <w:rPr>
                <w:rFonts w:ascii="Arial" w:hAnsi="Arial" w:cs="Arial"/>
                <w:color w:val="000000"/>
                <w:shd w:val="clear" w:color="auto" w:fill="000000"/>
                <w:rtl/>
              </w:rPr>
            </w:rPrChange>
          </w:rPr>
          <w:delText>{סולם שנע בין 4- ל-4} </w:delText>
        </w:r>
      </w:del>
    </w:p>
    <w:p w14:paraId="7AE7E2CC" w14:textId="1CCEAEC8" w:rsidR="00981F92" w:rsidRPr="00250813" w:rsidDel="00B5089C" w:rsidRDefault="00981F92" w:rsidP="00981F92">
      <w:pPr>
        <w:pStyle w:val="NormalWeb"/>
        <w:bidi/>
        <w:spacing w:before="0" w:beforeAutospacing="0" w:after="120" w:afterAutospacing="0"/>
        <w:rPr>
          <w:del w:id="2721" w:author="giladsar@gmail.com" w:date="2025-04-08T10:52:00Z"/>
          <w:rFonts w:asciiTheme="minorBidi" w:hAnsiTheme="minorBidi" w:cstheme="minorBidi"/>
          <w:rtl/>
          <w:rPrChange w:id="2722" w:author="giladsar@gmail.com" w:date="2025-04-08T13:34:00Z">
            <w:rPr>
              <w:del w:id="2723" w:author="giladsar@gmail.com" w:date="2025-04-08T10:52:00Z"/>
              <w:rtl/>
            </w:rPr>
          </w:rPrChange>
        </w:rPr>
      </w:pPr>
      <w:del w:id="2724" w:author="giladsar@gmail.com" w:date="2025-04-08T10:52:00Z">
        <w:r w:rsidRPr="00250813" w:rsidDel="00B5089C">
          <w:rPr>
            <w:rFonts w:asciiTheme="minorBidi" w:hAnsiTheme="minorBidi" w:cstheme="minorBidi"/>
            <w:b/>
            <w:bCs/>
            <w:i/>
            <w:iCs/>
            <w:color w:val="999999"/>
            <w:shd w:val="clear" w:color="auto" w:fill="000000"/>
            <w:rtl/>
            <w:rPrChange w:id="2725" w:author="giladsar@gmail.com" w:date="2025-04-08T13:34:00Z">
              <w:rPr>
                <w:rFonts w:ascii="Arial" w:hAnsi="Arial" w:cs="Arial"/>
                <w:b/>
                <w:bCs/>
                <w:i/>
                <w:iCs/>
                <w:color w:val="999999"/>
                <w:shd w:val="clear" w:color="auto" w:fill="000000"/>
                <w:rtl/>
              </w:rPr>
            </w:rPrChange>
          </w:rPr>
          <w:delText>דירוג הפוך </w:delText>
        </w:r>
      </w:del>
    </w:p>
    <w:p w14:paraId="2CF4A233" w14:textId="5AB0CC27" w:rsidR="00981F92" w:rsidRPr="00250813" w:rsidDel="00B5089C" w:rsidRDefault="00981F92" w:rsidP="00981F92">
      <w:pPr>
        <w:pStyle w:val="NormalWeb"/>
        <w:bidi/>
        <w:spacing w:before="0" w:beforeAutospacing="0" w:after="120" w:afterAutospacing="0"/>
        <w:rPr>
          <w:del w:id="2726" w:author="giladsar@gmail.com" w:date="2025-04-08T10:52:00Z"/>
          <w:rFonts w:asciiTheme="minorBidi" w:hAnsiTheme="minorBidi" w:cstheme="minorBidi"/>
          <w:rtl/>
          <w:rPrChange w:id="2727" w:author="giladsar@gmail.com" w:date="2025-04-08T13:34:00Z">
            <w:rPr>
              <w:del w:id="2728" w:author="giladsar@gmail.com" w:date="2025-04-08T10:52:00Z"/>
              <w:rtl/>
            </w:rPr>
          </w:rPrChange>
        </w:rPr>
      </w:pPr>
      <w:del w:id="2729" w:author="giladsar@gmail.com" w:date="2025-04-08T10:52:00Z">
        <w:r w:rsidRPr="00250813" w:rsidDel="00B5089C">
          <w:rPr>
            <w:rFonts w:asciiTheme="minorBidi" w:hAnsiTheme="minorBidi" w:cstheme="minorBidi"/>
            <w:color w:val="000000"/>
            <w:shd w:val="clear" w:color="auto" w:fill="000000"/>
            <w:rtl/>
            <w:rPrChange w:id="2730" w:author="giladsar@gmail.com" w:date="2025-04-08T13:34:00Z">
              <w:rPr>
                <w:rFonts w:ascii="Arial" w:hAnsi="Arial" w:cs="Arial"/>
                <w:color w:val="000000"/>
                <w:shd w:val="clear" w:color="auto" w:fill="000000"/>
                <w:rtl/>
              </w:rPr>
            </w:rPrChange>
          </w:rPr>
          <w:delText>[חמימות]</w:delText>
        </w:r>
      </w:del>
    </w:p>
    <w:p w14:paraId="3FFF3C32" w14:textId="2A088DDC" w:rsidR="00981F92" w:rsidRPr="00250813" w:rsidDel="00B5089C" w:rsidRDefault="00981F92" w:rsidP="00981F92">
      <w:pPr>
        <w:pStyle w:val="NormalWeb"/>
        <w:bidi/>
        <w:spacing w:before="0" w:beforeAutospacing="0" w:after="120" w:afterAutospacing="0"/>
        <w:rPr>
          <w:del w:id="2731" w:author="giladsar@gmail.com" w:date="2025-04-08T10:52:00Z"/>
          <w:rFonts w:asciiTheme="minorBidi" w:hAnsiTheme="minorBidi" w:cstheme="minorBidi"/>
          <w:rtl/>
          <w:rPrChange w:id="2732" w:author="giladsar@gmail.com" w:date="2025-04-08T13:34:00Z">
            <w:rPr>
              <w:del w:id="2733" w:author="giladsar@gmail.com" w:date="2025-04-08T10:52:00Z"/>
              <w:rtl/>
            </w:rPr>
          </w:rPrChange>
        </w:rPr>
      </w:pPr>
      <w:del w:id="2734" w:author="giladsar@gmail.com" w:date="2025-04-08T10:52:00Z">
        <w:r w:rsidRPr="00250813" w:rsidDel="00B5089C">
          <w:rPr>
            <w:rFonts w:asciiTheme="minorBidi" w:hAnsiTheme="minorBidi" w:cstheme="minorBidi"/>
            <w:b/>
            <w:bCs/>
            <w:color w:val="000000"/>
            <w:shd w:val="clear" w:color="auto" w:fill="000000"/>
            <w:rtl/>
            <w:rPrChange w:id="2735" w:author="giladsar@gmail.com" w:date="2025-04-08T13:34:00Z">
              <w:rPr>
                <w:rFonts w:ascii="Arial" w:hAnsi="Arial" w:cs="Arial"/>
                <w:b/>
                <w:bCs/>
                <w:color w:val="000000"/>
                <w:shd w:val="clear" w:color="auto" w:fill="000000"/>
                <w:rtl/>
              </w:rPr>
            </w:rPrChange>
          </w:rPr>
          <w:delText>[5]</w:delText>
        </w:r>
      </w:del>
    </w:p>
    <w:p w14:paraId="3DB51073" w14:textId="5C2E004A" w:rsidR="00981F92" w:rsidRPr="00250813" w:rsidDel="00B5089C" w:rsidRDefault="00981F92" w:rsidP="00981F92">
      <w:pPr>
        <w:pStyle w:val="NormalWeb"/>
        <w:bidi/>
        <w:spacing w:before="0" w:beforeAutospacing="0" w:after="120" w:afterAutospacing="0"/>
        <w:rPr>
          <w:del w:id="2736" w:author="giladsar@gmail.com" w:date="2025-04-08T10:52:00Z"/>
          <w:rFonts w:asciiTheme="minorBidi" w:hAnsiTheme="minorBidi" w:cstheme="minorBidi"/>
          <w:rtl/>
          <w:rPrChange w:id="2737" w:author="giladsar@gmail.com" w:date="2025-04-08T13:34:00Z">
            <w:rPr>
              <w:del w:id="2738" w:author="giladsar@gmail.com" w:date="2025-04-08T10:52:00Z"/>
              <w:rtl/>
            </w:rPr>
          </w:rPrChange>
        </w:rPr>
      </w:pPr>
      <w:del w:id="2739" w:author="giladsar@gmail.com" w:date="2025-04-08T10:52:00Z">
        <w:r w:rsidRPr="00250813" w:rsidDel="00B5089C">
          <w:rPr>
            <w:rFonts w:asciiTheme="minorBidi" w:hAnsiTheme="minorBidi" w:cstheme="minorBidi"/>
            <w:color w:val="000000"/>
            <w:shd w:val="clear" w:color="auto" w:fill="000000"/>
            <w:rtl/>
            <w:rPrChange w:id="2740" w:author="giladsar@gmail.com" w:date="2025-04-08T13:34:00Z">
              <w:rPr>
                <w:rFonts w:ascii="Arial" w:hAnsi="Arial" w:cs="Arial"/>
                <w:color w:val="000000"/>
                <w:shd w:val="clear" w:color="auto" w:fill="000000"/>
                <w:rtl/>
              </w:rPr>
            </w:rPrChange>
          </w:rPr>
          <w:delText>עד כמה אתה חושב שנעמה:  (4= במידה רבה, 4- כלל לא)</w:delText>
        </w:r>
      </w:del>
    </w:p>
    <w:p w14:paraId="6644CDCA" w14:textId="69D08B37" w:rsidR="00981F92" w:rsidRPr="00250813" w:rsidDel="00B5089C" w:rsidRDefault="00981F92" w:rsidP="00981F92">
      <w:pPr>
        <w:pStyle w:val="NormalWeb"/>
        <w:bidi/>
        <w:spacing w:before="0" w:beforeAutospacing="0" w:after="120" w:afterAutospacing="0"/>
        <w:rPr>
          <w:del w:id="2741" w:author="giladsar@gmail.com" w:date="2025-04-08T10:52:00Z"/>
          <w:rFonts w:asciiTheme="minorBidi" w:hAnsiTheme="minorBidi" w:cstheme="minorBidi"/>
          <w:rtl/>
          <w:rPrChange w:id="2742" w:author="giladsar@gmail.com" w:date="2025-04-08T13:34:00Z">
            <w:rPr>
              <w:del w:id="2743" w:author="giladsar@gmail.com" w:date="2025-04-08T10:52:00Z"/>
              <w:rtl/>
            </w:rPr>
          </w:rPrChange>
        </w:rPr>
      </w:pPr>
      <w:del w:id="2744" w:author="giladsar@gmail.com" w:date="2025-04-08T10:52:00Z">
        <w:r w:rsidRPr="00250813" w:rsidDel="00B5089C">
          <w:rPr>
            <w:rFonts w:asciiTheme="minorBidi" w:hAnsiTheme="minorBidi" w:cstheme="minorBidi"/>
            <w:b/>
            <w:bCs/>
            <w:color w:val="000000"/>
            <w:shd w:val="clear" w:color="auto" w:fill="000000"/>
            <w:rtl/>
            <w:rPrChange w:id="2745" w:author="giladsar@gmail.com" w:date="2025-04-08T13:34:00Z">
              <w:rPr>
                <w:rFonts w:ascii="Arial" w:hAnsi="Arial" w:cs="Arial"/>
                <w:b/>
                <w:bCs/>
                <w:color w:val="000000"/>
                <w:shd w:val="clear" w:color="auto" w:fill="000000"/>
                <w:rtl/>
              </w:rPr>
            </w:rPrChange>
          </w:rPr>
          <w:delText xml:space="preserve">חברותית </w:delText>
        </w:r>
        <w:r w:rsidRPr="00250813" w:rsidDel="00B5089C">
          <w:rPr>
            <w:rFonts w:asciiTheme="minorBidi" w:hAnsiTheme="minorBidi" w:cstheme="minorBidi"/>
            <w:color w:val="000000"/>
            <w:shd w:val="clear" w:color="auto" w:fill="000000"/>
            <w:rtl/>
            <w:rPrChange w:id="2746" w:author="giladsar@gmail.com" w:date="2025-04-08T13:34:00Z">
              <w:rPr>
                <w:rFonts w:ascii="Arial" w:hAnsi="Arial" w:cs="Arial"/>
                <w:color w:val="000000"/>
                <w:shd w:val="clear" w:color="auto" w:fill="000000"/>
                <w:rtl/>
              </w:rPr>
            </w:rPrChange>
          </w:rPr>
          <w:delText xml:space="preserve">(תרגום: </w:delText>
        </w:r>
        <w:r w:rsidRPr="00250813" w:rsidDel="00B5089C">
          <w:rPr>
            <w:rFonts w:asciiTheme="minorBidi" w:hAnsiTheme="minorBidi" w:cstheme="minorBidi"/>
            <w:color w:val="000000"/>
            <w:shd w:val="clear" w:color="auto" w:fill="000000"/>
            <w:rPrChange w:id="2747" w:author="giladsar@gmail.com" w:date="2025-04-08T13:34:00Z">
              <w:rPr>
                <w:rFonts w:ascii="Arial" w:hAnsi="Arial" w:cs="Arial"/>
                <w:color w:val="000000"/>
                <w:shd w:val="clear" w:color="auto" w:fill="000000"/>
              </w:rPr>
            </w:rPrChange>
          </w:rPr>
          <w:delText>sociable</w:delText>
        </w:r>
        <w:r w:rsidRPr="00250813" w:rsidDel="00B5089C">
          <w:rPr>
            <w:rFonts w:asciiTheme="minorBidi" w:hAnsiTheme="minorBidi" w:cstheme="minorBidi"/>
            <w:color w:val="000000"/>
            <w:shd w:val="clear" w:color="auto" w:fill="000000"/>
            <w:rtl/>
            <w:rPrChange w:id="2748" w:author="giladsar@gmail.com" w:date="2025-04-08T13:34:00Z">
              <w:rPr>
                <w:rFonts w:ascii="Arial" w:hAnsi="Arial" w:cs="Arial"/>
                <w:color w:val="000000"/>
                <w:shd w:val="clear" w:color="auto" w:fill="000000"/>
                <w:rtl/>
              </w:rPr>
            </w:rPrChange>
          </w:rPr>
          <w:delText>)</w:delText>
        </w:r>
      </w:del>
    </w:p>
    <w:p w14:paraId="78979931" w14:textId="54569F8E" w:rsidR="00981F92" w:rsidRPr="00250813" w:rsidDel="00B5089C" w:rsidRDefault="00981F92" w:rsidP="00981F92">
      <w:pPr>
        <w:pStyle w:val="NormalWeb"/>
        <w:bidi/>
        <w:spacing w:before="0" w:beforeAutospacing="0" w:after="120" w:afterAutospacing="0"/>
        <w:rPr>
          <w:del w:id="2749" w:author="giladsar@gmail.com" w:date="2025-04-08T10:52:00Z"/>
          <w:rFonts w:asciiTheme="minorBidi" w:hAnsiTheme="minorBidi" w:cstheme="minorBidi"/>
          <w:rtl/>
          <w:rPrChange w:id="2750" w:author="giladsar@gmail.com" w:date="2025-04-08T13:34:00Z">
            <w:rPr>
              <w:del w:id="2751" w:author="giladsar@gmail.com" w:date="2025-04-08T10:52:00Z"/>
              <w:rtl/>
            </w:rPr>
          </w:rPrChange>
        </w:rPr>
      </w:pPr>
      <w:del w:id="2752" w:author="giladsar@gmail.com" w:date="2025-04-08T10:52:00Z">
        <w:r w:rsidRPr="00250813" w:rsidDel="00B5089C">
          <w:rPr>
            <w:rFonts w:asciiTheme="minorBidi" w:hAnsiTheme="minorBidi" w:cstheme="minorBidi"/>
            <w:color w:val="000000"/>
            <w:shd w:val="clear" w:color="auto" w:fill="000000"/>
            <w:rtl/>
            <w:rPrChange w:id="2753" w:author="giladsar@gmail.com" w:date="2025-04-08T13:34:00Z">
              <w:rPr>
                <w:rFonts w:ascii="Arial" w:hAnsi="Arial" w:cs="Arial"/>
                <w:color w:val="000000"/>
                <w:shd w:val="clear" w:color="auto" w:fill="000000"/>
                <w:rtl/>
              </w:rPr>
            </w:rPrChange>
          </w:rPr>
          <w:delText>{סולם שנע בין 4- ל-4} </w:delText>
        </w:r>
      </w:del>
    </w:p>
    <w:p w14:paraId="6ADCF2B2" w14:textId="53D7A658" w:rsidR="00981F92" w:rsidRPr="00250813" w:rsidDel="00B5089C" w:rsidRDefault="00981F92" w:rsidP="00981F92">
      <w:pPr>
        <w:pStyle w:val="NormalWeb"/>
        <w:bidi/>
        <w:spacing w:before="0" w:beforeAutospacing="0" w:after="120" w:afterAutospacing="0"/>
        <w:rPr>
          <w:del w:id="2754" w:author="giladsar@gmail.com" w:date="2025-04-08T10:52:00Z"/>
          <w:rFonts w:asciiTheme="minorBidi" w:hAnsiTheme="minorBidi" w:cstheme="minorBidi"/>
          <w:rtl/>
          <w:rPrChange w:id="2755" w:author="giladsar@gmail.com" w:date="2025-04-08T13:34:00Z">
            <w:rPr>
              <w:del w:id="2756" w:author="giladsar@gmail.com" w:date="2025-04-08T10:52:00Z"/>
              <w:rtl/>
            </w:rPr>
          </w:rPrChange>
        </w:rPr>
      </w:pPr>
      <w:del w:id="2757" w:author="giladsar@gmail.com" w:date="2025-04-08T10:52:00Z">
        <w:r w:rsidRPr="00250813" w:rsidDel="00B5089C">
          <w:rPr>
            <w:rFonts w:asciiTheme="minorBidi" w:hAnsiTheme="minorBidi" w:cstheme="minorBidi"/>
            <w:b/>
            <w:bCs/>
            <w:color w:val="000000"/>
            <w:shd w:val="clear" w:color="auto" w:fill="000000"/>
            <w:rtl/>
            <w:rPrChange w:id="2758" w:author="giladsar@gmail.com" w:date="2025-04-08T13:34:00Z">
              <w:rPr>
                <w:rFonts w:ascii="Arial" w:hAnsi="Arial" w:cs="Arial"/>
                <w:b/>
                <w:bCs/>
                <w:color w:val="000000"/>
                <w:shd w:val="clear" w:color="auto" w:fill="000000"/>
                <w:rtl/>
              </w:rPr>
            </w:rPrChange>
          </w:rPr>
          <w:delText>[6]</w:delText>
        </w:r>
      </w:del>
    </w:p>
    <w:p w14:paraId="39578748" w14:textId="3777139C" w:rsidR="00981F92" w:rsidRPr="00250813" w:rsidDel="00B5089C" w:rsidRDefault="00981F92" w:rsidP="00981F92">
      <w:pPr>
        <w:pStyle w:val="NormalWeb"/>
        <w:bidi/>
        <w:spacing w:before="0" w:beforeAutospacing="0" w:after="120" w:afterAutospacing="0"/>
        <w:rPr>
          <w:del w:id="2759" w:author="giladsar@gmail.com" w:date="2025-04-08T10:52:00Z"/>
          <w:rFonts w:asciiTheme="minorBidi" w:hAnsiTheme="minorBidi" w:cstheme="minorBidi"/>
          <w:rtl/>
          <w:rPrChange w:id="2760" w:author="giladsar@gmail.com" w:date="2025-04-08T13:34:00Z">
            <w:rPr>
              <w:del w:id="2761" w:author="giladsar@gmail.com" w:date="2025-04-08T10:52:00Z"/>
              <w:rtl/>
            </w:rPr>
          </w:rPrChange>
        </w:rPr>
      </w:pPr>
      <w:del w:id="2762" w:author="giladsar@gmail.com" w:date="2025-04-08T10:52:00Z">
        <w:r w:rsidRPr="00250813" w:rsidDel="00B5089C">
          <w:rPr>
            <w:rFonts w:asciiTheme="minorBidi" w:hAnsiTheme="minorBidi" w:cstheme="minorBidi"/>
            <w:color w:val="000000"/>
            <w:shd w:val="clear" w:color="auto" w:fill="000000"/>
            <w:rtl/>
            <w:rPrChange w:id="2763" w:author="giladsar@gmail.com" w:date="2025-04-08T13:34:00Z">
              <w:rPr>
                <w:rFonts w:ascii="Arial" w:hAnsi="Arial" w:cs="Arial"/>
                <w:color w:val="000000"/>
                <w:shd w:val="clear" w:color="auto" w:fill="000000"/>
                <w:rtl/>
              </w:rPr>
            </w:rPrChange>
          </w:rPr>
          <w:delText>עד כמה אתה חושב שנעמה:  (4= במידה רבה, 4- כלל לא)</w:delText>
        </w:r>
      </w:del>
    </w:p>
    <w:p w14:paraId="6DEDAF4B" w14:textId="50532341" w:rsidR="00981F92" w:rsidRPr="00250813" w:rsidDel="00B5089C" w:rsidRDefault="00981F92" w:rsidP="00981F92">
      <w:pPr>
        <w:pStyle w:val="NormalWeb"/>
        <w:bidi/>
        <w:spacing w:before="0" w:beforeAutospacing="0" w:after="120" w:afterAutospacing="0"/>
        <w:rPr>
          <w:del w:id="2764" w:author="giladsar@gmail.com" w:date="2025-04-08T10:52:00Z"/>
          <w:rFonts w:asciiTheme="minorBidi" w:hAnsiTheme="minorBidi" w:cstheme="minorBidi"/>
          <w:rtl/>
          <w:rPrChange w:id="2765" w:author="giladsar@gmail.com" w:date="2025-04-08T13:34:00Z">
            <w:rPr>
              <w:del w:id="2766" w:author="giladsar@gmail.com" w:date="2025-04-08T10:52:00Z"/>
              <w:rtl/>
            </w:rPr>
          </w:rPrChange>
        </w:rPr>
      </w:pPr>
      <w:del w:id="2767" w:author="giladsar@gmail.com" w:date="2025-04-08T10:52:00Z">
        <w:r w:rsidRPr="00250813" w:rsidDel="00B5089C">
          <w:rPr>
            <w:rFonts w:asciiTheme="minorBidi" w:hAnsiTheme="minorBidi" w:cstheme="minorBidi"/>
            <w:b/>
            <w:bCs/>
            <w:color w:val="000000"/>
            <w:shd w:val="clear" w:color="auto" w:fill="000000"/>
            <w:rtl/>
            <w:rPrChange w:id="2768" w:author="giladsar@gmail.com" w:date="2025-04-08T13:34:00Z">
              <w:rPr>
                <w:rFonts w:ascii="Arial" w:hAnsi="Arial" w:cs="Arial"/>
                <w:b/>
                <w:bCs/>
                <w:color w:val="000000"/>
                <w:shd w:val="clear" w:color="auto" w:fill="000000"/>
                <w:rtl/>
              </w:rPr>
            </w:rPrChange>
          </w:rPr>
          <w:delText xml:space="preserve">אכפתית </w:delText>
        </w:r>
        <w:r w:rsidRPr="00250813" w:rsidDel="00B5089C">
          <w:rPr>
            <w:rFonts w:asciiTheme="minorBidi" w:hAnsiTheme="minorBidi" w:cstheme="minorBidi"/>
            <w:color w:val="000000"/>
            <w:shd w:val="clear" w:color="auto" w:fill="000000"/>
            <w:rtl/>
            <w:rPrChange w:id="2769" w:author="giladsar@gmail.com" w:date="2025-04-08T13:34:00Z">
              <w:rPr>
                <w:rFonts w:ascii="Arial" w:hAnsi="Arial" w:cs="Arial"/>
                <w:color w:val="000000"/>
                <w:shd w:val="clear" w:color="auto" w:fill="000000"/>
                <w:rtl/>
              </w:rPr>
            </w:rPrChange>
          </w:rPr>
          <w:delText xml:space="preserve">(תרגום: </w:delText>
        </w:r>
        <w:r w:rsidRPr="00250813" w:rsidDel="00B5089C">
          <w:rPr>
            <w:rFonts w:asciiTheme="minorBidi" w:hAnsiTheme="minorBidi" w:cstheme="minorBidi"/>
            <w:color w:val="000000"/>
            <w:shd w:val="clear" w:color="auto" w:fill="000000"/>
            <w:rPrChange w:id="2770" w:author="giladsar@gmail.com" w:date="2025-04-08T13:34:00Z">
              <w:rPr>
                <w:rFonts w:ascii="Arial" w:hAnsi="Arial" w:cs="Arial"/>
                <w:color w:val="000000"/>
                <w:shd w:val="clear" w:color="auto" w:fill="000000"/>
              </w:rPr>
            </w:rPrChange>
          </w:rPr>
          <w:delText>caring</w:delText>
        </w:r>
        <w:r w:rsidRPr="00250813" w:rsidDel="00B5089C">
          <w:rPr>
            <w:rFonts w:asciiTheme="minorBidi" w:hAnsiTheme="minorBidi" w:cstheme="minorBidi"/>
            <w:color w:val="000000"/>
            <w:shd w:val="clear" w:color="auto" w:fill="000000"/>
            <w:rtl/>
            <w:rPrChange w:id="2771" w:author="giladsar@gmail.com" w:date="2025-04-08T13:34:00Z">
              <w:rPr>
                <w:rFonts w:ascii="Arial" w:hAnsi="Arial" w:cs="Arial"/>
                <w:color w:val="000000"/>
                <w:shd w:val="clear" w:color="auto" w:fill="000000"/>
                <w:rtl/>
              </w:rPr>
            </w:rPrChange>
          </w:rPr>
          <w:delText>)</w:delText>
        </w:r>
      </w:del>
    </w:p>
    <w:p w14:paraId="526ABDCA" w14:textId="5DFCB13D" w:rsidR="00981F92" w:rsidRPr="00250813" w:rsidDel="00B5089C" w:rsidRDefault="00981F92" w:rsidP="00981F92">
      <w:pPr>
        <w:pStyle w:val="NormalWeb"/>
        <w:bidi/>
        <w:spacing w:before="0" w:beforeAutospacing="0" w:after="120" w:afterAutospacing="0"/>
        <w:rPr>
          <w:del w:id="2772" w:author="giladsar@gmail.com" w:date="2025-04-08T10:52:00Z"/>
          <w:rFonts w:asciiTheme="minorBidi" w:hAnsiTheme="minorBidi" w:cstheme="minorBidi"/>
          <w:rtl/>
          <w:rPrChange w:id="2773" w:author="giladsar@gmail.com" w:date="2025-04-08T13:34:00Z">
            <w:rPr>
              <w:del w:id="2774" w:author="giladsar@gmail.com" w:date="2025-04-08T10:52:00Z"/>
              <w:rtl/>
            </w:rPr>
          </w:rPrChange>
        </w:rPr>
      </w:pPr>
      <w:del w:id="2775" w:author="giladsar@gmail.com" w:date="2025-04-08T10:52:00Z">
        <w:r w:rsidRPr="00250813" w:rsidDel="00B5089C">
          <w:rPr>
            <w:rFonts w:asciiTheme="minorBidi" w:hAnsiTheme="minorBidi" w:cstheme="minorBidi"/>
            <w:color w:val="000000"/>
            <w:shd w:val="clear" w:color="auto" w:fill="000000"/>
            <w:rtl/>
            <w:rPrChange w:id="2776" w:author="giladsar@gmail.com" w:date="2025-04-08T13:34:00Z">
              <w:rPr>
                <w:rFonts w:ascii="Arial" w:hAnsi="Arial" w:cs="Arial"/>
                <w:color w:val="000000"/>
                <w:shd w:val="clear" w:color="auto" w:fill="000000"/>
                <w:rtl/>
              </w:rPr>
            </w:rPrChange>
          </w:rPr>
          <w:delText>{סולם שנע בין 4- ל-4}</w:delText>
        </w:r>
      </w:del>
    </w:p>
    <w:p w14:paraId="63FFDDCD" w14:textId="2224EA65" w:rsidR="00981F92" w:rsidRPr="00250813" w:rsidDel="00B5089C" w:rsidRDefault="00981F92" w:rsidP="00981F92">
      <w:pPr>
        <w:pStyle w:val="NormalWeb"/>
        <w:bidi/>
        <w:spacing w:before="0" w:beforeAutospacing="0" w:after="120" w:afterAutospacing="0"/>
        <w:rPr>
          <w:del w:id="2777" w:author="giladsar@gmail.com" w:date="2025-04-08T10:52:00Z"/>
          <w:rFonts w:asciiTheme="minorBidi" w:hAnsiTheme="minorBidi" w:cstheme="minorBidi"/>
          <w:rtl/>
          <w:rPrChange w:id="2778" w:author="giladsar@gmail.com" w:date="2025-04-08T13:34:00Z">
            <w:rPr>
              <w:del w:id="2779" w:author="giladsar@gmail.com" w:date="2025-04-08T10:52:00Z"/>
              <w:rtl/>
            </w:rPr>
          </w:rPrChange>
        </w:rPr>
      </w:pPr>
      <w:del w:id="2780" w:author="giladsar@gmail.com" w:date="2025-04-08T10:52:00Z">
        <w:r w:rsidRPr="00250813" w:rsidDel="00B5089C">
          <w:rPr>
            <w:rFonts w:asciiTheme="minorBidi" w:hAnsiTheme="minorBidi" w:cstheme="minorBidi"/>
            <w:b/>
            <w:bCs/>
            <w:color w:val="000000"/>
            <w:shd w:val="clear" w:color="auto" w:fill="000000"/>
            <w:rtl/>
            <w:rPrChange w:id="2781" w:author="giladsar@gmail.com" w:date="2025-04-08T13:34:00Z">
              <w:rPr>
                <w:rFonts w:ascii="Arial" w:hAnsi="Arial" w:cs="Arial"/>
                <w:b/>
                <w:bCs/>
                <w:color w:val="000000"/>
                <w:shd w:val="clear" w:color="auto" w:fill="000000"/>
                <w:rtl/>
              </w:rPr>
            </w:rPrChange>
          </w:rPr>
          <w:delText>[7]</w:delText>
        </w:r>
      </w:del>
    </w:p>
    <w:p w14:paraId="69ECDF21" w14:textId="3CCB6E9F" w:rsidR="00981F92" w:rsidRPr="00250813" w:rsidDel="00B5089C" w:rsidRDefault="00981F92" w:rsidP="00981F92">
      <w:pPr>
        <w:pStyle w:val="NormalWeb"/>
        <w:bidi/>
        <w:spacing w:before="0" w:beforeAutospacing="0" w:after="120" w:afterAutospacing="0"/>
        <w:rPr>
          <w:del w:id="2782" w:author="giladsar@gmail.com" w:date="2025-04-08T10:52:00Z"/>
          <w:rFonts w:asciiTheme="minorBidi" w:hAnsiTheme="minorBidi" w:cstheme="minorBidi"/>
          <w:rtl/>
          <w:rPrChange w:id="2783" w:author="giladsar@gmail.com" w:date="2025-04-08T13:34:00Z">
            <w:rPr>
              <w:del w:id="2784" w:author="giladsar@gmail.com" w:date="2025-04-08T10:52:00Z"/>
              <w:rtl/>
            </w:rPr>
          </w:rPrChange>
        </w:rPr>
      </w:pPr>
      <w:del w:id="2785" w:author="giladsar@gmail.com" w:date="2025-04-08T10:52:00Z">
        <w:r w:rsidRPr="00250813" w:rsidDel="00B5089C">
          <w:rPr>
            <w:rFonts w:asciiTheme="minorBidi" w:hAnsiTheme="minorBidi" w:cstheme="minorBidi"/>
            <w:color w:val="000000"/>
            <w:shd w:val="clear" w:color="auto" w:fill="000000"/>
            <w:rtl/>
            <w:rPrChange w:id="2786" w:author="giladsar@gmail.com" w:date="2025-04-08T13:34:00Z">
              <w:rPr>
                <w:rFonts w:ascii="Arial" w:hAnsi="Arial" w:cs="Arial"/>
                <w:color w:val="000000"/>
                <w:shd w:val="clear" w:color="auto" w:fill="000000"/>
                <w:rtl/>
              </w:rPr>
            </w:rPrChange>
          </w:rPr>
          <w:delText>עד כמה אתה חושב שנעמה:  (4= במידה רבה, 4- כלל לא)</w:delText>
        </w:r>
      </w:del>
    </w:p>
    <w:p w14:paraId="3F38F724" w14:textId="4713A395" w:rsidR="00981F92" w:rsidRPr="00250813" w:rsidDel="00B5089C" w:rsidRDefault="00981F92" w:rsidP="00981F92">
      <w:pPr>
        <w:pStyle w:val="NormalWeb"/>
        <w:bidi/>
        <w:spacing w:before="0" w:beforeAutospacing="0" w:after="120" w:afterAutospacing="0"/>
        <w:rPr>
          <w:del w:id="2787" w:author="giladsar@gmail.com" w:date="2025-04-08T10:52:00Z"/>
          <w:rFonts w:asciiTheme="minorBidi" w:hAnsiTheme="minorBidi" w:cstheme="minorBidi"/>
          <w:rtl/>
          <w:rPrChange w:id="2788" w:author="giladsar@gmail.com" w:date="2025-04-08T13:34:00Z">
            <w:rPr>
              <w:del w:id="2789" w:author="giladsar@gmail.com" w:date="2025-04-08T10:52:00Z"/>
              <w:rtl/>
            </w:rPr>
          </w:rPrChange>
        </w:rPr>
      </w:pPr>
      <w:del w:id="2790" w:author="giladsar@gmail.com" w:date="2025-04-08T10:52:00Z">
        <w:r w:rsidRPr="00250813" w:rsidDel="00B5089C">
          <w:rPr>
            <w:rFonts w:asciiTheme="minorBidi" w:hAnsiTheme="minorBidi" w:cstheme="minorBidi"/>
            <w:b/>
            <w:bCs/>
            <w:color w:val="000000"/>
            <w:shd w:val="clear" w:color="auto" w:fill="000000"/>
            <w:rtl/>
            <w:rPrChange w:id="2791" w:author="giladsar@gmail.com" w:date="2025-04-08T13:34:00Z">
              <w:rPr>
                <w:rFonts w:ascii="Arial" w:hAnsi="Arial" w:cs="Arial"/>
                <w:b/>
                <w:bCs/>
                <w:color w:val="000000"/>
                <w:shd w:val="clear" w:color="auto" w:fill="000000"/>
                <w:rtl/>
              </w:rPr>
            </w:rPrChange>
          </w:rPr>
          <w:delText xml:space="preserve">עוינת </w:delText>
        </w:r>
        <w:r w:rsidRPr="00250813" w:rsidDel="00B5089C">
          <w:rPr>
            <w:rFonts w:asciiTheme="minorBidi" w:hAnsiTheme="minorBidi" w:cstheme="minorBidi"/>
            <w:color w:val="000000"/>
            <w:shd w:val="clear" w:color="auto" w:fill="000000"/>
            <w:rtl/>
            <w:rPrChange w:id="2792" w:author="giladsar@gmail.com" w:date="2025-04-08T13:34:00Z">
              <w:rPr>
                <w:rFonts w:ascii="Arial" w:hAnsi="Arial" w:cs="Arial"/>
                <w:color w:val="000000"/>
                <w:shd w:val="clear" w:color="auto" w:fill="000000"/>
                <w:rtl/>
              </w:rPr>
            </w:rPrChange>
          </w:rPr>
          <w:delText xml:space="preserve">(תרגום: </w:delText>
        </w:r>
        <w:r w:rsidRPr="00250813" w:rsidDel="00B5089C">
          <w:rPr>
            <w:rFonts w:asciiTheme="minorBidi" w:hAnsiTheme="minorBidi" w:cstheme="minorBidi"/>
            <w:color w:val="000000"/>
            <w:shd w:val="clear" w:color="auto" w:fill="000000"/>
            <w:rPrChange w:id="2793" w:author="giladsar@gmail.com" w:date="2025-04-08T13:34:00Z">
              <w:rPr>
                <w:rFonts w:ascii="Arial" w:hAnsi="Arial" w:cs="Arial"/>
                <w:color w:val="000000"/>
                <w:shd w:val="clear" w:color="auto" w:fill="000000"/>
              </w:rPr>
            </w:rPrChange>
          </w:rPr>
          <w:delText>unfriendly</w:delText>
        </w:r>
        <w:r w:rsidRPr="00250813" w:rsidDel="00B5089C">
          <w:rPr>
            <w:rFonts w:asciiTheme="minorBidi" w:hAnsiTheme="minorBidi" w:cstheme="minorBidi"/>
            <w:color w:val="000000"/>
            <w:shd w:val="clear" w:color="auto" w:fill="000000"/>
            <w:rtl/>
            <w:rPrChange w:id="2794" w:author="giladsar@gmail.com" w:date="2025-04-08T13:34:00Z">
              <w:rPr>
                <w:rFonts w:ascii="Arial" w:hAnsi="Arial" w:cs="Arial"/>
                <w:color w:val="000000"/>
                <w:shd w:val="clear" w:color="auto" w:fill="000000"/>
                <w:rtl/>
              </w:rPr>
            </w:rPrChange>
          </w:rPr>
          <w:delText>)</w:delText>
        </w:r>
      </w:del>
    </w:p>
    <w:p w14:paraId="076DE71D" w14:textId="19BA031F" w:rsidR="00981F92" w:rsidRPr="00250813" w:rsidDel="00B5089C" w:rsidRDefault="00981F92" w:rsidP="00981F92">
      <w:pPr>
        <w:pStyle w:val="NormalWeb"/>
        <w:bidi/>
        <w:spacing w:before="0" w:beforeAutospacing="0" w:after="120" w:afterAutospacing="0"/>
        <w:rPr>
          <w:del w:id="2795" w:author="giladsar@gmail.com" w:date="2025-04-08T10:52:00Z"/>
          <w:rFonts w:asciiTheme="minorBidi" w:hAnsiTheme="minorBidi" w:cstheme="minorBidi"/>
          <w:rtl/>
          <w:rPrChange w:id="2796" w:author="giladsar@gmail.com" w:date="2025-04-08T13:34:00Z">
            <w:rPr>
              <w:del w:id="2797" w:author="giladsar@gmail.com" w:date="2025-04-08T10:52:00Z"/>
              <w:rtl/>
            </w:rPr>
          </w:rPrChange>
        </w:rPr>
      </w:pPr>
      <w:del w:id="2798" w:author="giladsar@gmail.com" w:date="2025-04-08T10:52:00Z">
        <w:r w:rsidRPr="00250813" w:rsidDel="00B5089C">
          <w:rPr>
            <w:rFonts w:asciiTheme="minorBidi" w:hAnsiTheme="minorBidi" w:cstheme="minorBidi"/>
            <w:color w:val="000000"/>
            <w:shd w:val="clear" w:color="auto" w:fill="000000"/>
            <w:rtl/>
            <w:rPrChange w:id="2799" w:author="giladsar@gmail.com" w:date="2025-04-08T13:34:00Z">
              <w:rPr>
                <w:rFonts w:ascii="Arial" w:hAnsi="Arial" w:cs="Arial"/>
                <w:color w:val="000000"/>
                <w:shd w:val="clear" w:color="auto" w:fill="000000"/>
                <w:rtl/>
              </w:rPr>
            </w:rPrChange>
          </w:rPr>
          <w:delText>{סולם שנע בין 4- ל-4}</w:delText>
        </w:r>
      </w:del>
    </w:p>
    <w:p w14:paraId="1E47FE82" w14:textId="49B22159" w:rsidR="00981F92" w:rsidRPr="00250813" w:rsidDel="00B5089C" w:rsidRDefault="00981F92" w:rsidP="00981F92">
      <w:pPr>
        <w:pStyle w:val="NormalWeb"/>
        <w:bidi/>
        <w:spacing w:before="0" w:beforeAutospacing="0" w:after="120" w:afterAutospacing="0"/>
        <w:rPr>
          <w:del w:id="2800" w:author="giladsar@gmail.com" w:date="2025-04-08T10:52:00Z"/>
          <w:rFonts w:asciiTheme="minorBidi" w:hAnsiTheme="minorBidi" w:cstheme="minorBidi"/>
          <w:rtl/>
          <w:rPrChange w:id="2801" w:author="giladsar@gmail.com" w:date="2025-04-08T13:34:00Z">
            <w:rPr>
              <w:del w:id="2802" w:author="giladsar@gmail.com" w:date="2025-04-08T10:52:00Z"/>
              <w:rtl/>
            </w:rPr>
          </w:rPrChange>
        </w:rPr>
      </w:pPr>
      <w:del w:id="2803" w:author="giladsar@gmail.com" w:date="2025-04-08T10:52:00Z">
        <w:r w:rsidRPr="00250813" w:rsidDel="00B5089C">
          <w:rPr>
            <w:rFonts w:asciiTheme="minorBidi" w:hAnsiTheme="minorBidi" w:cstheme="minorBidi"/>
            <w:b/>
            <w:bCs/>
            <w:i/>
            <w:iCs/>
            <w:color w:val="999999"/>
            <w:shd w:val="clear" w:color="auto" w:fill="000000"/>
            <w:rtl/>
            <w:rPrChange w:id="2804" w:author="giladsar@gmail.com" w:date="2025-04-08T13:34:00Z">
              <w:rPr>
                <w:rFonts w:ascii="Arial" w:hAnsi="Arial" w:cs="Arial"/>
                <w:b/>
                <w:bCs/>
                <w:i/>
                <w:iCs/>
                <w:color w:val="999999"/>
                <w:shd w:val="clear" w:color="auto" w:fill="000000"/>
                <w:rtl/>
              </w:rPr>
            </w:rPrChange>
          </w:rPr>
          <w:delText>דירוג הפוך </w:delText>
        </w:r>
      </w:del>
    </w:p>
    <w:p w14:paraId="4AFB72D4" w14:textId="535D54C3" w:rsidR="00981F92" w:rsidRPr="00250813" w:rsidDel="00B5089C" w:rsidRDefault="00981F92" w:rsidP="00981F92">
      <w:pPr>
        <w:pStyle w:val="NormalWeb"/>
        <w:bidi/>
        <w:spacing w:before="0" w:beforeAutospacing="0" w:after="120" w:afterAutospacing="0"/>
        <w:rPr>
          <w:del w:id="2805" w:author="giladsar@gmail.com" w:date="2025-04-08T10:52:00Z"/>
          <w:rFonts w:asciiTheme="minorBidi" w:hAnsiTheme="minorBidi" w:cstheme="minorBidi"/>
          <w:rtl/>
          <w:rPrChange w:id="2806" w:author="giladsar@gmail.com" w:date="2025-04-08T13:34:00Z">
            <w:rPr>
              <w:del w:id="2807" w:author="giladsar@gmail.com" w:date="2025-04-08T10:52:00Z"/>
              <w:rtl/>
            </w:rPr>
          </w:rPrChange>
        </w:rPr>
      </w:pPr>
      <w:del w:id="2808" w:author="giladsar@gmail.com" w:date="2025-04-08T10:52:00Z">
        <w:r w:rsidRPr="00250813" w:rsidDel="00B5089C">
          <w:rPr>
            <w:rFonts w:asciiTheme="minorBidi" w:hAnsiTheme="minorBidi" w:cstheme="minorBidi"/>
            <w:b/>
            <w:bCs/>
            <w:color w:val="000000"/>
            <w:shd w:val="clear" w:color="auto" w:fill="000000"/>
            <w:rtl/>
            <w:rPrChange w:id="2809" w:author="giladsar@gmail.com" w:date="2025-04-08T13:34:00Z">
              <w:rPr>
                <w:rFonts w:ascii="Arial" w:hAnsi="Arial" w:cs="Arial"/>
                <w:b/>
                <w:bCs/>
                <w:color w:val="000000"/>
                <w:shd w:val="clear" w:color="auto" w:fill="000000"/>
                <w:rtl/>
              </w:rPr>
            </w:rPrChange>
          </w:rPr>
          <w:delText>[8] </w:delText>
        </w:r>
      </w:del>
    </w:p>
    <w:p w14:paraId="2B71124C" w14:textId="3F8EA113" w:rsidR="00981F92" w:rsidRPr="00250813" w:rsidDel="00B5089C" w:rsidRDefault="00981F92" w:rsidP="00981F92">
      <w:pPr>
        <w:pStyle w:val="NormalWeb"/>
        <w:bidi/>
        <w:spacing w:before="0" w:beforeAutospacing="0" w:after="120" w:afterAutospacing="0"/>
        <w:rPr>
          <w:del w:id="2810" w:author="giladsar@gmail.com" w:date="2025-04-08T10:52:00Z"/>
          <w:rFonts w:asciiTheme="minorBidi" w:hAnsiTheme="minorBidi" w:cstheme="minorBidi"/>
          <w:rtl/>
          <w:rPrChange w:id="2811" w:author="giladsar@gmail.com" w:date="2025-04-08T13:34:00Z">
            <w:rPr>
              <w:del w:id="2812" w:author="giladsar@gmail.com" w:date="2025-04-08T10:52:00Z"/>
              <w:rtl/>
            </w:rPr>
          </w:rPrChange>
        </w:rPr>
      </w:pPr>
      <w:del w:id="2813" w:author="giladsar@gmail.com" w:date="2025-04-08T10:52:00Z">
        <w:r w:rsidRPr="00250813" w:rsidDel="00B5089C">
          <w:rPr>
            <w:rFonts w:asciiTheme="minorBidi" w:hAnsiTheme="minorBidi" w:cstheme="minorBidi"/>
            <w:color w:val="000000"/>
            <w:shd w:val="clear" w:color="auto" w:fill="000000"/>
            <w:rtl/>
            <w:rPrChange w:id="2814" w:author="giladsar@gmail.com" w:date="2025-04-08T13:34:00Z">
              <w:rPr>
                <w:rFonts w:ascii="Arial" w:hAnsi="Arial" w:cs="Arial"/>
                <w:color w:val="000000"/>
                <w:shd w:val="clear" w:color="auto" w:fill="000000"/>
                <w:rtl/>
              </w:rPr>
            </w:rPrChange>
          </w:rPr>
          <w:delText>עד כמה אתה חושב שנעמה:  (4= במידה רבה, 4- כלל לא)</w:delText>
        </w:r>
      </w:del>
    </w:p>
    <w:p w14:paraId="2BD7BAF0" w14:textId="3D38A167" w:rsidR="00981F92" w:rsidRPr="00250813" w:rsidDel="00B5089C" w:rsidRDefault="00981F92" w:rsidP="00981F92">
      <w:pPr>
        <w:pStyle w:val="NormalWeb"/>
        <w:bidi/>
        <w:spacing w:before="0" w:beforeAutospacing="0" w:after="120" w:afterAutospacing="0"/>
        <w:rPr>
          <w:del w:id="2815" w:author="giladsar@gmail.com" w:date="2025-04-08T10:52:00Z"/>
          <w:rFonts w:asciiTheme="minorBidi" w:hAnsiTheme="minorBidi" w:cstheme="minorBidi"/>
          <w:rtl/>
          <w:rPrChange w:id="2816" w:author="giladsar@gmail.com" w:date="2025-04-08T13:34:00Z">
            <w:rPr>
              <w:del w:id="2817" w:author="giladsar@gmail.com" w:date="2025-04-08T10:52:00Z"/>
              <w:rtl/>
            </w:rPr>
          </w:rPrChange>
        </w:rPr>
      </w:pPr>
      <w:del w:id="2818" w:author="giladsar@gmail.com" w:date="2025-04-08T10:52:00Z">
        <w:r w:rsidRPr="00250813" w:rsidDel="00B5089C">
          <w:rPr>
            <w:rFonts w:asciiTheme="minorBidi" w:hAnsiTheme="minorBidi" w:cstheme="minorBidi"/>
            <w:b/>
            <w:bCs/>
            <w:color w:val="000000"/>
            <w:shd w:val="clear" w:color="auto" w:fill="000000"/>
            <w:rtl/>
            <w:rPrChange w:id="2819" w:author="giladsar@gmail.com" w:date="2025-04-08T13:34:00Z">
              <w:rPr>
                <w:rFonts w:ascii="Arial" w:hAnsi="Arial" w:cs="Arial"/>
                <w:b/>
                <w:bCs/>
                <w:color w:val="000000"/>
                <w:shd w:val="clear" w:color="auto" w:fill="000000"/>
                <w:rtl/>
              </w:rPr>
            </w:rPrChange>
          </w:rPr>
          <w:delText xml:space="preserve">חסרת רגישות </w:delText>
        </w:r>
        <w:r w:rsidRPr="00250813" w:rsidDel="00B5089C">
          <w:rPr>
            <w:rFonts w:asciiTheme="minorBidi" w:hAnsiTheme="minorBidi" w:cstheme="minorBidi"/>
            <w:color w:val="000000"/>
            <w:shd w:val="clear" w:color="auto" w:fill="000000"/>
            <w:rtl/>
            <w:rPrChange w:id="2820" w:author="giladsar@gmail.com" w:date="2025-04-08T13:34:00Z">
              <w:rPr>
                <w:rFonts w:ascii="Arial" w:hAnsi="Arial" w:cs="Arial"/>
                <w:color w:val="000000"/>
                <w:shd w:val="clear" w:color="auto" w:fill="000000"/>
                <w:rtl/>
              </w:rPr>
            </w:rPrChange>
          </w:rPr>
          <w:delText xml:space="preserve">(תרגום: </w:delText>
        </w:r>
        <w:r w:rsidRPr="00250813" w:rsidDel="00B5089C">
          <w:rPr>
            <w:rFonts w:asciiTheme="minorBidi" w:hAnsiTheme="minorBidi" w:cstheme="minorBidi"/>
            <w:color w:val="000000"/>
            <w:shd w:val="clear" w:color="auto" w:fill="000000"/>
            <w:rPrChange w:id="2821" w:author="giladsar@gmail.com" w:date="2025-04-08T13:34:00Z">
              <w:rPr>
                <w:rFonts w:ascii="Arial" w:hAnsi="Arial" w:cs="Arial"/>
                <w:color w:val="000000"/>
                <w:shd w:val="clear" w:color="auto" w:fill="000000"/>
              </w:rPr>
            </w:rPrChange>
          </w:rPr>
          <w:delText>insensitive</w:delText>
        </w:r>
        <w:r w:rsidRPr="00250813" w:rsidDel="00B5089C">
          <w:rPr>
            <w:rFonts w:asciiTheme="minorBidi" w:hAnsiTheme="minorBidi" w:cstheme="minorBidi"/>
            <w:color w:val="000000"/>
            <w:shd w:val="clear" w:color="auto" w:fill="000000"/>
            <w:rtl/>
            <w:rPrChange w:id="2822" w:author="giladsar@gmail.com" w:date="2025-04-08T13:34:00Z">
              <w:rPr>
                <w:rFonts w:ascii="Arial" w:hAnsi="Arial" w:cs="Arial"/>
                <w:color w:val="000000"/>
                <w:shd w:val="clear" w:color="auto" w:fill="000000"/>
                <w:rtl/>
              </w:rPr>
            </w:rPrChange>
          </w:rPr>
          <w:delText>)</w:delText>
        </w:r>
      </w:del>
    </w:p>
    <w:p w14:paraId="0E2B4E0D" w14:textId="2347E907" w:rsidR="00981F92" w:rsidRPr="00250813" w:rsidDel="00B5089C" w:rsidRDefault="00981F92" w:rsidP="00981F92">
      <w:pPr>
        <w:pStyle w:val="NormalWeb"/>
        <w:bidi/>
        <w:spacing w:before="0" w:beforeAutospacing="0" w:after="120" w:afterAutospacing="0"/>
        <w:rPr>
          <w:del w:id="2823" w:author="giladsar@gmail.com" w:date="2025-04-08T10:52:00Z"/>
          <w:rFonts w:asciiTheme="minorBidi" w:hAnsiTheme="minorBidi" w:cstheme="minorBidi"/>
          <w:rtl/>
          <w:rPrChange w:id="2824" w:author="giladsar@gmail.com" w:date="2025-04-08T13:34:00Z">
            <w:rPr>
              <w:del w:id="2825" w:author="giladsar@gmail.com" w:date="2025-04-08T10:52:00Z"/>
              <w:rtl/>
            </w:rPr>
          </w:rPrChange>
        </w:rPr>
      </w:pPr>
      <w:del w:id="2826" w:author="giladsar@gmail.com" w:date="2025-04-08T10:52:00Z">
        <w:r w:rsidRPr="00250813" w:rsidDel="00B5089C">
          <w:rPr>
            <w:rFonts w:asciiTheme="minorBidi" w:hAnsiTheme="minorBidi" w:cstheme="minorBidi"/>
            <w:color w:val="000000"/>
            <w:shd w:val="clear" w:color="auto" w:fill="000000"/>
            <w:rtl/>
            <w:rPrChange w:id="2827" w:author="giladsar@gmail.com" w:date="2025-04-08T13:34:00Z">
              <w:rPr>
                <w:rFonts w:ascii="Arial" w:hAnsi="Arial" w:cs="Arial"/>
                <w:color w:val="000000"/>
                <w:shd w:val="clear" w:color="auto" w:fill="000000"/>
                <w:rtl/>
              </w:rPr>
            </w:rPrChange>
          </w:rPr>
          <w:delText>{סולם שנע בין 4- ל-4}</w:delText>
        </w:r>
      </w:del>
    </w:p>
    <w:p w14:paraId="2E5DF96D" w14:textId="1B38204B" w:rsidR="00981F92" w:rsidRPr="00250813" w:rsidDel="00B5089C" w:rsidRDefault="00981F92" w:rsidP="00981F92">
      <w:pPr>
        <w:pStyle w:val="NormalWeb"/>
        <w:bidi/>
        <w:spacing w:before="0" w:beforeAutospacing="0" w:after="120" w:afterAutospacing="0"/>
        <w:rPr>
          <w:del w:id="2828" w:author="giladsar@gmail.com" w:date="2025-04-08T10:52:00Z"/>
          <w:rFonts w:asciiTheme="minorBidi" w:hAnsiTheme="minorBidi" w:cstheme="minorBidi"/>
          <w:rtl/>
          <w:rPrChange w:id="2829" w:author="giladsar@gmail.com" w:date="2025-04-08T13:34:00Z">
            <w:rPr>
              <w:del w:id="2830" w:author="giladsar@gmail.com" w:date="2025-04-08T10:52:00Z"/>
              <w:rtl/>
            </w:rPr>
          </w:rPrChange>
        </w:rPr>
      </w:pPr>
      <w:del w:id="2831" w:author="giladsar@gmail.com" w:date="2025-04-08T10:52:00Z">
        <w:r w:rsidRPr="00250813" w:rsidDel="00B5089C">
          <w:rPr>
            <w:rFonts w:asciiTheme="minorBidi" w:hAnsiTheme="minorBidi" w:cstheme="minorBidi"/>
            <w:b/>
            <w:bCs/>
            <w:i/>
            <w:iCs/>
            <w:color w:val="999999"/>
            <w:shd w:val="clear" w:color="auto" w:fill="000000"/>
            <w:rtl/>
            <w:rPrChange w:id="2832" w:author="giladsar@gmail.com" w:date="2025-04-08T13:34:00Z">
              <w:rPr>
                <w:rFonts w:ascii="Arial" w:hAnsi="Arial" w:cs="Arial"/>
                <w:b/>
                <w:bCs/>
                <w:i/>
                <w:iCs/>
                <w:color w:val="999999"/>
                <w:shd w:val="clear" w:color="auto" w:fill="000000"/>
                <w:rtl/>
              </w:rPr>
            </w:rPrChange>
          </w:rPr>
          <w:delText xml:space="preserve">דירוג הפוך </w:delText>
        </w:r>
      </w:del>
    </w:p>
    <w:p w14:paraId="6636A6FB" w14:textId="533B96F1" w:rsidR="00981F92" w:rsidRPr="00250813" w:rsidDel="00B5089C" w:rsidRDefault="00981F92" w:rsidP="00981F92">
      <w:pPr>
        <w:rPr>
          <w:del w:id="2833" w:author="giladsar@gmail.com" w:date="2025-04-08T10:52:00Z"/>
          <w:rFonts w:asciiTheme="minorBidi" w:hAnsiTheme="minorBidi" w:cstheme="minorBidi"/>
          <w:rtl/>
          <w:rPrChange w:id="2834" w:author="giladsar@gmail.com" w:date="2025-04-08T13:34:00Z">
            <w:rPr>
              <w:del w:id="2835" w:author="giladsar@gmail.com" w:date="2025-04-08T10:52:00Z"/>
              <w:rtl/>
            </w:rPr>
          </w:rPrChange>
        </w:rPr>
      </w:pPr>
    </w:p>
    <w:p w14:paraId="3FD0AC59" w14:textId="17877F41" w:rsidR="00FE21B3" w:rsidRPr="00250813" w:rsidRDefault="00FE21B3" w:rsidP="001057D3">
      <w:pPr>
        <w:bidi/>
        <w:rPr>
          <w:rFonts w:asciiTheme="minorBidi" w:hAnsiTheme="minorBidi" w:cstheme="minorBidi"/>
        </w:rPr>
      </w:pPr>
    </w:p>
    <w:sectPr w:rsidR="00FE21B3" w:rsidRPr="002508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D39"/>
    <w:multiLevelType w:val="multilevel"/>
    <w:tmpl w:val="C440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15236"/>
    <w:multiLevelType w:val="multilevel"/>
    <w:tmpl w:val="3CA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80AA1"/>
    <w:multiLevelType w:val="multilevel"/>
    <w:tmpl w:val="087E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B0C08"/>
    <w:multiLevelType w:val="multilevel"/>
    <w:tmpl w:val="612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A4300"/>
    <w:multiLevelType w:val="multilevel"/>
    <w:tmpl w:val="3D52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419BC"/>
    <w:multiLevelType w:val="multilevel"/>
    <w:tmpl w:val="D5E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34C17"/>
    <w:multiLevelType w:val="multilevel"/>
    <w:tmpl w:val="CCB6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977A9"/>
    <w:multiLevelType w:val="multilevel"/>
    <w:tmpl w:val="B728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C5BC1"/>
    <w:multiLevelType w:val="multilevel"/>
    <w:tmpl w:val="7202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57589"/>
    <w:multiLevelType w:val="multilevel"/>
    <w:tmpl w:val="B094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A3001"/>
    <w:multiLevelType w:val="multilevel"/>
    <w:tmpl w:val="BE6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B1130"/>
    <w:multiLevelType w:val="multilevel"/>
    <w:tmpl w:val="3670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7A7B3B"/>
    <w:multiLevelType w:val="multilevel"/>
    <w:tmpl w:val="B1AC97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0738CB"/>
    <w:multiLevelType w:val="multilevel"/>
    <w:tmpl w:val="094A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85D8B"/>
    <w:multiLevelType w:val="multilevel"/>
    <w:tmpl w:val="EB1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143AE"/>
    <w:multiLevelType w:val="multilevel"/>
    <w:tmpl w:val="526A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319EE"/>
    <w:multiLevelType w:val="multilevel"/>
    <w:tmpl w:val="EB2A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21C6D"/>
    <w:multiLevelType w:val="multilevel"/>
    <w:tmpl w:val="7294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264D2"/>
    <w:multiLevelType w:val="multilevel"/>
    <w:tmpl w:val="38B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01535"/>
    <w:multiLevelType w:val="multilevel"/>
    <w:tmpl w:val="8200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A2078A"/>
    <w:multiLevelType w:val="multilevel"/>
    <w:tmpl w:val="D17A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166B4"/>
    <w:multiLevelType w:val="multilevel"/>
    <w:tmpl w:val="849E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51423"/>
    <w:multiLevelType w:val="multilevel"/>
    <w:tmpl w:val="8FC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B1414"/>
    <w:multiLevelType w:val="multilevel"/>
    <w:tmpl w:val="F3D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499561">
    <w:abstractNumId w:val="19"/>
    <w:lvlOverride w:ilvl="0">
      <w:lvl w:ilvl="0">
        <w:numFmt w:val="lowerLetter"/>
        <w:lvlText w:val="%1."/>
        <w:lvlJc w:val="left"/>
      </w:lvl>
    </w:lvlOverride>
  </w:num>
  <w:num w:numId="2" w16cid:durableId="1250499561">
    <w:abstractNumId w:val="19"/>
    <w:lvlOverride w:ilvl="0">
      <w:lvl w:ilvl="0">
        <w:numFmt w:val="lowerLetter"/>
        <w:lvlText w:val="%1."/>
        <w:lvlJc w:val="left"/>
      </w:lvl>
    </w:lvlOverride>
  </w:num>
  <w:num w:numId="3" w16cid:durableId="2041202208">
    <w:abstractNumId w:val="16"/>
  </w:num>
  <w:num w:numId="4" w16cid:durableId="2090541938">
    <w:abstractNumId w:val="2"/>
  </w:num>
  <w:num w:numId="5" w16cid:durableId="241838712">
    <w:abstractNumId w:val="21"/>
  </w:num>
  <w:num w:numId="6" w16cid:durableId="1926568579">
    <w:abstractNumId w:val="0"/>
  </w:num>
  <w:num w:numId="7" w16cid:durableId="1037897383">
    <w:abstractNumId w:val="5"/>
  </w:num>
  <w:num w:numId="8" w16cid:durableId="1523779621">
    <w:abstractNumId w:val="9"/>
  </w:num>
  <w:num w:numId="9" w16cid:durableId="416905565">
    <w:abstractNumId w:val="3"/>
  </w:num>
  <w:num w:numId="10" w16cid:durableId="404189539">
    <w:abstractNumId w:val="11"/>
  </w:num>
  <w:num w:numId="11" w16cid:durableId="1034816682">
    <w:abstractNumId w:val="8"/>
  </w:num>
  <w:num w:numId="12" w16cid:durableId="822743960">
    <w:abstractNumId w:val="12"/>
    <w:lvlOverride w:ilvl="0">
      <w:lvl w:ilvl="0">
        <w:numFmt w:val="decimal"/>
        <w:lvlText w:val="%1."/>
        <w:lvlJc w:val="left"/>
      </w:lvl>
    </w:lvlOverride>
  </w:num>
  <w:num w:numId="13" w16cid:durableId="822743960">
    <w:abstractNumId w:val="12"/>
    <w:lvlOverride w:ilvl="0">
      <w:lvl w:ilvl="0">
        <w:numFmt w:val="decimal"/>
        <w:lvlText w:val="%1."/>
        <w:lvlJc w:val="left"/>
      </w:lvl>
    </w:lvlOverride>
  </w:num>
  <w:num w:numId="14" w16cid:durableId="822743960">
    <w:abstractNumId w:val="12"/>
    <w:lvlOverride w:ilvl="0">
      <w:lvl w:ilvl="0">
        <w:numFmt w:val="decimal"/>
        <w:lvlText w:val="%1."/>
        <w:lvlJc w:val="left"/>
      </w:lvl>
    </w:lvlOverride>
  </w:num>
  <w:num w:numId="15" w16cid:durableId="1827434795">
    <w:abstractNumId w:val="10"/>
  </w:num>
  <w:num w:numId="16" w16cid:durableId="1130324827">
    <w:abstractNumId w:val="14"/>
  </w:num>
  <w:num w:numId="17" w16cid:durableId="1627007674">
    <w:abstractNumId w:val="7"/>
  </w:num>
  <w:num w:numId="18" w16cid:durableId="1977486817">
    <w:abstractNumId w:val="6"/>
  </w:num>
  <w:num w:numId="19" w16cid:durableId="781537962">
    <w:abstractNumId w:val="23"/>
  </w:num>
  <w:num w:numId="20" w16cid:durableId="489635860">
    <w:abstractNumId w:val="18"/>
  </w:num>
  <w:num w:numId="21" w16cid:durableId="273170028">
    <w:abstractNumId w:val="22"/>
  </w:num>
  <w:num w:numId="22" w16cid:durableId="1715620712">
    <w:abstractNumId w:val="4"/>
  </w:num>
  <w:num w:numId="23" w16cid:durableId="264650502">
    <w:abstractNumId w:val="17"/>
  </w:num>
  <w:num w:numId="24" w16cid:durableId="449326328">
    <w:abstractNumId w:val="1"/>
  </w:num>
  <w:num w:numId="25" w16cid:durableId="1460881751">
    <w:abstractNumId w:val="13"/>
  </w:num>
  <w:num w:numId="26" w16cid:durableId="1502089229">
    <w:abstractNumId w:val="15"/>
  </w:num>
  <w:num w:numId="27" w16cid:durableId="205464934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adsar@gmail.com">
    <w15:presenceInfo w15:providerId="Windows Live" w15:userId="ed290d7e81b980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34"/>
    <w:rsid w:val="00015501"/>
    <w:rsid w:val="000338B1"/>
    <w:rsid w:val="00042B0F"/>
    <w:rsid w:val="000616E5"/>
    <w:rsid w:val="00065137"/>
    <w:rsid w:val="000929DF"/>
    <w:rsid w:val="00092EFF"/>
    <w:rsid w:val="0009488B"/>
    <w:rsid w:val="000A0D67"/>
    <w:rsid w:val="000C2B45"/>
    <w:rsid w:val="000D3555"/>
    <w:rsid w:val="000E55CC"/>
    <w:rsid w:val="000E780F"/>
    <w:rsid w:val="000F455B"/>
    <w:rsid w:val="001057D3"/>
    <w:rsid w:val="00136257"/>
    <w:rsid w:val="001829ED"/>
    <w:rsid w:val="00187E2B"/>
    <w:rsid w:val="001A59B5"/>
    <w:rsid w:val="00202DE8"/>
    <w:rsid w:val="00203743"/>
    <w:rsid w:val="002142A7"/>
    <w:rsid w:val="00221819"/>
    <w:rsid w:val="0022423E"/>
    <w:rsid w:val="00250813"/>
    <w:rsid w:val="00251259"/>
    <w:rsid w:val="00254513"/>
    <w:rsid w:val="00265C0C"/>
    <w:rsid w:val="00292A22"/>
    <w:rsid w:val="00296023"/>
    <w:rsid w:val="002A1E7B"/>
    <w:rsid w:val="002B7064"/>
    <w:rsid w:val="002C2054"/>
    <w:rsid w:val="002C2B04"/>
    <w:rsid w:val="002C4068"/>
    <w:rsid w:val="002D5901"/>
    <w:rsid w:val="0030622F"/>
    <w:rsid w:val="00312484"/>
    <w:rsid w:val="00312734"/>
    <w:rsid w:val="0031701F"/>
    <w:rsid w:val="00323F95"/>
    <w:rsid w:val="00342E8D"/>
    <w:rsid w:val="00383915"/>
    <w:rsid w:val="003957C4"/>
    <w:rsid w:val="003B07CC"/>
    <w:rsid w:val="003B6A19"/>
    <w:rsid w:val="003C38E5"/>
    <w:rsid w:val="003C688A"/>
    <w:rsid w:val="003D7A3B"/>
    <w:rsid w:val="003E710A"/>
    <w:rsid w:val="003F115C"/>
    <w:rsid w:val="004004F3"/>
    <w:rsid w:val="004434FA"/>
    <w:rsid w:val="00453E45"/>
    <w:rsid w:val="0046490D"/>
    <w:rsid w:val="00496EB5"/>
    <w:rsid w:val="004D2926"/>
    <w:rsid w:val="004F41D6"/>
    <w:rsid w:val="00512D8F"/>
    <w:rsid w:val="005409D6"/>
    <w:rsid w:val="0054321C"/>
    <w:rsid w:val="00544D96"/>
    <w:rsid w:val="005468E7"/>
    <w:rsid w:val="00574508"/>
    <w:rsid w:val="0057476B"/>
    <w:rsid w:val="005901FC"/>
    <w:rsid w:val="005A6C88"/>
    <w:rsid w:val="005B4113"/>
    <w:rsid w:val="005C1DD4"/>
    <w:rsid w:val="005C5CF0"/>
    <w:rsid w:val="005D6EE2"/>
    <w:rsid w:val="005E1031"/>
    <w:rsid w:val="005E6A17"/>
    <w:rsid w:val="005F5324"/>
    <w:rsid w:val="00601429"/>
    <w:rsid w:val="00616170"/>
    <w:rsid w:val="006176DC"/>
    <w:rsid w:val="00693983"/>
    <w:rsid w:val="006B0885"/>
    <w:rsid w:val="006B7593"/>
    <w:rsid w:val="006B7FAE"/>
    <w:rsid w:val="006C794C"/>
    <w:rsid w:val="007020A9"/>
    <w:rsid w:val="00740017"/>
    <w:rsid w:val="00747DF4"/>
    <w:rsid w:val="00770C99"/>
    <w:rsid w:val="0077151D"/>
    <w:rsid w:val="00777482"/>
    <w:rsid w:val="00783A66"/>
    <w:rsid w:val="00790F83"/>
    <w:rsid w:val="0079620D"/>
    <w:rsid w:val="007A357E"/>
    <w:rsid w:val="007B1EF9"/>
    <w:rsid w:val="00823A1D"/>
    <w:rsid w:val="008331E3"/>
    <w:rsid w:val="00873698"/>
    <w:rsid w:val="008A6BCD"/>
    <w:rsid w:val="008C0B6B"/>
    <w:rsid w:val="008C2984"/>
    <w:rsid w:val="008C5A14"/>
    <w:rsid w:val="008E0DBF"/>
    <w:rsid w:val="008E16F4"/>
    <w:rsid w:val="008E18E4"/>
    <w:rsid w:val="008E2D10"/>
    <w:rsid w:val="0091062E"/>
    <w:rsid w:val="0091070A"/>
    <w:rsid w:val="00914B2B"/>
    <w:rsid w:val="00921D10"/>
    <w:rsid w:val="009309A5"/>
    <w:rsid w:val="00931C8C"/>
    <w:rsid w:val="00961A9F"/>
    <w:rsid w:val="009643DC"/>
    <w:rsid w:val="00965640"/>
    <w:rsid w:val="00973A6C"/>
    <w:rsid w:val="009812E7"/>
    <w:rsid w:val="009819EE"/>
    <w:rsid w:val="00981F92"/>
    <w:rsid w:val="009A660A"/>
    <w:rsid w:val="009B10A7"/>
    <w:rsid w:val="009F5B5B"/>
    <w:rsid w:val="00A153EC"/>
    <w:rsid w:val="00A424BC"/>
    <w:rsid w:val="00A434E6"/>
    <w:rsid w:val="00A97E21"/>
    <w:rsid w:val="00AA29C0"/>
    <w:rsid w:val="00AB628E"/>
    <w:rsid w:val="00AC2925"/>
    <w:rsid w:val="00AC4339"/>
    <w:rsid w:val="00AC4D02"/>
    <w:rsid w:val="00AD7844"/>
    <w:rsid w:val="00AE668C"/>
    <w:rsid w:val="00AF0DF6"/>
    <w:rsid w:val="00AF0E98"/>
    <w:rsid w:val="00B0400F"/>
    <w:rsid w:val="00B5089C"/>
    <w:rsid w:val="00B546B3"/>
    <w:rsid w:val="00B564CD"/>
    <w:rsid w:val="00B6481F"/>
    <w:rsid w:val="00B7335F"/>
    <w:rsid w:val="00B75A55"/>
    <w:rsid w:val="00B8169F"/>
    <w:rsid w:val="00B901A7"/>
    <w:rsid w:val="00B92758"/>
    <w:rsid w:val="00BA5CDE"/>
    <w:rsid w:val="00BE7946"/>
    <w:rsid w:val="00C079E9"/>
    <w:rsid w:val="00C13638"/>
    <w:rsid w:val="00C22DC8"/>
    <w:rsid w:val="00C431AB"/>
    <w:rsid w:val="00C441FE"/>
    <w:rsid w:val="00C538D2"/>
    <w:rsid w:val="00C6447D"/>
    <w:rsid w:val="00C8492D"/>
    <w:rsid w:val="00C87597"/>
    <w:rsid w:val="00CA79BA"/>
    <w:rsid w:val="00CB755C"/>
    <w:rsid w:val="00CC1459"/>
    <w:rsid w:val="00CC3277"/>
    <w:rsid w:val="00CD0125"/>
    <w:rsid w:val="00CE0BF0"/>
    <w:rsid w:val="00D034F0"/>
    <w:rsid w:val="00D51712"/>
    <w:rsid w:val="00D553AB"/>
    <w:rsid w:val="00D5634B"/>
    <w:rsid w:val="00D57EC7"/>
    <w:rsid w:val="00D61F06"/>
    <w:rsid w:val="00D6486A"/>
    <w:rsid w:val="00D71586"/>
    <w:rsid w:val="00D91246"/>
    <w:rsid w:val="00DA110D"/>
    <w:rsid w:val="00DA5FC3"/>
    <w:rsid w:val="00DB2AEE"/>
    <w:rsid w:val="00DE464B"/>
    <w:rsid w:val="00E026A7"/>
    <w:rsid w:val="00E1667D"/>
    <w:rsid w:val="00E17D61"/>
    <w:rsid w:val="00E238C0"/>
    <w:rsid w:val="00E31E00"/>
    <w:rsid w:val="00E57ADC"/>
    <w:rsid w:val="00E72107"/>
    <w:rsid w:val="00E72C13"/>
    <w:rsid w:val="00E83C9A"/>
    <w:rsid w:val="00E85617"/>
    <w:rsid w:val="00E87771"/>
    <w:rsid w:val="00EA07CB"/>
    <w:rsid w:val="00EA402C"/>
    <w:rsid w:val="00EB08AD"/>
    <w:rsid w:val="00EC3EB9"/>
    <w:rsid w:val="00EE4730"/>
    <w:rsid w:val="00EE7A82"/>
    <w:rsid w:val="00FA645E"/>
    <w:rsid w:val="00FA6EEC"/>
    <w:rsid w:val="00FE0729"/>
    <w:rsid w:val="00FE21B3"/>
    <w:rsid w:val="00FF42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821B"/>
  <w15:chartTrackingRefBased/>
  <w15:docId w15:val="{290D23E1-2B3C-994D-9028-B122079C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C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7D3"/>
    <w:pPr>
      <w:spacing w:before="100" w:beforeAutospacing="1" w:after="100" w:afterAutospacing="1"/>
    </w:pPr>
  </w:style>
  <w:style w:type="character" w:styleId="Hyperlink">
    <w:name w:val="Hyperlink"/>
    <w:basedOn w:val="DefaultParagraphFont"/>
    <w:uiPriority w:val="99"/>
    <w:semiHidden/>
    <w:unhideWhenUsed/>
    <w:rsid w:val="001057D3"/>
    <w:rPr>
      <w:color w:val="0000FF"/>
      <w:u w:val="single"/>
    </w:rPr>
  </w:style>
  <w:style w:type="character" w:customStyle="1" w:styleId="apple-tab-span">
    <w:name w:val="apple-tab-span"/>
    <w:basedOn w:val="DefaultParagraphFont"/>
    <w:rsid w:val="001057D3"/>
  </w:style>
  <w:style w:type="paragraph" w:styleId="ListParagraph">
    <w:name w:val="List Paragraph"/>
    <w:basedOn w:val="Normal"/>
    <w:uiPriority w:val="34"/>
    <w:qFormat/>
    <w:rsid w:val="001829ED"/>
    <w:pPr>
      <w:ind w:left="720"/>
      <w:contextualSpacing/>
    </w:pPr>
    <w:rPr>
      <w:rFonts w:asciiTheme="minorHAnsi" w:eastAsiaTheme="minorHAnsi" w:hAnsiTheme="minorHAnsi" w:cstheme="minorBidi"/>
    </w:rPr>
  </w:style>
  <w:style w:type="paragraph" w:styleId="Revision">
    <w:name w:val="Revision"/>
    <w:hidden/>
    <w:uiPriority w:val="99"/>
    <w:semiHidden/>
    <w:rsid w:val="00616170"/>
    <w:rPr>
      <w:rFonts w:ascii="Times New Roman" w:eastAsia="Times New Roman" w:hAnsi="Times New Roman" w:cs="Times New Roman"/>
    </w:rPr>
  </w:style>
  <w:style w:type="character" w:styleId="CommentReference">
    <w:name w:val="annotation reference"/>
    <w:rsid w:val="00D51712"/>
    <w:rPr>
      <w:sz w:val="16"/>
      <w:szCs w:val="16"/>
    </w:rPr>
  </w:style>
  <w:style w:type="paragraph" w:styleId="CommentText">
    <w:name w:val="annotation text"/>
    <w:basedOn w:val="Normal"/>
    <w:link w:val="CommentTextChar"/>
    <w:rsid w:val="00D51712"/>
    <w:pPr>
      <w:bidi/>
    </w:pPr>
    <w:rPr>
      <w:rFonts w:cs="Miriam"/>
      <w:sz w:val="20"/>
      <w:szCs w:val="20"/>
      <w:lang w:val="en-US"/>
    </w:rPr>
  </w:style>
  <w:style w:type="character" w:customStyle="1" w:styleId="CommentTextChar">
    <w:name w:val="Comment Text Char"/>
    <w:basedOn w:val="DefaultParagraphFont"/>
    <w:link w:val="CommentText"/>
    <w:rsid w:val="00D51712"/>
    <w:rPr>
      <w:rFonts w:ascii="Times New Roman" w:eastAsia="Times New Roman" w:hAnsi="Times New Roman" w:cs="Miriam"/>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6305">
      <w:bodyDiv w:val="1"/>
      <w:marLeft w:val="0"/>
      <w:marRight w:val="0"/>
      <w:marTop w:val="0"/>
      <w:marBottom w:val="0"/>
      <w:divBdr>
        <w:top w:val="none" w:sz="0" w:space="0" w:color="auto"/>
        <w:left w:val="none" w:sz="0" w:space="0" w:color="auto"/>
        <w:bottom w:val="none" w:sz="0" w:space="0" w:color="auto"/>
        <w:right w:val="none" w:sz="0" w:space="0" w:color="auto"/>
      </w:divBdr>
    </w:div>
    <w:div w:id="74015401">
      <w:bodyDiv w:val="1"/>
      <w:marLeft w:val="0"/>
      <w:marRight w:val="0"/>
      <w:marTop w:val="0"/>
      <w:marBottom w:val="0"/>
      <w:divBdr>
        <w:top w:val="none" w:sz="0" w:space="0" w:color="auto"/>
        <w:left w:val="none" w:sz="0" w:space="0" w:color="auto"/>
        <w:bottom w:val="none" w:sz="0" w:space="0" w:color="auto"/>
        <w:right w:val="none" w:sz="0" w:space="0" w:color="auto"/>
      </w:divBdr>
    </w:div>
    <w:div w:id="96877785">
      <w:bodyDiv w:val="1"/>
      <w:marLeft w:val="0"/>
      <w:marRight w:val="0"/>
      <w:marTop w:val="0"/>
      <w:marBottom w:val="0"/>
      <w:divBdr>
        <w:top w:val="none" w:sz="0" w:space="0" w:color="auto"/>
        <w:left w:val="none" w:sz="0" w:space="0" w:color="auto"/>
        <w:bottom w:val="none" w:sz="0" w:space="0" w:color="auto"/>
        <w:right w:val="none" w:sz="0" w:space="0" w:color="auto"/>
      </w:divBdr>
    </w:div>
    <w:div w:id="100882246">
      <w:bodyDiv w:val="1"/>
      <w:marLeft w:val="0"/>
      <w:marRight w:val="0"/>
      <w:marTop w:val="0"/>
      <w:marBottom w:val="0"/>
      <w:divBdr>
        <w:top w:val="none" w:sz="0" w:space="0" w:color="auto"/>
        <w:left w:val="none" w:sz="0" w:space="0" w:color="auto"/>
        <w:bottom w:val="none" w:sz="0" w:space="0" w:color="auto"/>
        <w:right w:val="none" w:sz="0" w:space="0" w:color="auto"/>
      </w:divBdr>
    </w:div>
    <w:div w:id="101610105">
      <w:bodyDiv w:val="1"/>
      <w:marLeft w:val="0"/>
      <w:marRight w:val="0"/>
      <w:marTop w:val="0"/>
      <w:marBottom w:val="0"/>
      <w:divBdr>
        <w:top w:val="none" w:sz="0" w:space="0" w:color="auto"/>
        <w:left w:val="none" w:sz="0" w:space="0" w:color="auto"/>
        <w:bottom w:val="none" w:sz="0" w:space="0" w:color="auto"/>
        <w:right w:val="none" w:sz="0" w:space="0" w:color="auto"/>
      </w:divBdr>
    </w:div>
    <w:div w:id="127866135">
      <w:bodyDiv w:val="1"/>
      <w:marLeft w:val="0"/>
      <w:marRight w:val="0"/>
      <w:marTop w:val="0"/>
      <w:marBottom w:val="0"/>
      <w:divBdr>
        <w:top w:val="none" w:sz="0" w:space="0" w:color="auto"/>
        <w:left w:val="none" w:sz="0" w:space="0" w:color="auto"/>
        <w:bottom w:val="none" w:sz="0" w:space="0" w:color="auto"/>
        <w:right w:val="none" w:sz="0" w:space="0" w:color="auto"/>
      </w:divBdr>
    </w:div>
    <w:div w:id="374625371">
      <w:bodyDiv w:val="1"/>
      <w:marLeft w:val="0"/>
      <w:marRight w:val="0"/>
      <w:marTop w:val="0"/>
      <w:marBottom w:val="0"/>
      <w:divBdr>
        <w:top w:val="none" w:sz="0" w:space="0" w:color="auto"/>
        <w:left w:val="none" w:sz="0" w:space="0" w:color="auto"/>
        <w:bottom w:val="none" w:sz="0" w:space="0" w:color="auto"/>
        <w:right w:val="none" w:sz="0" w:space="0" w:color="auto"/>
      </w:divBdr>
    </w:div>
    <w:div w:id="392510991">
      <w:bodyDiv w:val="1"/>
      <w:marLeft w:val="0"/>
      <w:marRight w:val="0"/>
      <w:marTop w:val="0"/>
      <w:marBottom w:val="0"/>
      <w:divBdr>
        <w:top w:val="none" w:sz="0" w:space="0" w:color="auto"/>
        <w:left w:val="none" w:sz="0" w:space="0" w:color="auto"/>
        <w:bottom w:val="none" w:sz="0" w:space="0" w:color="auto"/>
        <w:right w:val="none" w:sz="0" w:space="0" w:color="auto"/>
      </w:divBdr>
    </w:div>
    <w:div w:id="457065613">
      <w:bodyDiv w:val="1"/>
      <w:marLeft w:val="0"/>
      <w:marRight w:val="0"/>
      <w:marTop w:val="0"/>
      <w:marBottom w:val="0"/>
      <w:divBdr>
        <w:top w:val="none" w:sz="0" w:space="0" w:color="auto"/>
        <w:left w:val="none" w:sz="0" w:space="0" w:color="auto"/>
        <w:bottom w:val="none" w:sz="0" w:space="0" w:color="auto"/>
        <w:right w:val="none" w:sz="0" w:space="0" w:color="auto"/>
      </w:divBdr>
    </w:div>
    <w:div w:id="505217297">
      <w:bodyDiv w:val="1"/>
      <w:marLeft w:val="0"/>
      <w:marRight w:val="0"/>
      <w:marTop w:val="0"/>
      <w:marBottom w:val="0"/>
      <w:divBdr>
        <w:top w:val="none" w:sz="0" w:space="0" w:color="auto"/>
        <w:left w:val="none" w:sz="0" w:space="0" w:color="auto"/>
        <w:bottom w:val="none" w:sz="0" w:space="0" w:color="auto"/>
        <w:right w:val="none" w:sz="0" w:space="0" w:color="auto"/>
      </w:divBdr>
    </w:div>
    <w:div w:id="554976739">
      <w:bodyDiv w:val="1"/>
      <w:marLeft w:val="0"/>
      <w:marRight w:val="0"/>
      <w:marTop w:val="0"/>
      <w:marBottom w:val="0"/>
      <w:divBdr>
        <w:top w:val="none" w:sz="0" w:space="0" w:color="auto"/>
        <w:left w:val="none" w:sz="0" w:space="0" w:color="auto"/>
        <w:bottom w:val="none" w:sz="0" w:space="0" w:color="auto"/>
        <w:right w:val="none" w:sz="0" w:space="0" w:color="auto"/>
      </w:divBdr>
    </w:div>
    <w:div w:id="589850000">
      <w:bodyDiv w:val="1"/>
      <w:marLeft w:val="0"/>
      <w:marRight w:val="0"/>
      <w:marTop w:val="0"/>
      <w:marBottom w:val="0"/>
      <w:divBdr>
        <w:top w:val="none" w:sz="0" w:space="0" w:color="auto"/>
        <w:left w:val="none" w:sz="0" w:space="0" w:color="auto"/>
        <w:bottom w:val="none" w:sz="0" w:space="0" w:color="auto"/>
        <w:right w:val="none" w:sz="0" w:space="0" w:color="auto"/>
      </w:divBdr>
    </w:div>
    <w:div w:id="810170507">
      <w:bodyDiv w:val="1"/>
      <w:marLeft w:val="0"/>
      <w:marRight w:val="0"/>
      <w:marTop w:val="0"/>
      <w:marBottom w:val="0"/>
      <w:divBdr>
        <w:top w:val="none" w:sz="0" w:space="0" w:color="auto"/>
        <w:left w:val="none" w:sz="0" w:space="0" w:color="auto"/>
        <w:bottom w:val="none" w:sz="0" w:space="0" w:color="auto"/>
        <w:right w:val="none" w:sz="0" w:space="0" w:color="auto"/>
      </w:divBdr>
    </w:div>
    <w:div w:id="829371041">
      <w:bodyDiv w:val="1"/>
      <w:marLeft w:val="0"/>
      <w:marRight w:val="0"/>
      <w:marTop w:val="0"/>
      <w:marBottom w:val="0"/>
      <w:divBdr>
        <w:top w:val="none" w:sz="0" w:space="0" w:color="auto"/>
        <w:left w:val="none" w:sz="0" w:space="0" w:color="auto"/>
        <w:bottom w:val="none" w:sz="0" w:space="0" w:color="auto"/>
        <w:right w:val="none" w:sz="0" w:space="0" w:color="auto"/>
      </w:divBdr>
    </w:div>
    <w:div w:id="836917957">
      <w:bodyDiv w:val="1"/>
      <w:marLeft w:val="0"/>
      <w:marRight w:val="0"/>
      <w:marTop w:val="0"/>
      <w:marBottom w:val="0"/>
      <w:divBdr>
        <w:top w:val="none" w:sz="0" w:space="0" w:color="auto"/>
        <w:left w:val="none" w:sz="0" w:space="0" w:color="auto"/>
        <w:bottom w:val="none" w:sz="0" w:space="0" w:color="auto"/>
        <w:right w:val="none" w:sz="0" w:space="0" w:color="auto"/>
      </w:divBdr>
    </w:div>
    <w:div w:id="929041727">
      <w:bodyDiv w:val="1"/>
      <w:marLeft w:val="0"/>
      <w:marRight w:val="0"/>
      <w:marTop w:val="0"/>
      <w:marBottom w:val="0"/>
      <w:divBdr>
        <w:top w:val="none" w:sz="0" w:space="0" w:color="auto"/>
        <w:left w:val="none" w:sz="0" w:space="0" w:color="auto"/>
        <w:bottom w:val="none" w:sz="0" w:space="0" w:color="auto"/>
        <w:right w:val="none" w:sz="0" w:space="0" w:color="auto"/>
      </w:divBdr>
    </w:div>
    <w:div w:id="995494924">
      <w:bodyDiv w:val="1"/>
      <w:marLeft w:val="0"/>
      <w:marRight w:val="0"/>
      <w:marTop w:val="0"/>
      <w:marBottom w:val="0"/>
      <w:divBdr>
        <w:top w:val="none" w:sz="0" w:space="0" w:color="auto"/>
        <w:left w:val="none" w:sz="0" w:space="0" w:color="auto"/>
        <w:bottom w:val="none" w:sz="0" w:space="0" w:color="auto"/>
        <w:right w:val="none" w:sz="0" w:space="0" w:color="auto"/>
      </w:divBdr>
    </w:div>
    <w:div w:id="1072847698">
      <w:bodyDiv w:val="1"/>
      <w:marLeft w:val="0"/>
      <w:marRight w:val="0"/>
      <w:marTop w:val="0"/>
      <w:marBottom w:val="0"/>
      <w:divBdr>
        <w:top w:val="none" w:sz="0" w:space="0" w:color="auto"/>
        <w:left w:val="none" w:sz="0" w:space="0" w:color="auto"/>
        <w:bottom w:val="none" w:sz="0" w:space="0" w:color="auto"/>
        <w:right w:val="none" w:sz="0" w:space="0" w:color="auto"/>
      </w:divBdr>
    </w:div>
    <w:div w:id="1171719748">
      <w:bodyDiv w:val="1"/>
      <w:marLeft w:val="0"/>
      <w:marRight w:val="0"/>
      <w:marTop w:val="0"/>
      <w:marBottom w:val="0"/>
      <w:divBdr>
        <w:top w:val="none" w:sz="0" w:space="0" w:color="auto"/>
        <w:left w:val="none" w:sz="0" w:space="0" w:color="auto"/>
        <w:bottom w:val="none" w:sz="0" w:space="0" w:color="auto"/>
        <w:right w:val="none" w:sz="0" w:space="0" w:color="auto"/>
      </w:divBdr>
    </w:div>
    <w:div w:id="1198742375">
      <w:bodyDiv w:val="1"/>
      <w:marLeft w:val="0"/>
      <w:marRight w:val="0"/>
      <w:marTop w:val="0"/>
      <w:marBottom w:val="0"/>
      <w:divBdr>
        <w:top w:val="none" w:sz="0" w:space="0" w:color="auto"/>
        <w:left w:val="none" w:sz="0" w:space="0" w:color="auto"/>
        <w:bottom w:val="none" w:sz="0" w:space="0" w:color="auto"/>
        <w:right w:val="none" w:sz="0" w:space="0" w:color="auto"/>
      </w:divBdr>
    </w:div>
    <w:div w:id="1357537169">
      <w:bodyDiv w:val="1"/>
      <w:marLeft w:val="0"/>
      <w:marRight w:val="0"/>
      <w:marTop w:val="0"/>
      <w:marBottom w:val="0"/>
      <w:divBdr>
        <w:top w:val="none" w:sz="0" w:space="0" w:color="auto"/>
        <w:left w:val="none" w:sz="0" w:space="0" w:color="auto"/>
        <w:bottom w:val="none" w:sz="0" w:space="0" w:color="auto"/>
        <w:right w:val="none" w:sz="0" w:space="0" w:color="auto"/>
      </w:divBdr>
    </w:div>
    <w:div w:id="1382093758">
      <w:bodyDiv w:val="1"/>
      <w:marLeft w:val="0"/>
      <w:marRight w:val="0"/>
      <w:marTop w:val="0"/>
      <w:marBottom w:val="0"/>
      <w:divBdr>
        <w:top w:val="none" w:sz="0" w:space="0" w:color="auto"/>
        <w:left w:val="none" w:sz="0" w:space="0" w:color="auto"/>
        <w:bottom w:val="none" w:sz="0" w:space="0" w:color="auto"/>
        <w:right w:val="none" w:sz="0" w:space="0" w:color="auto"/>
      </w:divBdr>
    </w:div>
    <w:div w:id="1411930959">
      <w:bodyDiv w:val="1"/>
      <w:marLeft w:val="0"/>
      <w:marRight w:val="0"/>
      <w:marTop w:val="0"/>
      <w:marBottom w:val="0"/>
      <w:divBdr>
        <w:top w:val="none" w:sz="0" w:space="0" w:color="auto"/>
        <w:left w:val="none" w:sz="0" w:space="0" w:color="auto"/>
        <w:bottom w:val="none" w:sz="0" w:space="0" w:color="auto"/>
        <w:right w:val="none" w:sz="0" w:space="0" w:color="auto"/>
      </w:divBdr>
    </w:div>
    <w:div w:id="1513302365">
      <w:bodyDiv w:val="1"/>
      <w:marLeft w:val="0"/>
      <w:marRight w:val="0"/>
      <w:marTop w:val="0"/>
      <w:marBottom w:val="0"/>
      <w:divBdr>
        <w:top w:val="none" w:sz="0" w:space="0" w:color="auto"/>
        <w:left w:val="none" w:sz="0" w:space="0" w:color="auto"/>
        <w:bottom w:val="none" w:sz="0" w:space="0" w:color="auto"/>
        <w:right w:val="none" w:sz="0" w:space="0" w:color="auto"/>
      </w:divBdr>
      <w:divsChild>
        <w:div w:id="1087338864">
          <w:marLeft w:val="0"/>
          <w:marRight w:val="0"/>
          <w:marTop w:val="0"/>
          <w:marBottom w:val="0"/>
          <w:divBdr>
            <w:top w:val="none" w:sz="0" w:space="0" w:color="auto"/>
            <w:left w:val="none" w:sz="0" w:space="0" w:color="auto"/>
            <w:bottom w:val="none" w:sz="0" w:space="0" w:color="auto"/>
            <w:right w:val="none" w:sz="0" w:space="0" w:color="auto"/>
          </w:divBdr>
          <w:divsChild>
            <w:div w:id="1982228712">
              <w:marLeft w:val="0"/>
              <w:marRight w:val="0"/>
              <w:marTop w:val="0"/>
              <w:marBottom w:val="0"/>
              <w:divBdr>
                <w:top w:val="none" w:sz="0" w:space="0" w:color="auto"/>
                <w:left w:val="none" w:sz="0" w:space="0" w:color="auto"/>
                <w:bottom w:val="none" w:sz="0" w:space="0" w:color="auto"/>
                <w:right w:val="none" w:sz="0" w:space="0" w:color="auto"/>
              </w:divBdr>
              <w:divsChild>
                <w:div w:id="10335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0315">
      <w:bodyDiv w:val="1"/>
      <w:marLeft w:val="0"/>
      <w:marRight w:val="0"/>
      <w:marTop w:val="0"/>
      <w:marBottom w:val="0"/>
      <w:divBdr>
        <w:top w:val="none" w:sz="0" w:space="0" w:color="auto"/>
        <w:left w:val="none" w:sz="0" w:space="0" w:color="auto"/>
        <w:bottom w:val="none" w:sz="0" w:space="0" w:color="auto"/>
        <w:right w:val="none" w:sz="0" w:space="0" w:color="auto"/>
      </w:divBdr>
    </w:div>
    <w:div w:id="1568607206">
      <w:bodyDiv w:val="1"/>
      <w:marLeft w:val="0"/>
      <w:marRight w:val="0"/>
      <w:marTop w:val="0"/>
      <w:marBottom w:val="0"/>
      <w:divBdr>
        <w:top w:val="none" w:sz="0" w:space="0" w:color="auto"/>
        <w:left w:val="none" w:sz="0" w:space="0" w:color="auto"/>
        <w:bottom w:val="none" w:sz="0" w:space="0" w:color="auto"/>
        <w:right w:val="none" w:sz="0" w:space="0" w:color="auto"/>
      </w:divBdr>
    </w:div>
    <w:div w:id="1604219292">
      <w:bodyDiv w:val="1"/>
      <w:marLeft w:val="0"/>
      <w:marRight w:val="0"/>
      <w:marTop w:val="0"/>
      <w:marBottom w:val="0"/>
      <w:divBdr>
        <w:top w:val="none" w:sz="0" w:space="0" w:color="auto"/>
        <w:left w:val="none" w:sz="0" w:space="0" w:color="auto"/>
        <w:bottom w:val="none" w:sz="0" w:space="0" w:color="auto"/>
        <w:right w:val="none" w:sz="0" w:space="0" w:color="auto"/>
      </w:divBdr>
    </w:div>
    <w:div w:id="1648969914">
      <w:bodyDiv w:val="1"/>
      <w:marLeft w:val="0"/>
      <w:marRight w:val="0"/>
      <w:marTop w:val="0"/>
      <w:marBottom w:val="0"/>
      <w:divBdr>
        <w:top w:val="none" w:sz="0" w:space="0" w:color="auto"/>
        <w:left w:val="none" w:sz="0" w:space="0" w:color="auto"/>
        <w:bottom w:val="none" w:sz="0" w:space="0" w:color="auto"/>
        <w:right w:val="none" w:sz="0" w:space="0" w:color="auto"/>
      </w:divBdr>
    </w:div>
    <w:div w:id="1752196770">
      <w:bodyDiv w:val="1"/>
      <w:marLeft w:val="0"/>
      <w:marRight w:val="0"/>
      <w:marTop w:val="0"/>
      <w:marBottom w:val="0"/>
      <w:divBdr>
        <w:top w:val="none" w:sz="0" w:space="0" w:color="auto"/>
        <w:left w:val="none" w:sz="0" w:space="0" w:color="auto"/>
        <w:bottom w:val="none" w:sz="0" w:space="0" w:color="auto"/>
        <w:right w:val="none" w:sz="0" w:space="0" w:color="auto"/>
      </w:divBdr>
    </w:div>
    <w:div w:id="1772700784">
      <w:bodyDiv w:val="1"/>
      <w:marLeft w:val="0"/>
      <w:marRight w:val="0"/>
      <w:marTop w:val="0"/>
      <w:marBottom w:val="0"/>
      <w:divBdr>
        <w:top w:val="none" w:sz="0" w:space="0" w:color="auto"/>
        <w:left w:val="none" w:sz="0" w:space="0" w:color="auto"/>
        <w:bottom w:val="none" w:sz="0" w:space="0" w:color="auto"/>
        <w:right w:val="none" w:sz="0" w:space="0" w:color="auto"/>
      </w:divBdr>
    </w:div>
    <w:div w:id="1906328724">
      <w:bodyDiv w:val="1"/>
      <w:marLeft w:val="0"/>
      <w:marRight w:val="0"/>
      <w:marTop w:val="0"/>
      <w:marBottom w:val="0"/>
      <w:divBdr>
        <w:top w:val="none" w:sz="0" w:space="0" w:color="auto"/>
        <w:left w:val="none" w:sz="0" w:space="0" w:color="auto"/>
        <w:bottom w:val="none" w:sz="0" w:space="0" w:color="auto"/>
        <w:right w:val="none" w:sz="0" w:space="0" w:color="auto"/>
      </w:divBdr>
    </w:div>
    <w:div w:id="1938251237">
      <w:bodyDiv w:val="1"/>
      <w:marLeft w:val="0"/>
      <w:marRight w:val="0"/>
      <w:marTop w:val="0"/>
      <w:marBottom w:val="0"/>
      <w:divBdr>
        <w:top w:val="none" w:sz="0" w:space="0" w:color="auto"/>
        <w:left w:val="none" w:sz="0" w:space="0" w:color="auto"/>
        <w:bottom w:val="none" w:sz="0" w:space="0" w:color="auto"/>
        <w:right w:val="none" w:sz="0" w:space="0" w:color="auto"/>
      </w:divBdr>
    </w:div>
    <w:div w:id="1943613364">
      <w:bodyDiv w:val="1"/>
      <w:marLeft w:val="0"/>
      <w:marRight w:val="0"/>
      <w:marTop w:val="0"/>
      <w:marBottom w:val="0"/>
      <w:divBdr>
        <w:top w:val="none" w:sz="0" w:space="0" w:color="auto"/>
        <w:left w:val="none" w:sz="0" w:space="0" w:color="auto"/>
        <w:bottom w:val="none" w:sz="0" w:space="0" w:color="auto"/>
        <w:right w:val="none" w:sz="0" w:space="0" w:color="auto"/>
      </w:divBdr>
    </w:div>
    <w:div w:id="1943762127">
      <w:bodyDiv w:val="1"/>
      <w:marLeft w:val="0"/>
      <w:marRight w:val="0"/>
      <w:marTop w:val="0"/>
      <w:marBottom w:val="0"/>
      <w:divBdr>
        <w:top w:val="none" w:sz="0" w:space="0" w:color="auto"/>
        <w:left w:val="none" w:sz="0" w:space="0" w:color="auto"/>
        <w:bottom w:val="none" w:sz="0" w:space="0" w:color="auto"/>
        <w:right w:val="none" w:sz="0" w:space="0" w:color="auto"/>
      </w:divBdr>
    </w:div>
    <w:div w:id="2049186815">
      <w:bodyDiv w:val="1"/>
      <w:marLeft w:val="0"/>
      <w:marRight w:val="0"/>
      <w:marTop w:val="0"/>
      <w:marBottom w:val="0"/>
      <w:divBdr>
        <w:top w:val="none" w:sz="0" w:space="0" w:color="auto"/>
        <w:left w:val="none" w:sz="0" w:space="0" w:color="auto"/>
        <w:bottom w:val="none" w:sz="0" w:space="0" w:color="auto"/>
        <w:right w:val="none" w:sz="0" w:space="0" w:color="auto"/>
      </w:divBdr>
    </w:div>
    <w:div w:id="2059544507">
      <w:bodyDiv w:val="1"/>
      <w:marLeft w:val="0"/>
      <w:marRight w:val="0"/>
      <w:marTop w:val="0"/>
      <w:marBottom w:val="0"/>
      <w:divBdr>
        <w:top w:val="none" w:sz="0" w:space="0" w:color="auto"/>
        <w:left w:val="none" w:sz="0" w:space="0" w:color="auto"/>
        <w:bottom w:val="none" w:sz="0" w:space="0" w:color="auto"/>
        <w:right w:val="none" w:sz="0" w:space="0" w:color="auto"/>
      </w:divBdr>
    </w:div>
    <w:div w:id="2098014249">
      <w:bodyDiv w:val="1"/>
      <w:marLeft w:val="0"/>
      <w:marRight w:val="0"/>
      <w:marTop w:val="0"/>
      <w:marBottom w:val="0"/>
      <w:divBdr>
        <w:top w:val="none" w:sz="0" w:space="0" w:color="auto"/>
        <w:left w:val="none" w:sz="0" w:space="0" w:color="auto"/>
        <w:bottom w:val="none" w:sz="0" w:space="0" w:color="auto"/>
        <w:right w:val="none" w:sz="0" w:space="0" w:color="auto"/>
      </w:divBdr>
    </w:div>
    <w:div w:id="2098675104">
      <w:bodyDiv w:val="1"/>
      <w:marLeft w:val="0"/>
      <w:marRight w:val="0"/>
      <w:marTop w:val="0"/>
      <w:marBottom w:val="0"/>
      <w:divBdr>
        <w:top w:val="none" w:sz="0" w:space="0" w:color="auto"/>
        <w:left w:val="none" w:sz="0" w:space="0" w:color="auto"/>
        <w:bottom w:val="none" w:sz="0" w:space="0" w:color="auto"/>
        <w:right w:val="none" w:sz="0" w:space="0" w:color="auto"/>
      </w:divBdr>
    </w:div>
    <w:div w:id="2113430850">
      <w:bodyDiv w:val="1"/>
      <w:marLeft w:val="0"/>
      <w:marRight w:val="0"/>
      <w:marTop w:val="0"/>
      <w:marBottom w:val="0"/>
      <w:divBdr>
        <w:top w:val="none" w:sz="0" w:space="0" w:color="auto"/>
        <w:left w:val="none" w:sz="0" w:space="0" w:color="auto"/>
        <w:bottom w:val="none" w:sz="0" w:space="0" w:color="auto"/>
        <w:right w:val="none" w:sz="0" w:space="0" w:color="auto"/>
      </w:divBdr>
    </w:div>
    <w:div w:id="214723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22</Pages>
  <Words>4057</Words>
  <Characters>23128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giladsar@gmail.com</dc:creator>
  <cp:keywords/>
  <dc:description/>
  <cp:lastModifiedBy>giladsar@gmail.com</cp:lastModifiedBy>
  <cp:revision>134</cp:revision>
  <dcterms:created xsi:type="dcterms:W3CDTF">2025-03-02T12:43:00Z</dcterms:created>
  <dcterms:modified xsi:type="dcterms:W3CDTF">2025-04-10T10:02:00Z</dcterms:modified>
</cp:coreProperties>
</file>